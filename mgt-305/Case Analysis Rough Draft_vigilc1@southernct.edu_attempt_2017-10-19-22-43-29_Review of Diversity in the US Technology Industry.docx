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47DF3" w14:textId="77777777" w:rsidR="00EF764E" w:rsidRPr="00635885" w:rsidRDefault="00EF764E">
      <w:pPr>
        <w:spacing w:line="200" w:lineRule="exact"/>
        <w:rPr>
          <w:rPrChange w:id="0" w:author="Wall, Alison E." w:date="2017-11-27T19:39:00Z">
            <w:rPr>
              <w:sz w:val="20"/>
              <w:szCs w:val="20"/>
            </w:rPr>
          </w:rPrChange>
        </w:rPr>
      </w:pPr>
    </w:p>
    <w:p w14:paraId="19809A16" w14:textId="77777777" w:rsidR="00EF764E" w:rsidRPr="00635885" w:rsidRDefault="00EF764E">
      <w:pPr>
        <w:spacing w:line="200" w:lineRule="exact"/>
        <w:rPr>
          <w:rPrChange w:id="1" w:author="Wall, Alison E." w:date="2017-11-27T19:39:00Z">
            <w:rPr>
              <w:sz w:val="20"/>
              <w:szCs w:val="20"/>
            </w:rPr>
          </w:rPrChange>
        </w:rPr>
      </w:pPr>
    </w:p>
    <w:p w14:paraId="75A40A6B" w14:textId="77777777" w:rsidR="00EF764E" w:rsidRPr="00635885" w:rsidRDefault="00EF764E">
      <w:pPr>
        <w:spacing w:line="200" w:lineRule="exact"/>
        <w:rPr>
          <w:rPrChange w:id="2" w:author="Wall, Alison E." w:date="2017-11-27T19:39:00Z">
            <w:rPr>
              <w:sz w:val="20"/>
              <w:szCs w:val="20"/>
            </w:rPr>
          </w:rPrChange>
        </w:rPr>
      </w:pPr>
    </w:p>
    <w:p w14:paraId="31308F34" w14:textId="77777777" w:rsidR="00EF764E" w:rsidRPr="00635885" w:rsidRDefault="00EF764E">
      <w:pPr>
        <w:spacing w:line="200" w:lineRule="exact"/>
        <w:rPr>
          <w:rPrChange w:id="3" w:author="Wall, Alison E." w:date="2017-11-27T19:39:00Z">
            <w:rPr>
              <w:sz w:val="20"/>
              <w:szCs w:val="20"/>
            </w:rPr>
          </w:rPrChange>
        </w:rPr>
      </w:pPr>
    </w:p>
    <w:p w14:paraId="2EF279C2" w14:textId="77777777" w:rsidR="00EF764E" w:rsidRPr="00635885" w:rsidRDefault="00EF764E">
      <w:pPr>
        <w:spacing w:line="200" w:lineRule="exact"/>
        <w:rPr>
          <w:rPrChange w:id="4" w:author="Wall, Alison E." w:date="2017-11-27T19:39:00Z">
            <w:rPr>
              <w:sz w:val="20"/>
              <w:szCs w:val="20"/>
            </w:rPr>
          </w:rPrChange>
        </w:rPr>
      </w:pPr>
    </w:p>
    <w:p w14:paraId="2735E656" w14:textId="77777777" w:rsidR="00EF764E" w:rsidRPr="00635885" w:rsidRDefault="00EF764E">
      <w:pPr>
        <w:spacing w:line="200" w:lineRule="exact"/>
        <w:rPr>
          <w:rPrChange w:id="5" w:author="Wall, Alison E." w:date="2017-11-27T19:39:00Z">
            <w:rPr>
              <w:sz w:val="20"/>
              <w:szCs w:val="20"/>
            </w:rPr>
          </w:rPrChange>
        </w:rPr>
      </w:pPr>
    </w:p>
    <w:p w14:paraId="59D2496E" w14:textId="77777777" w:rsidR="00EF764E" w:rsidRPr="00635885" w:rsidRDefault="00EF764E">
      <w:pPr>
        <w:spacing w:line="200" w:lineRule="exact"/>
        <w:rPr>
          <w:rPrChange w:id="6" w:author="Wall, Alison E." w:date="2017-11-27T19:39:00Z">
            <w:rPr>
              <w:sz w:val="20"/>
              <w:szCs w:val="20"/>
            </w:rPr>
          </w:rPrChange>
        </w:rPr>
      </w:pPr>
    </w:p>
    <w:p w14:paraId="7357F925" w14:textId="77777777" w:rsidR="00EF764E" w:rsidRPr="00635885" w:rsidRDefault="00EF764E">
      <w:pPr>
        <w:spacing w:line="200" w:lineRule="exact"/>
        <w:rPr>
          <w:rPrChange w:id="7" w:author="Wall, Alison E." w:date="2017-11-27T19:39:00Z">
            <w:rPr>
              <w:sz w:val="20"/>
              <w:szCs w:val="20"/>
            </w:rPr>
          </w:rPrChange>
        </w:rPr>
      </w:pPr>
    </w:p>
    <w:p w14:paraId="10FDE7C5" w14:textId="77777777" w:rsidR="00EF764E" w:rsidRPr="00635885" w:rsidRDefault="00EF764E">
      <w:pPr>
        <w:spacing w:line="200" w:lineRule="exact"/>
        <w:rPr>
          <w:rPrChange w:id="8" w:author="Wall, Alison E." w:date="2017-11-27T19:39:00Z">
            <w:rPr>
              <w:sz w:val="20"/>
              <w:szCs w:val="20"/>
            </w:rPr>
          </w:rPrChange>
        </w:rPr>
      </w:pPr>
    </w:p>
    <w:p w14:paraId="77B1369F" w14:textId="77777777" w:rsidR="00EF764E" w:rsidRPr="00635885" w:rsidRDefault="00EF764E">
      <w:pPr>
        <w:spacing w:line="200" w:lineRule="exact"/>
        <w:rPr>
          <w:rPrChange w:id="9" w:author="Wall, Alison E." w:date="2017-11-27T19:39:00Z">
            <w:rPr>
              <w:sz w:val="20"/>
              <w:szCs w:val="20"/>
            </w:rPr>
          </w:rPrChange>
        </w:rPr>
      </w:pPr>
    </w:p>
    <w:p w14:paraId="64896B98" w14:textId="77777777" w:rsidR="00EF764E" w:rsidRPr="00635885" w:rsidRDefault="00EF764E">
      <w:pPr>
        <w:spacing w:line="200" w:lineRule="exact"/>
        <w:rPr>
          <w:rPrChange w:id="10" w:author="Wall, Alison E." w:date="2017-11-27T19:39:00Z">
            <w:rPr>
              <w:sz w:val="20"/>
              <w:szCs w:val="20"/>
            </w:rPr>
          </w:rPrChange>
        </w:rPr>
      </w:pPr>
    </w:p>
    <w:p w14:paraId="06F18D8C" w14:textId="77777777" w:rsidR="00EF764E" w:rsidRPr="00635885" w:rsidRDefault="00EF764E">
      <w:pPr>
        <w:spacing w:line="200" w:lineRule="exact"/>
        <w:rPr>
          <w:rPrChange w:id="11" w:author="Wall, Alison E." w:date="2017-11-27T19:39:00Z">
            <w:rPr>
              <w:sz w:val="20"/>
              <w:szCs w:val="20"/>
            </w:rPr>
          </w:rPrChange>
        </w:rPr>
      </w:pPr>
    </w:p>
    <w:p w14:paraId="7BCFF9D7" w14:textId="77777777" w:rsidR="00EF764E" w:rsidRPr="00635885" w:rsidRDefault="00EF764E">
      <w:pPr>
        <w:spacing w:line="200" w:lineRule="exact"/>
        <w:rPr>
          <w:rPrChange w:id="12" w:author="Wall, Alison E." w:date="2017-11-27T19:39:00Z">
            <w:rPr>
              <w:sz w:val="20"/>
              <w:szCs w:val="20"/>
            </w:rPr>
          </w:rPrChange>
        </w:rPr>
      </w:pPr>
    </w:p>
    <w:p w14:paraId="74B09FF8" w14:textId="77777777" w:rsidR="00EF764E" w:rsidRPr="00635885" w:rsidRDefault="00EF764E">
      <w:pPr>
        <w:spacing w:line="200" w:lineRule="exact"/>
        <w:rPr>
          <w:rPrChange w:id="13" w:author="Wall, Alison E." w:date="2017-11-27T19:39:00Z">
            <w:rPr>
              <w:sz w:val="20"/>
              <w:szCs w:val="20"/>
            </w:rPr>
          </w:rPrChange>
        </w:rPr>
      </w:pPr>
    </w:p>
    <w:p w14:paraId="36F5D878" w14:textId="77777777" w:rsidR="00EF764E" w:rsidRPr="00635885" w:rsidRDefault="00EF764E">
      <w:pPr>
        <w:spacing w:line="200" w:lineRule="exact"/>
        <w:rPr>
          <w:rPrChange w:id="14" w:author="Wall, Alison E." w:date="2017-11-27T19:39:00Z">
            <w:rPr>
              <w:sz w:val="20"/>
              <w:szCs w:val="20"/>
            </w:rPr>
          </w:rPrChange>
        </w:rPr>
      </w:pPr>
    </w:p>
    <w:p w14:paraId="107E3250" w14:textId="77777777" w:rsidR="00EF764E" w:rsidRPr="00635885" w:rsidRDefault="00EF764E">
      <w:pPr>
        <w:spacing w:line="200" w:lineRule="exact"/>
        <w:rPr>
          <w:rPrChange w:id="15" w:author="Wall, Alison E." w:date="2017-11-27T19:39:00Z">
            <w:rPr>
              <w:sz w:val="20"/>
              <w:szCs w:val="20"/>
            </w:rPr>
          </w:rPrChange>
        </w:rPr>
      </w:pPr>
    </w:p>
    <w:p w14:paraId="545CDBD0" w14:textId="77777777" w:rsidR="00EF764E" w:rsidRPr="00635885" w:rsidRDefault="00EF764E">
      <w:pPr>
        <w:spacing w:line="200" w:lineRule="exact"/>
        <w:rPr>
          <w:rPrChange w:id="16" w:author="Wall, Alison E." w:date="2017-11-27T19:39:00Z">
            <w:rPr>
              <w:sz w:val="20"/>
              <w:szCs w:val="20"/>
            </w:rPr>
          </w:rPrChange>
        </w:rPr>
      </w:pPr>
    </w:p>
    <w:p w14:paraId="09698F9C" w14:textId="77777777" w:rsidR="00EF764E" w:rsidRPr="00635885" w:rsidRDefault="00EF764E">
      <w:pPr>
        <w:spacing w:line="200" w:lineRule="exact"/>
        <w:rPr>
          <w:rPrChange w:id="17" w:author="Wall, Alison E." w:date="2017-11-27T19:39:00Z">
            <w:rPr>
              <w:sz w:val="20"/>
              <w:szCs w:val="20"/>
            </w:rPr>
          </w:rPrChange>
        </w:rPr>
      </w:pPr>
    </w:p>
    <w:p w14:paraId="31B70D5E" w14:textId="77777777" w:rsidR="00EF764E" w:rsidRPr="00635885" w:rsidRDefault="00EF764E">
      <w:pPr>
        <w:spacing w:line="200" w:lineRule="exact"/>
        <w:rPr>
          <w:rPrChange w:id="18" w:author="Wall, Alison E." w:date="2017-11-27T19:39:00Z">
            <w:rPr>
              <w:sz w:val="20"/>
              <w:szCs w:val="20"/>
            </w:rPr>
          </w:rPrChange>
        </w:rPr>
      </w:pPr>
    </w:p>
    <w:p w14:paraId="5688A3BE" w14:textId="77777777" w:rsidR="00EF764E" w:rsidRPr="00635885" w:rsidRDefault="00EF764E">
      <w:pPr>
        <w:spacing w:line="200" w:lineRule="exact"/>
        <w:rPr>
          <w:rPrChange w:id="19" w:author="Wall, Alison E." w:date="2017-11-27T19:39:00Z">
            <w:rPr>
              <w:sz w:val="20"/>
              <w:szCs w:val="20"/>
            </w:rPr>
          </w:rPrChange>
        </w:rPr>
      </w:pPr>
    </w:p>
    <w:p w14:paraId="52FE8CA2" w14:textId="77777777" w:rsidR="00EF764E" w:rsidRPr="00635885" w:rsidRDefault="00EF764E">
      <w:pPr>
        <w:spacing w:line="200" w:lineRule="exact"/>
        <w:rPr>
          <w:rPrChange w:id="20" w:author="Wall, Alison E." w:date="2017-11-27T19:39:00Z">
            <w:rPr>
              <w:sz w:val="20"/>
              <w:szCs w:val="20"/>
            </w:rPr>
          </w:rPrChange>
        </w:rPr>
      </w:pPr>
    </w:p>
    <w:p w14:paraId="0A66102D" w14:textId="77777777" w:rsidR="00EF764E" w:rsidRPr="00635885" w:rsidRDefault="00EF764E">
      <w:pPr>
        <w:spacing w:line="200" w:lineRule="exact"/>
        <w:rPr>
          <w:rPrChange w:id="21" w:author="Wall, Alison E." w:date="2017-11-27T19:39:00Z">
            <w:rPr>
              <w:sz w:val="20"/>
              <w:szCs w:val="20"/>
            </w:rPr>
          </w:rPrChange>
        </w:rPr>
      </w:pPr>
    </w:p>
    <w:p w14:paraId="0887425A" w14:textId="77777777" w:rsidR="00EF764E" w:rsidRPr="00635885" w:rsidRDefault="00EF764E">
      <w:pPr>
        <w:spacing w:line="200" w:lineRule="exact"/>
        <w:rPr>
          <w:rPrChange w:id="22" w:author="Wall, Alison E." w:date="2017-11-27T19:39:00Z">
            <w:rPr>
              <w:sz w:val="20"/>
              <w:szCs w:val="20"/>
            </w:rPr>
          </w:rPrChange>
        </w:rPr>
      </w:pPr>
    </w:p>
    <w:p w14:paraId="48092C6B" w14:textId="77777777" w:rsidR="00EF764E" w:rsidRPr="00635885" w:rsidRDefault="00EF764E">
      <w:pPr>
        <w:spacing w:line="200" w:lineRule="exact"/>
        <w:rPr>
          <w:rPrChange w:id="23" w:author="Wall, Alison E." w:date="2017-11-27T19:39:00Z">
            <w:rPr>
              <w:sz w:val="20"/>
              <w:szCs w:val="20"/>
            </w:rPr>
          </w:rPrChange>
        </w:rPr>
      </w:pPr>
    </w:p>
    <w:p w14:paraId="22F9E7C7" w14:textId="77777777" w:rsidR="00EF764E" w:rsidRPr="00635885" w:rsidRDefault="00EF764E">
      <w:pPr>
        <w:spacing w:line="200" w:lineRule="exact"/>
        <w:rPr>
          <w:rPrChange w:id="24" w:author="Wall, Alison E." w:date="2017-11-27T19:39:00Z">
            <w:rPr>
              <w:sz w:val="20"/>
              <w:szCs w:val="20"/>
            </w:rPr>
          </w:rPrChange>
        </w:rPr>
      </w:pPr>
    </w:p>
    <w:p w14:paraId="683D8E23" w14:textId="77777777" w:rsidR="00EF764E" w:rsidRPr="00635885" w:rsidRDefault="00EF764E">
      <w:pPr>
        <w:spacing w:line="200" w:lineRule="exact"/>
        <w:rPr>
          <w:rPrChange w:id="25" w:author="Wall, Alison E." w:date="2017-11-27T19:39:00Z">
            <w:rPr>
              <w:sz w:val="20"/>
              <w:szCs w:val="20"/>
            </w:rPr>
          </w:rPrChange>
        </w:rPr>
      </w:pPr>
    </w:p>
    <w:p w14:paraId="1C82D48C" w14:textId="77777777" w:rsidR="00EF764E" w:rsidRPr="00635885" w:rsidRDefault="00EF764E">
      <w:pPr>
        <w:spacing w:before="8" w:line="200" w:lineRule="exact"/>
        <w:rPr>
          <w:rPrChange w:id="26" w:author="Wall, Alison E." w:date="2017-11-27T19:39:00Z">
            <w:rPr>
              <w:sz w:val="20"/>
              <w:szCs w:val="20"/>
            </w:rPr>
          </w:rPrChange>
        </w:rPr>
      </w:pPr>
    </w:p>
    <w:p w14:paraId="6220ADB0" w14:textId="77777777" w:rsidR="00EF764E" w:rsidRPr="00635885" w:rsidRDefault="0011099E">
      <w:pPr>
        <w:spacing w:before="69" w:line="267" w:lineRule="auto"/>
        <w:ind w:left="1068" w:right="1076"/>
        <w:jc w:val="center"/>
        <w:rPr>
          <w:rFonts w:eastAsia="Arial" w:cs="Arial"/>
          <w:rPrChange w:id="27" w:author="Wall, Alison E." w:date="2017-11-27T19:39:00Z">
            <w:rPr>
              <w:rFonts w:ascii="Arial" w:eastAsia="Arial" w:hAnsi="Arial" w:cs="Arial"/>
              <w:sz w:val="25"/>
              <w:szCs w:val="25"/>
            </w:rPr>
          </w:rPrChange>
        </w:rPr>
      </w:pPr>
      <w:r w:rsidRPr="00635885">
        <w:rPr>
          <w:rFonts w:eastAsia="Arial" w:cs="Arial"/>
          <w:b/>
          <w:bCs/>
          <w:spacing w:val="8"/>
          <w:w w:val="110"/>
          <w:rPrChange w:id="28" w:author="Wall, Alison E." w:date="2017-11-27T19:39:00Z">
            <w:rPr>
              <w:rFonts w:ascii="Arial" w:eastAsia="Arial" w:hAnsi="Arial" w:cs="Arial"/>
              <w:b/>
              <w:bCs/>
              <w:spacing w:val="8"/>
              <w:w w:val="110"/>
              <w:sz w:val="25"/>
              <w:szCs w:val="25"/>
            </w:rPr>
          </w:rPrChange>
        </w:rPr>
        <w:t>R</w:t>
      </w:r>
      <w:r w:rsidRPr="00635885">
        <w:rPr>
          <w:rFonts w:eastAsia="Arial" w:cs="Arial"/>
          <w:b/>
          <w:bCs/>
          <w:spacing w:val="3"/>
          <w:w w:val="110"/>
          <w:rPrChange w:id="29" w:author="Wall, Alison E." w:date="2017-11-27T19:39:00Z">
            <w:rPr>
              <w:rFonts w:ascii="Arial" w:eastAsia="Arial" w:hAnsi="Arial" w:cs="Arial"/>
              <w:b/>
              <w:bCs/>
              <w:spacing w:val="3"/>
              <w:w w:val="110"/>
              <w:sz w:val="25"/>
              <w:szCs w:val="25"/>
            </w:rPr>
          </w:rPrChange>
        </w:rPr>
        <w:t>E</w:t>
      </w:r>
      <w:r w:rsidRPr="00635885">
        <w:rPr>
          <w:rFonts w:eastAsia="Arial" w:cs="Arial"/>
          <w:b/>
          <w:bCs/>
          <w:spacing w:val="6"/>
          <w:w w:val="110"/>
          <w:rPrChange w:id="30" w:author="Wall, Alison E." w:date="2017-11-27T19:39:00Z">
            <w:rPr>
              <w:rFonts w:ascii="Arial" w:eastAsia="Arial" w:hAnsi="Arial" w:cs="Arial"/>
              <w:b/>
              <w:bCs/>
              <w:spacing w:val="6"/>
              <w:w w:val="110"/>
              <w:sz w:val="25"/>
              <w:szCs w:val="25"/>
            </w:rPr>
          </w:rPrChange>
        </w:rPr>
        <w:t>V</w:t>
      </w:r>
      <w:r w:rsidRPr="00635885">
        <w:rPr>
          <w:rFonts w:eastAsia="Arial" w:cs="Arial"/>
          <w:b/>
          <w:bCs/>
          <w:spacing w:val="7"/>
          <w:w w:val="110"/>
          <w:rPrChange w:id="31" w:author="Wall, Alison E." w:date="2017-11-27T19:39:00Z">
            <w:rPr>
              <w:rFonts w:ascii="Arial" w:eastAsia="Arial" w:hAnsi="Arial" w:cs="Arial"/>
              <w:b/>
              <w:bCs/>
              <w:spacing w:val="7"/>
              <w:w w:val="110"/>
              <w:sz w:val="25"/>
              <w:szCs w:val="25"/>
            </w:rPr>
          </w:rPrChange>
        </w:rPr>
        <w:t>I</w:t>
      </w:r>
      <w:r w:rsidRPr="00635885">
        <w:rPr>
          <w:rFonts w:eastAsia="Arial" w:cs="Arial"/>
          <w:b/>
          <w:bCs/>
          <w:spacing w:val="2"/>
          <w:w w:val="110"/>
          <w:rPrChange w:id="32" w:author="Wall, Alison E." w:date="2017-11-27T19:39:00Z">
            <w:rPr>
              <w:rFonts w:ascii="Arial" w:eastAsia="Arial" w:hAnsi="Arial" w:cs="Arial"/>
              <w:b/>
              <w:bCs/>
              <w:spacing w:val="2"/>
              <w:w w:val="110"/>
              <w:sz w:val="25"/>
              <w:szCs w:val="25"/>
            </w:rPr>
          </w:rPrChange>
        </w:rPr>
        <w:t>E</w:t>
      </w:r>
      <w:r w:rsidRPr="00635885">
        <w:rPr>
          <w:rFonts w:eastAsia="Arial" w:cs="Arial"/>
          <w:b/>
          <w:bCs/>
          <w:w w:val="110"/>
          <w:rPrChange w:id="33" w:author="Wall, Alison E." w:date="2017-11-27T19:39:00Z">
            <w:rPr>
              <w:rFonts w:ascii="Arial" w:eastAsia="Arial" w:hAnsi="Arial" w:cs="Arial"/>
              <w:b/>
              <w:bCs/>
              <w:w w:val="110"/>
              <w:sz w:val="25"/>
              <w:szCs w:val="25"/>
            </w:rPr>
          </w:rPrChange>
        </w:rPr>
        <w:t>W</w:t>
      </w:r>
      <w:r w:rsidRPr="00635885">
        <w:rPr>
          <w:rFonts w:eastAsia="Arial" w:cs="Arial"/>
          <w:b/>
          <w:bCs/>
          <w:spacing w:val="-13"/>
          <w:w w:val="110"/>
          <w:rPrChange w:id="34" w:author="Wall, Alison E." w:date="2017-11-27T19:39:00Z">
            <w:rPr>
              <w:rFonts w:ascii="Arial" w:eastAsia="Arial" w:hAnsi="Arial" w:cs="Arial"/>
              <w:b/>
              <w:bCs/>
              <w:spacing w:val="-13"/>
              <w:w w:val="110"/>
              <w:sz w:val="25"/>
              <w:szCs w:val="25"/>
            </w:rPr>
          </w:rPrChange>
        </w:rPr>
        <w:t xml:space="preserve"> </w:t>
      </w:r>
      <w:r w:rsidRPr="00635885">
        <w:rPr>
          <w:rFonts w:eastAsia="Arial" w:cs="Arial"/>
          <w:b/>
          <w:bCs/>
          <w:spacing w:val="8"/>
          <w:w w:val="110"/>
          <w:rPrChange w:id="35" w:author="Wall, Alison E." w:date="2017-11-27T19:39:00Z">
            <w:rPr>
              <w:rFonts w:ascii="Arial" w:eastAsia="Arial" w:hAnsi="Arial" w:cs="Arial"/>
              <w:b/>
              <w:bCs/>
              <w:spacing w:val="8"/>
              <w:w w:val="110"/>
              <w:sz w:val="25"/>
              <w:szCs w:val="25"/>
            </w:rPr>
          </w:rPrChange>
        </w:rPr>
        <w:t>O</w:t>
      </w:r>
      <w:r w:rsidRPr="00635885">
        <w:rPr>
          <w:rFonts w:eastAsia="Arial" w:cs="Arial"/>
          <w:b/>
          <w:bCs/>
          <w:w w:val="110"/>
          <w:rPrChange w:id="36" w:author="Wall, Alison E." w:date="2017-11-27T19:39:00Z">
            <w:rPr>
              <w:rFonts w:ascii="Arial" w:eastAsia="Arial" w:hAnsi="Arial" w:cs="Arial"/>
              <w:b/>
              <w:bCs/>
              <w:w w:val="110"/>
              <w:sz w:val="25"/>
              <w:szCs w:val="25"/>
            </w:rPr>
          </w:rPrChange>
        </w:rPr>
        <w:t>F</w:t>
      </w:r>
      <w:r w:rsidRPr="00635885">
        <w:rPr>
          <w:rFonts w:eastAsia="Arial" w:cs="Arial"/>
          <w:b/>
          <w:bCs/>
          <w:spacing w:val="-12"/>
          <w:w w:val="110"/>
          <w:rPrChange w:id="37" w:author="Wall, Alison E." w:date="2017-11-27T19:39:00Z">
            <w:rPr>
              <w:rFonts w:ascii="Arial" w:eastAsia="Arial" w:hAnsi="Arial" w:cs="Arial"/>
              <w:b/>
              <w:bCs/>
              <w:spacing w:val="-12"/>
              <w:w w:val="110"/>
              <w:sz w:val="25"/>
              <w:szCs w:val="25"/>
            </w:rPr>
          </w:rPrChange>
        </w:rPr>
        <w:t xml:space="preserve"> </w:t>
      </w:r>
      <w:r w:rsidRPr="00635885">
        <w:rPr>
          <w:rFonts w:eastAsia="Arial" w:cs="Arial"/>
          <w:b/>
          <w:bCs/>
          <w:spacing w:val="6"/>
          <w:w w:val="110"/>
          <w:rPrChange w:id="38" w:author="Wall, Alison E." w:date="2017-11-27T19:39:00Z">
            <w:rPr>
              <w:rFonts w:ascii="Arial" w:eastAsia="Arial" w:hAnsi="Arial" w:cs="Arial"/>
              <w:b/>
              <w:bCs/>
              <w:spacing w:val="6"/>
              <w:w w:val="110"/>
              <w:sz w:val="25"/>
              <w:szCs w:val="25"/>
            </w:rPr>
          </w:rPrChange>
        </w:rPr>
        <w:t>D</w:t>
      </w:r>
      <w:r w:rsidRPr="00635885">
        <w:rPr>
          <w:rFonts w:eastAsia="Arial" w:cs="Arial"/>
          <w:b/>
          <w:bCs/>
          <w:spacing w:val="4"/>
          <w:w w:val="110"/>
          <w:rPrChange w:id="39" w:author="Wall, Alison E." w:date="2017-11-27T19:39:00Z">
            <w:rPr>
              <w:rFonts w:ascii="Arial" w:eastAsia="Arial" w:hAnsi="Arial" w:cs="Arial"/>
              <w:b/>
              <w:bCs/>
              <w:spacing w:val="4"/>
              <w:w w:val="110"/>
              <w:sz w:val="25"/>
              <w:szCs w:val="25"/>
            </w:rPr>
          </w:rPrChange>
        </w:rPr>
        <w:t>I</w:t>
      </w:r>
      <w:r w:rsidRPr="00635885">
        <w:rPr>
          <w:rFonts w:eastAsia="Arial" w:cs="Arial"/>
          <w:b/>
          <w:bCs/>
          <w:spacing w:val="8"/>
          <w:w w:val="110"/>
          <w:rPrChange w:id="40" w:author="Wall, Alison E." w:date="2017-11-27T19:39:00Z">
            <w:rPr>
              <w:rFonts w:ascii="Arial" w:eastAsia="Arial" w:hAnsi="Arial" w:cs="Arial"/>
              <w:b/>
              <w:bCs/>
              <w:spacing w:val="8"/>
              <w:w w:val="110"/>
              <w:sz w:val="25"/>
              <w:szCs w:val="25"/>
            </w:rPr>
          </w:rPrChange>
        </w:rPr>
        <w:t>VE</w:t>
      </w:r>
      <w:r w:rsidRPr="00635885">
        <w:rPr>
          <w:rFonts w:eastAsia="Arial" w:cs="Arial"/>
          <w:b/>
          <w:bCs/>
          <w:spacing w:val="6"/>
          <w:w w:val="110"/>
          <w:rPrChange w:id="41" w:author="Wall, Alison E." w:date="2017-11-27T19:39:00Z">
            <w:rPr>
              <w:rFonts w:ascii="Arial" w:eastAsia="Arial" w:hAnsi="Arial" w:cs="Arial"/>
              <w:b/>
              <w:bCs/>
              <w:spacing w:val="6"/>
              <w:w w:val="110"/>
              <w:sz w:val="25"/>
              <w:szCs w:val="25"/>
            </w:rPr>
          </w:rPrChange>
        </w:rPr>
        <w:t>R</w:t>
      </w:r>
      <w:r w:rsidRPr="00635885">
        <w:rPr>
          <w:rFonts w:eastAsia="Arial" w:cs="Arial"/>
          <w:b/>
          <w:bCs/>
          <w:spacing w:val="5"/>
          <w:w w:val="110"/>
          <w:rPrChange w:id="42" w:author="Wall, Alison E." w:date="2017-11-27T19:39:00Z">
            <w:rPr>
              <w:rFonts w:ascii="Arial" w:eastAsia="Arial" w:hAnsi="Arial" w:cs="Arial"/>
              <w:b/>
              <w:bCs/>
              <w:spacing w:val="5"/>
              <w:w w:val="110"/>
              <w:sz w:val="25"/>
              <w:szCs w:val="25"/>
            </w:rPr>
          </w:rPrChange>
        </w:rPr>
        <w:t>S</w:t>
      </w:r>
      <w:r w:rsidRPr="00635885">
        <w:rPr>
          <w:rFonts w:eastAsia="Arial" w:cs="Arial"/>
          <w:b/>
          <w:bCs/>
          <w:spacing w:val="4"/>
          <w:w w:val="110"/>
          <w:rPrChange w:id="43" w:author="Wall, Alison E." w:date="2017-11-27T19:39:00Z">
            <w:rPr>
              <w:rFonts w:ascii="Arial" w:eastAsia="Arial" w:hAnsi="Arial" w:cs="Arial"/>
              <w:b/>
              <w:bCs/>
              <w:spacing w:val="4"/>
              <w:w w:val="110"/>
              <w:sz w:val="25"/>
              <w:szCs w:val="25"/>
            </w:rPr>
          </w:rPrChange>
        </w:rPr>
        <w:t>I</w:t>
      </w:r>
      <w:r w:rsidRPr="00635885">
        <w:rPr>
          <w:rFonts w:eastAsia="Arial" w:cs="Arial"/>
          <w:b/>
          <w:bCs/>
          <w:spacing w:val="7"/>
          <w:w w:val="110"/>
          <w:rPrChange w:id="44" w:author="Wall, Alison E." w:date="2017-11-27T19:39:00Z">
            <w:rPr>
              <w:rFonts w:ascii="Arial" w:eastAsia="Arial" w:hAnsi="Arial" w:cs="Arial"/>
              <w:b/>
              <w:bCs/>
              <w:spacing w:val="7"/>
              <w:w w:val="110"/>
              <w:sz w:val="25"/>
              <w:szCs w:val="25"/>
            </w:rPr>
          </w:rPrChange>
        </w:rPr>
        <w:t>T</w:t>
      </w:r>
      <w:r w:rsidRPr="00635885">
        <w:rPr>
          <w:rFonts w:eastAsia="Arial" w:cs="Arial"/>
          <w:b/>
          <w:bCs/>
          <w:w w:val="110"/>
          <w:rPrChange w:id="45" w:author="Wall, Alison E." w:date="2017-11-27T19:39:00Z">
            <w:rPr>
              <w:rFonts w:ascii="Arial" w:eastAsia="Arial" w:hAnsi="Arial" w:cs="Arial"/>
              <w:b/>
              <w:bCs/>
              <w:w w:val="110"/>
              <w:sz w:val="25"/>
              <w:szCs w:val="25"/>
            </w:rPr>
          </w:rPrChange>
        </w:rPr>
        <w:t>Y</w:t>
      </w:r>
      <w:r w:rsidRPr="00635885">
        <w:rPr>
          <w:rFonts w:eastAsia="Arial" w:cs="Arial"/>
          <w:b/>
          <w:bCs/>
          <w:spacing w:val="-15"/>
          <w:w w:val="110"/>
          <w:rPrChange w:id="46" w:author="Wall, Alison E." w:date="2017-11-27T19:39:00Z">
            <w:rPr>
              <w:rFonts w:ascii="Arial" w:eastAsia="Arial" w:hAnsi="Arial" w:cs="Arial"/>
              <w:b/>
              <w:bCs/>
              <w:spacing w:val="-15"/>
              <w:w w:val="110"/>
              <w:sz w:val="25"/>
              <w:szCs w:val="25"/>
            </w:rPr>
          </w:rPrChange>
        </w:rPr>
        <w:t xml:space="preserve"> </w:t>
      </w:r>
      <w:r w:rsidRPr="00635885">
        <w:rPr>
          <w:rFonts w:eastAsia="Arial" w:cs="Arial"/>
          <w:b/>
          <w:bCs/>
          <w:spacing w:val="6"/>
          <w:w w:val="110"/>
          <w:rPrChange w:id="47" w:author="Wall, Alison E." w:date="2017-11-27T19:39:00Z">
            <w:rPr>
              <w:rFonts w:ascii="Arial" w:eastAsia="Arial" w:hAnsi="Arial" w:cs="Arial"/>
              <w:b/>
              <w:bCs/>
              <w:spacing w:val="6"/>
              <w:w w:val="110"/>
              <w:sz w:val="25"/>
              <w:szCs w:val="25"/>
            </w:rPr>
          </w:rPrChange>
        </w:rPr>
        <w:t>I</w:t>
      </w:r>
      <w:r w:rsidRPr="00635885">
        <w:rPr>
          <w:rFonts w:eastAsia="Arial" w:cs="Arial"/>
          <w:b/>
          <w:bCs/>
          <w:w w:val="110"/>
          <w:rPrChange w:id="48" w:author="Wall, Alison E." w:date="2017-11-27T19:39:00Z">
            <w:rPr>
              <w:rFonts w:ascii="Arial" w:eastAsia="Arial" w:hAnsi="Arial" w:cs="Arial"/>
              <w:b/>
              <w:bCs/>
              <w:w w:val="110"/>
              <w:sz w:val="25"/>
              <w:szCs w:val="25"/>
            </w:rPr>
          </w:rPrChange>
        </w:rPr>
        <w:t>N</w:t>
      </w:r>
      <w:r w:rsidRPr="00635885">
        <w:rPr>
          <w:rFonts w:eastAsia="Arial" w:cs="Arial"/>
          <w:b/>
          <w:bCs/>
          <w:spacing w:val="-8"/>
          <w:w w:val="110"/>
          <w:rPrChange w:id="49" w:author="Wall, Alison E." w:date="2017-11-27T19:39:00Z">
            <w:rPr>
              <w:rFonts w:ascii="Arial" w:eastAsia="Arial" w:hAnsi="Arial" w:cs="Arial"/>
              <w:b/>
              <w:bCs/>
              <w:spacing w:val="-8"/>
              <w:w w:val="110"/>
              <w:sz w:val="25"/>
              <w:szCs w:val="25"/>
            </w:rPr>
          </w:rPrChange>
        </w:rPr>
        <w:t xml:space="preserve"> </w:t>
      </w:r>
      <w:r w:rsidRPr="00635885">
        <w:rPr>
          <w:rFonts w:eastAsia="Arial" w:cs="Arial"/>
          <w:b/>
          <w:bCs/>
          <w:spacing w:val="8"/>
          <w:w w:val="110"/>
          <w:rPrChange w:id="50" w:author="Wall, Alison E." w:date="2017-11-27T19:39:00Z">
            <w:rPr>
              <w:rFonts w:ascii="Arial" w:eastAsia="Arial" w:hAnsi="Arial" w:cs="Arial"/>
              <w:b/>
              <w:bCs/>
              <w:spacing w:val="8"/>
              <w:w w:val="110"/>
              <w:sz w:val="25"/>
              <w:szCs w:val="25"/>
            </w:rPr>
          </w:rPrChange>
        </w:rPr>
        <w:t>TH</w:t>
      </w:r>
      <w:r w:rsidRPr="00635885">
        <w:rPr>
          <w:rFonts w:eastAsia="Arial" w:cs="Arial"/>
          <w:b/>
          <w:bCs/>
          <w:w w:val="110"/>
          <w:rPrChange w:id="51" w:author="Wall, Alison E." w:date="2017-11-27T19:39:00Z">
            <w:rPr>
              <w:rFonts w:ascii="Arial" w:eastAsia="Arial" w:hAnsi="Arial" w:cs="Arial"/>
              <w:b/>
              <w:bCs/>
              <w:w w:val="110"/>
              <w:sz w:val="25"/>
              <w:szCs w:val="25"/>
            </w:rPr>
          </w:rPrChange>
        </w:rPr>
        <w:t>E</w:t>
      </w:r>
      <w:r w:rsidRPr="00635885">
        <w:rPr>
          <w:rFonts w:eastAsia="Arial" w:cs="Arial"/>
          <w:b/>
          <w:bCs/>
          <w:spacing w:val="-9"/>
          <w:w w:val="110"/>
          <w:rPrChange w:id="52" w:author="Wall, Alison E." w:date="2017-11-27T19:39:00Z">
            <w:rPr>
              <w:rFonts w:ascii="Arial" w:eastAsia="Arial" w:hAnsi="Arial" w:cs="Arial"/>
              <w:b/>
              <w:bCs/>
              <w:spacing w:val="-9"/>
              <w:w w:val="110"/>
              <w:sz w:val="25"/>
              <w:szCs w:val="25"/>
            </w:rPr>
          </w:rPrChange>
        </w:rPr>
        <w:t xml:space="preserve"> </w:t>
      </w:r>
      <w:r w:rsidRPr="00635885">
        <w:rPr>
          <w:rFonts w:eastAsia="Arial" w:cs="Arial"/>
          <w:b/>
          <w:bCs/>
          <w:spacing w:val="6"/>
          <w:w w:val="110"/>
          <w:rPrChange w:id="53" w:author="Wall, Alison E." w:date="2017-11-27T19:39:00Z">
            <w:rPr>
              <w:rFonts w:ascii="Arial" w:eastAsia="Arial" w:hAnsi="Arial" w:cs="Arial"/>
              <w:b/>
              <w:bCs/>
              <w:spacing w:val="6"/>
              <w:w w:val="110"/>
              <w:sz w:val="25"/>
              <w:szCs w:val="25"/>
            </w:rPr>
          </w:rPrChange>
        </w:rPr>
        <w:t>U</w:t>
      </w:r>
      <w:r w:rsidRPr="00635885">
        <w:rPr>
          <w:rFonts w:eastAsia="Arial" w:cs="Arial"/>
          <w:b/>
          <w:bCs/>
          <w:w w:val="110"/>
          <w:rPrChange w:id="54" w:author="Wall, Alison E." w:date="2017-11-27T19:39:00Z">
            <w:rPr>
              <w:rFonts w:ascii="Arial" w:eastAsia="Arial" w:hAnsi="Arial" w:cs="Arial"/>
              <w:b/>
              <w:bCs/>
              <w:w w:val="110"/>
              <w:sz w:val="25"/>
              <w:szCs w:val="25"/>
            </w:rPr>
          </w:rPrChange>
        </w:rPr>
        <w:t>S</w:t>
      </w:r>
      <w:r w:rsidRPr="00635885">
        <w:rPr>
          <w:rFonts w:eastAsia="Arial" w:cs="Arial"/>
          <w:b/>
          <w:bCs/>
          <w:spacing w:val="-11"/>
          <w:w w:val="110"/>
          <w:rPrChange w:id="55" w:author="Wall, Alison E." w:date="2017-11-27T19:39:00Z">
            <w:rPr>
              <w:rFonts w:ascii="Arial" w:eastAsia="Arial" w:hAnsi="Arial" w:cs="Arial"/>
              <w:b/>
              <w:bCs/>
              <w:spacing w:val="-11"/>
              <w:w w:val="110"/>
              <w:sz w:val="25"/>
              <w:szCs w:val="25"/>
            </w:rPr>
          </w:rPrChange>
        </w:rPr>
        <w:t xml:space="preserve"> </w:t>
      </w:r>
      <w:r w:rsidRPr="00635885">
        <w:rPr>
          <w:rFonts w:eastAsia="Arial" w:cs="Arial"/>
          <w:b/>
          <w:bCs/>
          <w:spacing w:val="8"/>
          <w:w w:val="110"/>
          <w:rPrChange w:id="56" w:author="Wall, Alison E." w:date="2017-11-27T19:39:00Z">
            <w:rPr>
              <w:rFonts w:ascii="Arial" w:eastAsia="Arial" w:hAnsi="Arial" w:cs="Arial"/>
              <w:b/>
              <w:bCs/>
              <w:spacing w:val="8"/>
              <w:w w:val="110"/>
              <w:sz w:val="25"/>
              <w:szCs w:val="25"/>
            </w:rPr>
          </w:rPrChange>
        </w:rPr>
        <w:t>T</w:t>
      </w:r>
      <w:r w:rsidRPr="00635885">
        <w:rPr>
          <w:rFonts w:eastAsia="Arial" w:cs="Arial"/>
          <w:b/>
          <w:bCs/>
          <w:spacing w:val="3"/>
          <w:w w:val="110"/>
          <w:rPrChange w:id="57" w:author="Wall, Alison E." w:date="2017-11-27T19:39:00Z">
            <w:rPr>
              <w:rFonts w:ascii="Arial" w:eastAsia="Arial" w:hAnsi="Arial" w:cs="Arial"/>
              <w:b/>
              <w:bCs/>
              <w:spacing w:val="3"/>
              <w:w w:val="110"/>
              <w:sz w:val="25"/>
              <w:szCs w:val="25"/>
            </w:rPr>
          </w:rPrChange>
        </w:rPr>
        <w:t>E</w:t>
      </w:r>
      <w:r w:rsidRPr="00635885">
        <w:rPr>
          <w:rFonts w:eastAsia="Arial" w:cs="Arial"/>
          <w:b/>
          <w:bCs/>
          <w:spacing w:val="8"/>
          <w:w w:val="110"/>
          <w:rPrChange w:id="58" w:author="Wall, Alison E." w:date="2017-11-27T19:39:00Z">
            <w:rPr>
              <w:rFonts w:ascii="Arial" w:eastAsia="Arial" w:hAnsi="Arial" w:cs="Arial"/>
              <w:b/>
              <w:bCs/>
              <w:spacing w:val="8"/>
              <w:w w:val="110"/>
              <w:sz w:val="25"/>
              <w:szCs w:val="25"/>
            </w:rPr>
          </w:rPrChange>
        </w:rPr>
        <w:t>CHNO</w:t>
      </w:r>
      <w:r w:rsidRPr="00635885">
        <w:rPr>
          <w:rFonts w:eastAsia="Arial" w:cs="Arial"/>
          <w:b/>
          <w:bCs/>
          <w:w w:val="110"/>
          <w:rPrChange w:id="59" w:author="Wall, Alison E." w:date="2017-11-27T19:39:00Z">
            <w:rPr>
              <w:rFonts w:ascii="Arial" w:eastAsia="Arial" w:hAnsi="Arial" w:cs="Arial"/>
              <w:b/>
              <w:bCs/>
              <w:w w:val="110"/>
              <w:sz w:val="25"/>
              <w:szCs w:val="25"/>
            </w:rPr>
          </w:rPrChange>
        </w:rPr>
        <w:t>L</w:t>
      </w:r>
      <w:r w:rsidRPr="00635885">
        <w:rPr>
          <w:rFonts w:eastAsia="Arial" w:cs="Arial"/>
          <w:b/>
          <w:bCs/>
          <w:spacing w:val="8"/>
          <w:w w:val="110"/>
          <w:rPrChange w:id="60" w:author="Wall, Alison E." w:date="2017-11-27T19:39:00Z">
            <w:rPr>
              <w:rFonts w:ascii="Arial" w:eastAsia="Arial" w:hAnsi="Arial" w:cs="Arial"/>
              <w:b/>
              <w:bCs/>
              <w:spacing w:val="8"/>
              <w:w w:val="110"/>
              <w:sz w:val="25"/>
              <w:szCs w:val="25"/>
            </w:rPr>
          </w:rPrChange>
        </w:rPr>
        <w:t>O</w:t>
      </w:r>
      <w:r w:rsidRPr="00635885">
        <w:rPr>
          <w:rFonts w:eastAsia="Arial" w:cs="Arial"/>
          <w:b/>
          <w:bCs/>
          <w:spacing w:val="-3"/>
          <w:w w:val="110"/>
          <w:rPrChange w:id="61" w:author="Wall, Alison E." w:date="2017-11-27T19:39:00Z">
            <w:rPr>
              <w:rFonts w:ascii="Arial" w:eastAsia="Arial" w:hAnsi="Arial" w:cs="Arial"/>
              <w:b/>
              <w:bCs/>
              <w:spacing w:val="-3"/>
              <w:w w:val="110"/>
              <w:sz w:val="25"/>
              <w:szCs w:val="25"/>
            </w:rPr>
          </w:rPrChange>
        </w:rPr>
        <w:t>G</w:t>
      </w:r>
      <w:r w:rsidRPr="00635885">
        <w:rPr>
          <w:rFonts w:eastAsia="Arial" w:cs="Arial"/>
          <w:b/>
          <w:bCs/>
          <w:w w:val="110"/>
          <w:rPrChange w:id="62" w:author="Wall, Alison E." w:date="2017-11-27T19:39:00Z">
            <w:rPr>
              <w:rFonts w:ascii="Arial" w:eastAsia="Arial" w:hAnsi="Arial" w:cs="Arial"/>
              <w:b/>
              <w:bCs/>
              <w:w w:val="110"/>
              <w:sz w:val="25"/>
              <w:szCs w:val="25"/>
            </w:rPr>
          </w:rPrChange>
        </w:rPr>
        <w:t>Y</w:t>
      </w:r>
      <w:r w:rsidRPr="00635885">
        <w:rPr>
          <w:rFonts w:eastAsia="Arial" w:cs="Arial"/>
          <w:b/>
          <w:bCs/>
          <w:w w:val="102"/>
          <w:rPrChange w:id="63" w:author="Wall, Alison E." w:date="2017-11-27T19:39:00Z">
            <w:rPr>
              <w:rFonts w:ascii="Arial" w:eastAsia="Arial" w:hAnsi="Arial" w:cs="Arial"/>
              <w:b/>
              <w:bCs/>
              <w:w w:val="102"/>
              <w:sz w:val="25"/>
              <w:szCs w:val="25"/>
            </w:rPr>
          </w:rPrChange>
        </w:rPr>
        <w:t xml:space="preserve"> </w:t>
      </w:r>
      <w:r w:rsidRPr="00635885">
        <w:rPr>
          <w:rFonts w:eastAsia="Arial" w:cs="Arial"/>
          <w:b/>
          <w:bCs/>
          <w:spacing w:val="7"/>
          <w:w w:val="110"/>
          <w:rPrChange w:id="64" w:author="Wall, Alison E." w:date="2017-11-27T19:39:00Z">
            <w:rPr>
              <w:rFonts w:ascii="Arial" w:eastAsia="Arial" w:hAnsi="Arial" w:cs="Arial"/>
              <w:b/>
              <w:bCs/>
              <w:spacing w:val="7"/>
              <w:w w:val="110"/>
              <w:sz w:val="25"/>
              <w:szCs w:val="25"/>
            </w:rPr>
          </w:rPrChange>
        </w:rPr>
        <w:t>IND</w:t>
      </w:r>
      <w:r w:rsidRPr="00635885">
        <w:rPr>
          <w:rFonts w:eastAsia="Arial" w:cs="Arial"/>
          <w:b/>
          <w:bCs/>
          <w:spacing w:val="4"/>
          <w:w w:val="110"/>
          <w:rPrChange w:id="65" w:author="Wall, Alison E." w:date="2017-11-27T19:39:00Z">
            <w:rPr>
              <w:rFonts w:ascii="Arial" w:eastAsia="Arial" w:hAnsi="Arial" w:cs="Arial"/>
              <w:b/>
              <w:bCs/>
              <w:spacing w:val="4"/>
              <w:w w:val="110"/>
              <w:sz w:val="25"/>
              <w:szCs w:val="25"/>
            </w:rPr>
          </w:rPrChange>
        </w:rPr>
        <w:t>U</w:t>
      </w:r>
      <w:r w:rsidRPr="00635885">
        <w:rPr>
          <w:rFonts w:eastAsia="Arial" w:cs="Arial"/>
          <w:b/>
          <w:bCs/>
          <w:spacing w:val="-3"/>
          <w:w w:val="110"/>
          <w:rPrChange w:id="66" w:author="Wall, Alison E." w:date="2017-11-27T19:39:00Z">
            <w:rPr>
              <w:rFonts w:ascii="Arial" w:eastAsia="Arial" w:hAnsi="Arial" w:cs="Arial"/>
              <w:b/>
              <w:bCs/>
              <w:spacing w:val="-3"/>
              <w:w w:val="110"/>
              <w:sz w:val="25"/>
              <w:szCs w:val="25"/>
            </w:rPr>
          </w:rPrChange>
        </w:rPr>
        <w:t>S</w:t>
      </w:r>
      <w:r w:rsidRPr="00635885">
        <w:rPr>
          <w:rFonts w:eastAsia="Arial" w:cs="Arial"/>
          <w:b/>
          <w:bCs/>
          <w:spacing w:val="8"/>
          <w:w w:val="110"/>
          <w:rPrChange w:id="67" w:author="Wall, Alison E." w:date="2017-11-27T19:39:00Z">
            <w:rPr>
              <w:rFonts w:ascii="Arial" w:eastAsia="Arial" w:hAnsi="Arial" w:cs="Arial"/>
              <w:b/>
              <w:bCs/>
              <w:spacing w:val="8"/>
              <w:w w:val="110"/>
              <w:sz w:val="25"/>
              <w:szCs w:val="25"/>
            </w:rPr>
          </w:rPrChange>
        </w:rPr>
        <w:t>T</w:t>
      </w:r>
      <w:r w:rsidRPr="00635885">
        <w:rPr>
          <w:rFonts w:eastAsia="Arial" w:cs="Arial"/>
          <w:b/>
          <w:bCs/>
          <w:spacing w:val="-2"/>
          <w:w w:val="110"/>
          <w:rPrChange w:id="68" w:author="Wall, Alison E." w:date="2017-11-27T19:39:00Z">
            <w:rPr>
              <w:rFonts w:ascii="Arial" w:eastAsia="Arial" w:hAnsi="Arial" w:cs="Arial"/>
              <w:b/>
              <w:bCs/>
              <w:spacing w:val="-2"/>
              <w:w w:val="110"/>
              <w:sz w:val="25"/>
              <w:szCs w:val="25"/>
            </w:rPr>
          </w:rPrChange>
        </w:rPr>
        <w:t>R</w:t>
      </w:r>
      <w:r w:rsidRPr="00635885">
        <w:rPr>
          <w:rFonts w:eastAsia="Arial" w:cs="Arial"/>
          <w:b/>
          <w:bCs/>
          <w:w w:val="110"/>
          <w:rPrChange w:id="69" w:author="Wall, Alison E." w:date="2017-11-27T19:39:00Z">
            <w:rPr>
              <w:rFonts w:ascii="Arial" w:eastAsia="Arial" w:hAnsi="Arial" w:cs="Arial"/>
              <w:b/>
              <w:bCs/>
              <w:w w:val="110"/>
              <w:sz w:val="25"/>
              <w:szCs w:val="25"/>
            </w:rPr>
          </w:rPrChange>
        </w:rPr>
        <w:t>Y</w:t>
      </w:r>
    </w:p>
    <w:p w14:paraId="1AB426EF" w14:textId="77777777" w:rsidR="00EF764E" w:rsidRPr="00635885" w:rsidRDefault="00EF764E">
      <w:pPr>
        <w:spacing w:before="3" w:line="170" w:lineRule="exact"/>
        <w:rPr>
          <w:rPrChange w:id="70" w:author="Wall, Alison E." w:date="2017-11-27T19:39:00Z">
            <w:rPr>
              <w:sz w:val="17"/>
              <w:szCs w:val="17"/>
            </w:rPr>
          </w:rPrChange>
        </w:rPr>
      </w:pPr>
    </w:p>
    <w:p w14:paraId="0C466B2E" w14:textId="77777777" w:rsidR="00EF764E" w:rsidRPr="00635885" w:rsidRDefault="0011099E">
      <w:pPr>
        <w:pStyle w:val="Heading1"/>
        <w:jc w:val="center"/>
        <w:rPr>
          <w:rFonts w:asciiTheme="minorHAnsi" w:hAnsiTheme="minorHAnsi" w:cs="Arial"/>
          <w:b w:val="0"/>
          <w:bCs w:val="0"/>
          <w:rPrChange w:id="71" w:author="Wall, Alison E." w:date="2017-11-27T19:39:00Z">
            <w:rPr>
              <w:rFonts w:cs="Arial"/>
              <w:b w:val="0"/>
              <w:bCs w:val="0"/>
            </w:rPr>
          </w:rPrChange>
        </w:rPr>
      </w:pPr>
      <w:r w:rsidRPr="00635885">
        <w:rPr>
          <w:rFonts w:asciiTheme="minorHAnsi" w:hAnsiTheme="minorHAnsi" w:cs="Arial"/>
          <w:w w:val="110"/>
          <w:rPrChange w:id="72" w:author="Wall, Alison E." w:date="2017-11-27T19:39:00Z">
            <w:rPr>
              <w:rFonts w:cs="Arial"/>
              <w:w w:val="110"/>
            </w:rPr>
          </w:rPrChange>
        </w:rPr>
        <w:t>Carlos</w:t>
      </w:r>
      <w:r w:rsidRPr="00635885">
        <w:rPr>
          <w:rFonts w:asciiTheme="minorHAnsi" w:hAnsiTheme="minorHAnsi" w:cs="Arial"/>
          <w:spacing w:val="10"/>
          <w:w w:val="110"/>
          <w:rPrChange w:id="73" w:author="Wall, Alison E." w:date="2017-11-27T19:39:00Z">
            <w:rPr>
              <w:rFonts w:cs="Arial"/>
              <w:spacing w:val="10"/>
              <w:w w:val="110"/>
            </w:rPr>
          </w:rPrChange>
        </w:rPr>
        <w:t xml:space="preserve"> </w:t>
      </w:r>
      <w:r w:rsidRPr="00635885">
        <w:rPr>
          <w:rFonts w:asciiTheme="minorHAnsi" w:hAnsiTheme="minorHAnsi" w:cs="Arial"/>
          <w:spacing w:val="-3"/>
          <w:w w:val="110"/>
          <w:rPrChange w:id="74" w:author="Wall, Alison E." w:date="2017-11-27T19:39:00Z">
            <w:rPr>
              <w:rFonts w:cs="Arial"/>
              <w:spacing w:val="-3"/>
              <w:w w:val="110"/>
            </w:rPr>
          </w:rPrChange>
        </w:rPr>
        <w:t>V</w:t>
      </w:r>
      <w:r w:rsidRPr="00635885">
        <w:rPr>
          <w:rFonts w:asciiTheme="minorHAnsi" w:hAnsiTheme="minorHAnsi" w:cs="Arial"/>
          <w:w w:val="110"/>
          <w:rPrChange w:id="75" w:author="Wall, Alison E." w:date="2017-11-27T19:39:00Z">
            <w:rPr>
              <w:rFonts w:cs="Arial"/>
              <w:w w:val="110"/>
            </w:rPr>
          </w:rPrChange>
        </w:rPr>
        <w:t>igil</w:t>
      </w:r>
      <w:r w:rsidRPr="00635885">
        <w:rPr>
          <w:rFonts w:asciiTheme="minorHAnsi" w:hAnsiTheme="minorHAnsi" w:cs="Arial"/>
          <w:spacing w:val="15"/>
          <w:w w:val="110"/>
          <w:rPrChange w:id="76" w:author="Wall, Alison E." w:date="2017-11-27T19:39:00Z">
            <w:rPr>
              <w:rFonts w:cs="Arial"/>
              <w:spacing w:val="15"/>
              <w:w w:val="110"/>
            </w:rPr>
          </w:rPrChange>
        </w:rPr>
        <w:t xml:space="preserve"> </w:t>
      </w:r>
      <w:r w:rsidRPr="00635885">
        <w:rPr>
          <w:rFonts w:asciiTheme="minorHAnsi" w:hAnsiTheme="minorHAnsi" w:cs="Arial"/>
          <w:w w:val="110"/>
          <w:rPrChange w:id="77" w:author="Wall, Alison E." w:date="2017-11-27T19:39:00Z">
            <w:rPr>
              <w:rFonts w:cs="Arial"/>
              <w:w w:val="110"/>
            </w:rPr>
          </w:rPrChange>
        </w:rPr>
        <w:t>Southern</w:t>
      </w:r>
      <w:r w:rsidRPr="00635885">
        <w:rPr>
          <w:rFonts w:asciiTheme="minorHAnsi" w:hAnsiTheme="minorHAnsi" w:cs="Arial"/>
          <w:spacing w:val="14"/>
          <w:w w:val="110"/>
          <w:rPrChange w:id="78" w:author="Wall, Alison E." w:date="2017-11-27T19:39:00Z">
            <w:rPr>
              <w:rFonts w:cs="Arial"/>
              <w:spacing w:val="14"/>
              <w:w w:val="110"/>
            </w:rPr>
          </w:rPrChange>
        </w:rPr>
        <w:t xml:space="preserve"> </w:t>
      </w:r>
      <w:r w:rsidRPr="00635885">
        <w:rPr>
          <w:rFonts w:asciiTheme="minorHAnsi" w:hAnsiTheme="minorHAnsi" w:cs="Arial"/>
          <w:w w:val="110"/>
          <w:rPrChange w:id="79" w:author="Wall, Alison E." w:date="2017-11-27T19:39:00Z">
            <w:rPr>
              <w:rFonts w:cs="Arial"/>
              <w:w w:val="110"/>
            </w:rPr>
          </w:rPrChange>
        </w:rPr>
        <w:t>Conne</w:t>
      </w:r>
      <w:r w:rsidRPr="00635885">
        <w:rPr>
          <w:rFonts w:asciiTheme="minorHAnsi" w:hAnsiTheme="minorHAnsi" w:cs="Arial"/>
          <w:spacing w:val="-1"/>
          <w:w w:val="110"/>
          <w:rPrChange w:id="80" w:author="Wall, Alison E." w:date="2017-11-27T19:39:00Z">
            <w:rPr>
              <w:rFonts w:cs="Arial"/>
              <w:spacing w:val="-1"/>
              <w:w w:val="110"/>
            </w:rPr>
          </w:rPrChange>
        </w:rPr>
        <w:t>c</w:t>
      </w:r>
      <w:r w:rsidRPr="00635885">
        <w:rPr>
          <w:rFonts w:asciiTheme="minorHAnsi" w:hAnsiTheme="minorHAnsi" w:cs="Arial"/>
          <w:w w:val="110"/>
          <w:rPrChange w:id="81" w:author="Wall, Alison E." w:date="2017-11-27T19:39:00Z">
            <w:rPr>
              <w:rFonts w:cs="Arial"/>
              <w:w w:val="110"/>
            </w:rPr>
          </w:rPrChange>
        </w:rPr>
        <w:t>ti</w:t>
      </w:r>
      <w:r w:rsidRPr="00635885">
        <w:rPr>
          <w:rFonts w:asciiTheme="minorHAnsi" w:hAnsiTheme="minorHAnsi" w:cs="Arial"/>
          <w:spacing w:val="-1"/>
          <w:w w:val="110"/>
          <w:rPrChange w:id="82" w:author="Wall, Alison E." w:date="2017-11-27T19:39:00Z">
            <w:rPr>
              <w:rFonts w:cs="Arial"/>
              <w:spacing w:val="-1"/>
              <w:w w:val="110"/>
            </w:rPr>
          </w:rPrChange>
        </w:rPr>
        <w:t>c</w:t>
      </w:r>
      <w:r w:rsidRPr="00635885">
        <w:rPr>
          <w:rFonts w:asciiTheme="minorHAnsi" w:hAnsiTheme="minorHAnsi" w:cs="Arial"/>
          <w:w w:val="110"/>
          <w:rPrChange w:id="83" w:author="Wall, Alison E." w:date="2017-11-27T19:39:00Z">
            <w:rPr>
              <w:rFonts w:cs="Arial"/>
              <w:w w:val="110"/>
            </w:rPr>
          </w:rPrChange>
        </w:rPr>
        <w:t>ut</w:t>
      </w:r>
      <w:r w:rsidRPr="00635885">
        <w:rPr>
          <w:rFonts w:asciiTheme="minorHAnsi" w:hAnsiTheme="minorHAnsi" w:cs="Arial"/>
          <w:spacing w:val="13"/>
          <w:w w:val="110"/>
          <w:rPrChange w:id="84" w:author="Wall, Alison E." w:date="2017-11-27T19:39:00Z">
            <w:rPr>
              <w:rFonts w:cs="Arial"/>
              <w:spacing w:val="13"/>
              <w:w w:val="110"/>
            </w:rPr>
          </w:rPrChange>
        </w:rPr>
        <w:t xml:space="preserve"> </w:t>
      </w:r>
      <w:r w:rsidRPr="00635885">
        <w:rPr>
          <w:rFonts w:asciiTheme="minorHAnsi" w:hAnsiTheme="minorHAnsi" w:cs="Arial"/>
          <w:spacing w:val="-2"/>
          <w:w w:val="110"/>
          <w:rPrChange w:id="85" w:author="Wall, Alison E." w:date="2017-11-27T19:39:00Z">
            <w:rPr>
              <w:rFonts w:cs="Arial"/>
              <w:spacing w:val="-2"/>
              <w:w w:val="110"/>
            </w:rPr>
          </w:rPrChange>
        </w:rPr>
        <w:t>S</w:t>
      </w:r>
      <w:r w:rsidRPr="00635885">
        <w:rPr>
          <w:rFonts w:asciiTheme="minorHAnsi" w:hAnsiTheme="minorHAnsi" w:cs="Arial"/>
          <w:w w:val="110"/>
          <w:rPrChange w:id="86" w:author="Wall, Alison E." w:date="2017-11-27T19:39:00Z">
            <w:rPr>
              <w:rFonts w:cs="Arial"/>
              <w:w w:val="110"/>
            </w:rPr>
          </w:rPrChange>
        </w:rPr>
        <w:t>t</w:t>
      </w:r>
      <w:r w:rsidRPr="00635885">
        <w:rPr>
          <w:rFonts w:asciiTheme="minorHAnsi" w:hAnsiTheme="minorHAnsi" w:cs="Arial"/>
          <w:spacing w:val="-1"/>
          <w:w w:val="110"/>
          <w:rPrChange w:id="87" w:author="Wall, Alison E." w:date="2017-11-27T19:39:00Z">
            <w:rPr>
              <w:rFonts w:cs="Arial"/>
              <w:spacing w:val="-1"/>
              <w:w w:val="110"/>
            </w:rPr>
          </w:rPrChange>
        </w:rPr>
        <w:t>a</w:t>
      </w:r>
      <w:r w:rsidRPr="00635885">
        <w:rPr>
          <w:rFonts w:asciiTheme="minorHAnsi" w:hAnsiTheme="minorHAnsi" w:cs="Arial"/>
          <w:spacing w:val="-2"/>
          <w:w w:val="110"/>
          <w:rPrChange w:id="88" w:author="Wall, Alison E." w:date="2017-11-27T19:39:00Z">
            <w:rPr>
              <w:rFonts w:cs="Arial"/>
              <w:spacing w:val="-2"/>
              <w:w w:val="110"/>
            </w:rPr>
          </w:rPrChange>
        </w:rPr>
        <w:t>t</w:t>
      </w:r>
      <w:r w:rsidRPr="00635885">
        <w:rPr>
          <w:rFonts w:asciiTheme="minorHAnsi" w:hAnsiTheme="minorHAnsi" w:cs="Arial"/>
          <w:w w:val="110"/>
          <w:rPrChange w:id="89" w:author="Wall, Alison E." w:date="2017-11-27T19:39:00Z">
            <w:rPr>
              <w:rFonts w:cs="Arial"/>
              <w:w w:val="110"/>
            </w:rPr>
          </w:rPrChange>
        </w:rPr>
        <w:t>e</w:t>
      </w:r>
      <w:r w:rsidRPr="00635885">
        <w:rPr>
          <w:rFonts w:asciiTheme="minorHAnsi" w:hAnsiTheme="minorHAnsi" w:cs="Arial"/>
          <w:spacing w:val="12"/>
          <w:w w:val="110"/>
          <w:rPrChange w:id="90" w:author="Wall, Alison E." w:date="2017-11-27T19:39:00Z">
            <w:rPr>
              <w:rFonts w:cs="Arial"/>
              <w:spacing w:val="12"/>
              <w:w w:val="110"/>
            </w:rPr>
          </w:rPrChange>
        </w:rPr>
        <w:t xml:space="preserve"> </w:t>
      </w:r>
      <w:r w:rsidRPr="00635885">
        <w:rPr>
          <w:rFonts w:asciiTheme="minorHAnsi" w:hAnsiTheme="minorHAnsi" w:cs="Arial"/>
          <w:w w:val="110"/>
          <w:rPrChange w:id="91" w:author="Wall, Alison E." w:date="2017-11-27T19:39:00Z">
            <w:rPr>
              <w:rFonts w:cs="Arial"/>
              <w:w w:val="110"/>
            </w:rPr>
          </w:rPrChange>
        </w:rPr>
        <w:t>Uni</w:t>
      </w:r>
      <w:r w:rsidRPr="00635885">
        <w:rPr>
          <w:rFonts w:asciiTheme="minorHAnsi" w:hAnsiTheme="minorHAnsi" w:cs="Arial"/>
          <w:spacing w:val="-2"/>
          <w:w w:val="110"/>
          <w:rPrChange w:id="92" w:author="Wall, Alison E." w:date="2017-11-27T19:39:00Z">
            <w:rPr>
              <w:rFonts w:cs="Arial"/>
              <w:spacing w:val="-2"/>
              <w:w w:val="110"/>
            </w:rPr>
          </w:rPrChange>
        </w:rPr>
        <w:t>v</w:t>
      </w:r>
      <w:r w:rsidRPr="00635885">
        <w:rPr>
          <w:rFonts w:asciiTheme="minorHAnsi" w:hAnsiTheme="minorHAnsi" w:cs="Arial"/>
          <w:w w:val="110"/>
          <w:rPrChange w:id="93" w:author="Wall, Alison E." w:date="2017-11-27T19:39:00Z">
            <w:rPr>
              <w:rFonts w:cs="Arial"/>
              <w:w w:val="110"/>
            </w:rPr>
          </w:rPrChange>
        </w:rPr>
        <w:t>e</w:t>
      </w:r>
      <w:r w:rsidRPr="00635885">
        <w:rPr>
          <w:rFonts w:asciiTheme="minorHAnsi" w:hAnsiTheme="minorHAnsi" w:cs="Arial"/>
          <w:spacing w:val="-2"/>
          <w:w w:val="110"/>
          <w:rPrChange w:id="94" w:author="Wall, Alison E." w:date="2017-11-27T19:39:00Z">
            <w:rPr>
              <w:rFonts w:cs="Arial"/>
              <w:spacing w:val="-2"/>
              <w:w w:val="110"/>
            </w:rPr>
          </w:rPrChange>
        </w:rPr>
        <w:t>r</w:t>
      </w:r>
      <w:r w:rsidRPr="00635885">
        <w:rPr>
          <w:rFonts w:asciiTheme="minorHAnsi" w:hAnsiTheme="minorHAnsi" w:cs="Arial"/>
          <w:w w:val="110"/>
          <w:rPrChange w:id="95" w:author="Wall, Alison E." w:date="2017-11-27T19:39:00Z">
            <w:rPr>
              <w:rFonts w:cs="Arial"/>
              <w:w w:val="110"/>
            </w:rPr>
          </w:rPrChange>
        </w:rPr>
        <w:t>si</w:t>
      </w:r>
      <w:r w:rsidRPr="00635885">
        <w:rPr>
          <w:rFonts w:asciiTheme="minorHAnsi" w:hAnsiTheme="minorHAnsi" w:cs="Arial"/>
          <w:spacing w:val="-3"/>
          <w:w w:val="110"/>
          <w:rPrChange w:id="96" w:author="Wall, Alison E." w:date="2017-11-27T19:39:00Z">
            <w:rPr>
              <w:rFonts w:cs="Arial"/>
              <w:spacing w:val="-3"/>
              <w:w w:val="110"/>
            </w:rPr>
          </w:rPrChange>
        </w:rPr>
        <w:t>t</w:t>
      </w:r>
      <w:r w:rsidRPr="00635885">
        <w:rPr>
          <w:rFonts w:asciiTheme="minorHAnsi" w:hAnsiTheme="minorHAnsi" w:cs="Arial"/>
          <w:w w:val="110"/>
          <w:rPrChange w:id="97" w:author="Wall, Alison E." w:date="2017-11-27T19:39:00Z">
            <w:rPr>
              <w:rFonts w:cs="Arial"/>
              <w:w w:val="110"/>
            </w:rPr>
          </w:rPrChange>
        </w:rPr>
        <w:t>y</w:t>
      </w:r>
    </w:p>
    <w:p w14:paraId="048A7AB6" w14:textId="77777777" w:rsidR="00EF764E" w:rsidRPr="00635885" w:rsidRDefault="00EF764E">
      <w:pPr>
        <w:jc w:val="center"/>
        <w:rPr>
          <w:rFonts w:eastAsia="Arial" w:cs="Arial"/>
          <w:rPrChange w:id="98" w:author="Wall, Alison E." w:date="2017-11-27T19:39:00Z">
            <w:rPr>
              <w:rFonts w:ascii="Arial" w:eastAsia="Arial" w:hAnsi="Arial" w:cs="Arial"/>
            </w:rPr>
          </w:rPrChange>
        </w:rPr>
        <w:sectPr w:rsidR="00EF764E" w:rsidRPr="00635885">
          <w:type w:val="continuous"/>
          <w:pgSz w:w="12240" w:h="15840"/>
          <w:pgMar w:top="1480" w:right="1720" w:bottom="280" w:left="1720" w:header="720" w:footer="720" w:gutter="0"/>
          <w:cols w:space="720"/>
        </w:sectPr>
      </w:pPr>
    </w:p>
    <w:p w14:paraId="4F925808" w14:textId="77777777" w:rsidR="00EF764E" w:rsidRPr="00635885" w:rsidRDefault="00EF764E">
      <w:pPr>
        <w:spacing w:before="9" w:line="190" w:lineRule="exact"/>
        <w:rPr>
          <w:rPrChange w:id="99" w:author="Wall, Alison E." w:date="2017-11-27T19:39:00Z">
            <w:rPr>
              <w:sz w:val="19"/>
              <w:szCs w:val="19"/>
            </w:rPr>
          </w:rPrChange>
        </w:rPr>
      </w:pPr>
    </w:p>
    <w:p w14:paraId="3C48026C" w14:textId="77777777" w:rsidR="00EF764E" w:rsidRPr="00635885" w:rsidRDefault="00EF764E">
      <w:pPr>
        <w:spacing w:line="200" w:lineRule="exact"/>
        <w:rPr>
          <w:rPrChange w:id="100" w:author="Wall, Alison E." w:date="2017-11-27T19:39:00Z">
            <w:rPr>
              <w:sz w:val="20"/>
              <w:szCs w:val="20"/>
            </w:rPr>
          </w:rPrChange>
        </w:rPr>
      </w:pPr>
    </w:p>
    <w:p w14:paraId="3191C912" w14:textId="77777777" w:rsidR="00EF764E" w:rsidRPr="00635885" w:rsidRDefault="00EF764E">
      <w:pPr>
        <w:spacing w:line="200" w:lineRule="exact"/>
        <w:rPr>
          <w:rPrChange w:id="101" w:author="Wall, Alison E." w:date="2017-11-27T19:39:00Z">
            <w:rPr>
              <w:sz w:val="20"/>
              <w:szCs w:val="20"/>
            </w:rPr>
          </w:rPrChange>
        </w:rPr>
      </w:pPr>
    </w:p>
    <w:p w14:paraId="40DB773A" w14:textId="77777777" w:rsidR="00EF764E" w:rsidRPr="00635885" w:rsidRDefault="00EF764E">
      <w:pPr>
        <w:spacing w:line="200" w:lineRule="exact"/>
        <w:rPr>
          <w:rPrChange w:id="102" w:author="Wall, Alison E." w:date="2017-11-27T19:39:00Z">
            <w:rPr>
              <w:sz w:val="20"/>
              <w:szCs w:val="20"/>
            </w:rPr>
          </w:rPrChange>
        </w:rPr>
      </w:pPr>
    </w:p>
    <w:p w14:paraId="3E79D50C" w14:textId="77777777" w:rsidR="00EF764E" w:rsidRPr="00635885" w:rsidRDefault="00EF764E">
      <w:pPr>
        <w:spacing w:line="200" w:lineRule="exact"/>
        <w:rPr>
          <w:rPrChange w:id="103" w:author="Wall, Alison E." w:date="2017-11-27T19:39:00Z">
            <w:rPr>
              <w:sz w:val="20"/>
              <w:szCs w:val="20"/>
            </w:rPr>
          </w:rPrChange>
        </w:rPr>
      </w:pPr>
    </w:p>
    <w:p w14:paraId="62EEF331" w14:textId="77777777" w:rsidR="00EF764E" w:rsidRPr="00635885" w:rsidRDefault="0011099E">
      <w:pPr>
        <w:pStyle w:val="Heading1"/>
        <w:spacing w:before="72"/>
        <w:jc w:val="center"/>
        <w:rPr>
          <w:rFonts w:asciiTheme="minorHAnsi" w:hAnsiTheme="minorHAnsi"/>
          <w:b w:val="0"/>
          <w:bCs w:val="0"/>
          <w:rPrChange w:id="104" w:author="Wall, Alison E." w:date="2017-11-27T19:39:00Z">
            <w:rPr>
              <w:b w:val="0"/>
              <w:bCs w:val="0"/>
            </w:rPr>
          </w:rPrChange>
        </w:rPr>
      </w:pPr>
      <w:r w:rsidRPr="00635885">
        <w:rPr>
          <w:rFonts w:asciiTheme="minorHAnsi" w:hAnsiTheme="minorHAnsi"/>
          <w:w w:val="115"/>
          <w:rPrChange w:id="105" w:author="Wall, Alison E." w:date="2017-11-27T19:39:00Z">
            <w:rPr>
              <w:w w:val="115"/>
            </w:rPr>
          </w:rPrChange>
        </w:rPr>
        <w:t>Abst</w:t>
      </w:r>
      <w:r w:rsidRPr="00635885">
        <w:rPr>
          <w:rFonts w:asciiTheme="minorHAnsi" w:hAnsiTheme="minorHAnsi"/>
          <w:spacing w:val="-2"/>
          <w:w w:val="115"/>
          <w:rPrChange w:id="106" w:author="Wall, Alison E." w:date="2017-11-27T19:39:00Z">
            <w:rPr>
              <w:spacing w:val="-2"/>
              <w:w w:val="115"/>
            </w:rPr>
          </w:rPrChange>
        </w:rPr>
        <w:t>r</w:t>
      </w:r>
      <w:r w:rsidRPr="00635885">
        <w:rPr>
          <w:rFonts w:asciiTheme="minorHAnsi" w:hAnsiTheme="minorHAnsi"/>
          <w:w w:val="115"/>
          <w:rPrChange w:id="107" w:author="Wall, Alison E." w:date="2017-11-27T19:39:00Z">
            <w:rPr>
              <w:w w:val="115"/>
            </w:rPr>
          </w:rPrChange>
        </w:rPr>
        <w:t>act</w:t>
      </w:r>
    </w:p>
    <w:p w14:paraId="03F483BC" w14:textId="77777777" w:rsidR="00EF764E" w:rsidRPr="00635885" w:rsidRDefault="00EF764E">
      <w:pPr>
        <w:spacing w:line="200" w:lineRule="exact"/>
        <w:rPr>
          <w:rPrChange w:id="108" w:author="Wall, Alison E." w:date="2017-11-27T19:39:00Z">
            <w:rPr>
              <w:sz w:val="20"/>
              <w:szCs w:val="20"/>
            </w:rPr>
          </w:rPrChange>
        </w:rPr>
      </w:pPr>
    </w:p>
    <w:p w14:paraId="566E6A1C" w14:textId="77777777" w:rsidR="00EF764E" w:rsidRPr="00635885" w:rsidRDefault="00EF764E">
      <w:pPr>
        <w:spacing w:before="11" w:line="260" w:lineRule="exact"/>
        <w:rPr>
          <w:rPrChange w:id="109" w:author="Wall, Alison E." w:date="2017-11-27T19:39:00Z">
            <w:rPr>
              <w:sz w:val="26"/>
              <w:szCs w:val="26"/>
            </w:rPr>
          </w:rPrChange>
        </w:rPr>
      </w:pPr>
    </w:p>
    <w:p w14:paraId="64E99175" w14:textId="77777777" w:rsidR="00EF764E" w:rsidRPr="00635885" w:rsidRDefault="0011099E">
      <w:pPr>
        <w:pStyle w:val="BodyText"/>
        <w:spacing w:line="343" w:lineRule="auto"/>
        <w:ind w:right="551"/>
        <w:rPr>
          <w:rFonts w:asciiTheme="minorHAnsi" w:hAnsiTheme="minorHAnsi"/>
          <w:sz w:val="22"/>
          <w:szCs w:val="22"/>
          <w:rPrChange w:id="110" w:author="Wall, Alison E." w:date="2017-11-27T19:39:00Z">
            <w:rPr/>
          </w:rPrChange>
        </w:rPr>
      </w:pPr>
      <w:r w:rsidRPr="00635885">
        <w:rPr>
          <w:rFonts w:asciiTheme="minorHAnsi" w:hAnsiTheme="minorHAnsi"/>
          <w:spacing w:val="-3"/>
          <w:w w:val="115"/>
          <w:sz w:val="22"/>
          <w:szCs w:val="22"/>
          <w:rPrChange w:id="111" w:author="Wall, Alison E." w:date="2017-11-27T19:39:00Z">
            <w:rPr>
              <w:spacing w:val="-3"/>
              <w:w w:val="115"/>
            </w:rPr>
          </w:rPrChange>
        </w:rPr>
        <w:t>A</w:t>
      </w:r>
      <w:r w:rsidRPr="00635885">
        <w:rPr>
          <w:rFonts w:asciiTheme="minorHAnsi" w:hAnsiTheme="minorHAnsi"/>
          <w:w w:val="115"/>
          <w:sz w:val="22"/>
          <w:szCs w:val="22"/>
          <w:rPrChange w:id="112" w:author="Wall, Alison E." w:date="2017-11-27T19:39:00Z">
            <w:rPr>
              <w:w w:val="115"/>
            </w:rPr>
          </w:rPrChange>
        </w:rPr>
        <w:t>s</w:t>
      </w:r>
      <w:r w:rsidRPr="00635885">
        <w:rPr>
          <w:rFonts w:asciiTheme="minorHAnsi" w:hAnsiTheme="minorHAnsi"/>
          <w:spacing w:val="-5"/>
          <w:w w:val="115"/>
          <w:sz w:val="22"/>
          <w:szCs w:val="22"/>
          <w:rPrChange w:id="113" w:author="Wall, Alison E." w:date="2017-11-27T19:39:00Z">
            <w:rPr>
              <w:spacing w:val="-5"/>
              <w:w w:val="115"/>
            </w:rPr>
          </w:rPrChange>
        </w:rPr>
        <w:t xml:space="preserve"> </w:t>
      </w:r>
      <w:r w:rsidRPr="00635885">
        <w:rPr>
          <w:rFonts w:asciiTheme="minorHAnsi" w:hAnsiTheme="minorHAnsi"/>
          <w:w w:val="115"/>
          <w:sz w:val="22"/>
          <w:szCs w:val="22"/>
          <w:rPrChange w:id="114" w:author="Wall, Alison E." w:date="2017-11-27T19:39:00Z">
            <w:rPr>
              <w:w w:val="115"/>
            </w:rPr>
          </w:rPrChange>
        </w:rPr>
        <w:t>so</w:t>
      </w:r>
      <w:r w:rsidRPr="00635885">
        <w:rPr>
          <w:rFonts w:asciiTheme="minorHAnsi" w:hAnsiTheme="minorHAnsi"/>
          <w:spacing w:val="-1"/>
          <w:w w:val="115"/>
          <w:sz w:val="22"/>
          <w:szCs w:val="22"/>
          <w:rPrChange w:id="115" w:author="Wall, Alison E." w:date="2017-11-27T19:39:00Z">
            <w:rPr>
              <w:spacing w:val="-1"/>
              <w:w w:val="115"/>
            </w:rPr>
          </w:rPrChange>
        </w:rPr>
        <w:t>ci</w:t>
      </w:r>
      <w:r w:rsidRPr="00635885">
        <w:rPr>
          <w:rFonts w:asciiTheme="minorHAnsi" w:hAnsiTheme="minorHAnsi"/>
          <w:w w:val="115"/>
          <w:sz w:val="22"/>
          <w:szCs w:val="22"/>
          <w:rPrChange w:id="116" w:author="Wall, Alison E." w:date="2017-11-27T19:39:00Z">
            <w:rPr>
              <w:w w:val="115"/>
            </w:rPr>
          </w:rPrChange>
        </w:rPr>
        <w:t>al</w:t>
      </w:r>
      <w:r w:rsidRPr="00635885">
        <w:rPr>
          <w:rFonts w:asciiTheme="minorHAnsi" w:hAnsiTheme="minorHAnsi"/>
          <w:spacing w:val="-2"/>
          <w:w w:val="115"/>
          <w:sz w:val="22"/>
          <w:szCs w:val="22"/>
          <w:rPrChange w:id="117" w:author="Wall, Alison E." w:date="2017-11-27T19:39:00Z">
            <w:rPr>
              <w:spacing w:val="-2"/>
              <w:w w:val="115"/>
            </w:rPr>
          </w:rPrChange>
        </w:rPr>
        <w:t xml:space="preserve"> </w:t>
      </w:r>
      <w:r w:rsidRPr="00635885">
        <w:rPr>
          <w:rFonts w:asciiTheme="minorHAnsi" w:hAnsiTheme="minorHAnsi"/>
          <w:w w:val="115"/>
          <w:sz w:val="22"/>
          <w:szCs w:val="22"/>
          <w:rPrChange w:id="118" w:author="Wall, Alison E." w:date="2017-11-27T19:39:00Z">
            <w:rPr>
              <w:w w:val="115"/>
            </w:rPr>
          </w:rPrChange>
        </w:rPr>
        <w:t>ju</w:t>
      </w:r>
      <w:r w:rsidRPr="00635885">
        <w:rPr>
          <w:rFonts w:asciiTheme="minorHAnsi" w:hAnsiTheme="minorHAnsi"/>
          <w:spacing w:val="-1"/>
          <w:w w:val="115"/>
          <w:sz w:val="22"/>
          <w:szCs w:val="22"/>
          <w:rPrChange w:id="119" w:author="Wall, Alison E." w:date="2017-11-27T19:39:00Z">
            <w:rPr>
              <w:spacing w:val="-1"/>
              <w:w w:val="115"/>
            </w:rPr>
          </w:rPrChange>
        </w:rPr>
        <w:t>s</w:t>
      </w:r>
      <w:r w:rsidRPr="00635885">
        <w:rPr>
          <w:rFonts w:asciiTheme="minorHAnsi" w:hAnsiTheme="minorHAnsi"/>
          <w:w w:val="115"/>
          <w:sz w:val="22"/>
          <w:szCs w:val="22"/>
          <w:rPrChange w:id="120" w:author="Wall, Alison E." w:date="2017-11-27T19:39:00Z">
            <w:rPr>
              <w:w w:val="115"/>
            </w:rPr>
          </w:rPrChange>
        </w:rPr>
        <w:t>t</w:t>
      </w:r>
      <w:r w:rsidRPr="00635885">
        <w:rPr>
          <w:rFonts w:asciiTheme="minorHAnsi" w:hAnsiTheme="minorHAnsi"/>
          <w:spacing w:val="-1"/>
          <w:w w:val="115"/>
          <w:sz w:val="22"/>
          <w:szCs w:val="22"/>
          <w:rPrChange w:id="121" w:author="Wall, Alison E." w:date="2017-11-27T19:39:00Z">
            <w:rPr>
              <w:spacing w:val="-1"/>
              <w:w w:val="115"/>
            </w:rPr>
          </w:rPrChange>
        </w:rPr>
        <w:t>ic</w:t>
      </w:r>
      <w:r w:rsidRPr="00635885">
        <w:rPr>
          <w:rFonts w:asciiTheme="minorHAnsi" w:hAnsiTheme="minorHAnsi"/>
          <w:w w:val="115"/>
          <w:sz w:val="22"/>
          <w:szCs w:val="22"/>
          <w:rPrChange w:id="122" w:author="Wall, Alison E." w:date="2017-11-27T19:39:00Z">
            <w:rPr>
              <w:w w:val="115"/>
            </w:rPr>
          </w:rPrChange>
        </w:rPr>
        <w:t>e</w:t>
      </w:r>
      <w:r w:rsidRPr="00635885">
        <w:rPr>
          <w:rFonts w:asciiTheme="minorHAnsi" w:hAnsiTheme="minorHAnsi"/>
          <w:spacing w:val="-5"/>
          <w:w w:val="115"/>
          <w:sz w:val="22"/>
          <w:szCs w:val="22"/>
          <w:rPrChange w:id="123" w:author="Wall, Alison E." w:date="2017-11-27T19:39:00Z">
            <w:rPr>
              <w:spacing w:val="-5"/>
              <w:w w:val="115"/>
            </w:rPr>
          </w:rPrChange>
        </w:rPr>
        <w:t xml:space="preserve"> </w:t>
      </w:r>
      <w:r w:rsidRPr="00635885">
        <w:rPr>
          <w:rFonts w:asciiTheme="minorHAnsi" w:hAnsiTheme="minorHAnsi"/>
          <w:spacing w:val="-1"/>
          <w:w w:val="115"/>
          <w:sz w:val="22"/>
          <w:szCs w:val="22"/>
          <w:rPrChange w:id="124" w:author="Wall, Alison E." w:date="2017-11-27T19:39:00Z">
            <w:rPr>
              <w:spacing w:val="-1"/>
              <w:w w:val="115"/>
            </w:rPr>
          </w:rPrChange>
        </w:rPr>
        <w:t>i</w:t>
      </w:r>
      <w:r w:rsidRPr="00635885">
        <w:rPr>
          <w:rFonts w:asciiTheme="minorHAnsi" w:hAnsiTheme="minorHAnsi"/>
          <w:w w:val="115"/>
          <w:sz w:val="22"/>
          <w:szCs w:val="22"/>
          <w:rPrChange w:id="125" w:author="Wall, Alison E." w:date="2017-11-27T19:39:00Z">
            <w:rPr>
              <w:w w:val="115"/>
            </w:rPr>
          </w:rPrChange>
        </w:rPr>
        <w:t>s</w:t>
      </w:r>
      <w:r w:rsidRPr="00635885">
        <w:rPr>
          <w:rFonts w:asciiTheme="minorHAnsi" w:hAnsiTheme="minorHAnsi"/>
          <w:spacing w:val="-4"/>
          <w:w w:val="115"/>
          <w:sz w:val="22"/>
          <w:szCs w:val="22"/>
          <w:rPrChange w:id="126" w:author="Wall, Alison E." w:date="2017-11-27T19:39:00Z">
            <w:rPr>
              <w:spacing w:val="-4"/>
              <w:w w:val="115"/>
            </w:rPr>
          </w:rPrChange>
        </w:rPr>
        <w:t xml:space="preserve"> </w:t>
      </w:r>
      <w:r w:rsidRPr="00635885">
        <w:rPr>
          <w:rFonts w:asciiTheme="minorHAnsi" w:hAnsiTheme="minorHAnsi"/>
          <w:w w:val="115"/>
          <w:sz w:val="22"/>
          <w:szCs w:val="22"/>
          <w:rPrChange w:id="127" w:author="Wall, Alison E." w:date="2017-11-27T19:39:00Z">
            <w:rPr>
              <w:w w:val="115"/>
            </w:rPr>
          </w:rPrChange>
        </w:rPr>
        <w:t>t</w:t>
      </w:r>
      <w:r w:rsidRPr="00635885">
        <w:rPr>
          <w:rFonts w:asciiTheme="minorHAnsi" w:hAnsiTheme="minorHAnsi"/>
          <w:spacing w:val="-2"/>
          <w:w w:val="115"/>
          <w:sz w:val="22"/>
          <w:szCs w:val="22"/>
          <w:rPrChange w:id="128" w:author="Wall, Alison E." w:date="2017-11-27T19:39:00Z">
            <w:rPr>
              <w:spacing w:val="-2"/>
              <w:w w:val="115"/>
            </w:rPr>
          </w:rPrChange>
        </w:rPr>
        <w:t>r</w:t>
      </w:r>
      <w:r w:rsidRPr="00635885">
        <w:rPr>
          <w:rFonts w:asciiTheme="minorHAnsi" w:hAnsiTheme="minorHAnsi"/>
          <w:w w:val="115"/>
          <w:sz w:val="22"/>
          <w:szCs w:val="22"/>
          <w:rPrChange w:id="129" w:author="Wall, Alison E." w:date="2017-11-27T19:39:00Z">
            <w:rPr>
              <w:w w:val="115"/>
            </w:rPr>
          </w:rPrChange>
        </w:rPr>
        <w:t>e</w:t>
      </w:r>
      <w:r w:rsidRPr="00635885">
        <w:rPr>
          <w:rFonts w:asciiTheme="minorHAnsi" w:hAnsiTheme="minorHAnsi"/>
          <w:spacing w:val="-1"/>
          <w:w w:val="115"/>
          <w:sz w:val="22"/>
          <w:szCs w:val="22"/>
          <w:rPrChange w:id="130" w:author="Wall, Alison E." w:date="2017-11-27T19:39:00Z">
            <w:rPr>
              <w:spacing w:val="-1"/>
              <w:w w:val="115"/>
            </w:rPr>
          </w:rPrChange>
        </w:rPr>
        <w:t>n</w:t>
      </w:r>
      <w:r w:rsidRPr="00635885">
        <w:rPr>
          <w:rFonts w:asciiTheme="minorHAnsi" w:hAnsiTheme="minorHAnsi"/>
          <w:w w:val="115"/>
          <w:sz w:val="22"/>
          <w:szCs w:val="22"/>
          <w:rPrChange w:id="131" w:author="Wall, Alison E." w:date="2017-11-27T19:39:00Z">
            <w:rPr>
              <w:w w:val="115"/>
            </w:rPr>
          </w:rPrChange>
        </w:rPr>
        <w:t>d</w:t>
      </w:r>
      <w:r w:rsidRPr="00635885">
        <w:rPr>
          <w:rFonts w:asciiTheme="minorHAnsi" w:hAnsiTheme="minorHAnsi"/>
          <w:spacing w:val="-1"/>
          <w:w w:val="115"/>
          <w:sz w:val="22"/>
          <w:szCs w:val="22"/>
          <w:rPrChange w:id="132" w:author="Wall, Alison E." w:date="2017-11-27T19:39:00Z">
            <w:rPr>
              <w:spacing w:val="-1"/>
              <w:w w:val="115"/>
            </w:rPr>
          </w:rPrChange>
        </w:rPr>
        <w:t>in</w:t>
      </w:r>
      <w:r w:rsidRPr="00635885">
        <w:rPr>
          <w:rFonts w:asciiTheme="minorHAnsi" w:hAnsiTheme="minorHAnsi"/>
          <w:spacing w:val="-6"/>
          <w:w w:val="115"/>
          <w:sz w:val="22"/>
          <w:szCs w:val="22"/>
          <w:rPrChange w:id="133" w:author="Wall, Alison E." w:date="2017-11-27T19:39:00Z">
            <w:rPr>
              <w:spacing w:val="-6"/>
              <w:w w:val="115"/>
            </w:rPr>
          </w:rPrChange>
        </w:rPr>
        <w:t>g</w:t>
      </w:r>
      <w:r w:rsidRPr="00635885">
        <w:rPr>
          <w:rFonts w:asciiTheme="minorHAnsi" w:hAnsiTheme="minorHAnsi"/>
          <w:w w:val="115"/>
          <w:sz w:val="22"/>
          <w:szCs w:val="22"/>
          <w:rPrChange w:id="134" w:author="Wall, Alison E." w:date="2017-11-27T19:39:00Z">
            <w:rPr>
              <w:w w:val="115"/>
            </w:rPr>
          </w:rPrChange>
        </w:rPr>
        <w:t>,</w:t>
      </w:r>
      <w:r w:rsidRPr="00635885">
        <w:rPr>
          <w:rFonts w:asciiTheme="minorHAnsi" w:hAnsiTheme="minorHAnsi"/>
          <w:spacing w:val="-2"/>
          <w:w w:val="115"/>
          <w:sz w:val="22"/>
          <w:szCs w:val="22"/>
          <w:rPrChange w:id="135" w:author="Wall, Alison E." w:date="2017-11-27T19:39:00Z">
            <w:rPr>
              <w:spacing w:val="-2"/>
              <w:w w:val="115"/>
            </w:rPr>
          </w:rPrChange>
        </w:rPr>
        <w:t xml:space="preserve"> </w:t>
      </w:r>
      <w:r w:rsidRPr="00635885">
        <w:rPr>
          <w:rFonts w:asciiTheme="minorHAnsi" w:hAnsiTheme="minorHAnsi"/>
          <w:w w:val="115"/>
          <w:sz w:val="22"/>
          <w:szCs w:val="22"/>
          <w:rPrChange w:id="136" w:author="Wall, Alison E." w:date="2017-11-27T19:39:00Z">
            <w:rPr>
              <w:w w:val="115"/>
            </w:rPr>
          </w:rPrChange>
        </w:rPr>
        <w:t>speak</w:t>
      </w:r>
      <w:r w:rsidRPr="00635885">
        <w:rPr>
          <w:rFonts w:asciiTheme="minorHAnsi" w:hAnsiTheme="minorHAnsi"/>
          <w:spacing w:val="-1"/>
          <w:w w:val="115"/>
          <w:sz w:val="22"/>
          <w:szCs w:val="22"/>
          <w:rPrChange w:id="137" w:author="Wall, Alison E." w:date="2017-11-27T19:39:00Z">
            <w:rPr>
              <w:spacing w:val="-1"/>
              <w:w w:val="115"/>
            </w:rPr>
          </w:rPrChange>
        </w:rPr>
        <w:t>in</w:t>
      </w:r>
      <w:r w:rsidRPr="00635885">
        <w:rPr>
          <w:rFonts w:asciiTheme="minorHAnsi" w:hAnsiTheme="minorHAnsi"/>
          <w:w w:val="115"/>
          <w:sz w:val="22"/>
          <w:szCs w:val="22"/>
          <w:rPrChange w:id="138" w:author="Wall, Alison E." w:date="2017-11-27T19:39:00Z">
            <w:rPr>
              <w:w w:val="115"/>
            </w:rPr>
          </w:rPrChange>
        </w:rPr>
        <w:t>g</w:t>
      </w:r>
      <w:r w:rsidRPr="00635885">
        <w:rPr>
          <w:rFonts w:asciiTheme="minorHAnsi" w:hAnsiTheme="minorHAnsi"/>
          <w:spacing w:val="-2"/>
          <w:w w:val="115"/>
          <w:sz w:val="22"/>
          <w:szCs w:val="22"/>
          <w:rPrChange w:id="139" w:author="Wall, Alison E." w:date="2017-11-27T19:39:00Z">
            <w:rPr>
              <w:spacing w:val="-2"/>
              <w:w w:val="115"/>
            </w:rPr>
          </w:rPrChange>
        </w:rPr>
        <w:t xml:space="preserve"> </w:t>
      </w:r>
      <w:r w:rsidRPr="00635885">
        <w:rPr>
          <w:rFonts w:asciiTheme="minorHAnsi" w:hAnsiTheme="minorHAnsi"/>
          <w:w w:val="115"/>
          <w:sz w:val="22"/>
          <w:szCs w:val="22"/>
          <w:rPrChange w:id="140" w:author="Wall, Alison E." w:date="2017-11-27T19:39:00Z">
            <w:rPr>
              <w:w w:val="115"/>
            </w:rPr>
          </w:rPrChange>
        </w:rPr>
        <w:t>out</w:t>
      </w:r>
      <w:r w:rsidRPr="00635885">
        <w:rPr>
          <w:rFonts w:asciiTheme="minorHAnsi" w:hAnsiTheme="minorHAnsi"/>
          <w:spacing w:val="-5"/>
          <w:w w:val="115"/>
          <w:sz w:val="22"/>
          <w:szCs w:val="22"/>
          <w:rPrChange w:id="141" w:author="Wall, Alison E." w:date="2017-11-27T19:39:00Z">
            <w:rPr>
              <w:spacing w:val="-5"/>
              <w:w w:val="115"/>
            </w:rPr>
          </w:rPrChange>
        </w:rPr>
        <w:t xml:space="preserve"> </w:t>
      </w:r>
      <w:r w:rsidRPr="00635885">
        <w:rPr>
          <w:rFonts w:asciiTheme="minorHAnsi" w:hAnsiTheme="minorHAnsi"/>
          <w:w w:val="115"/>
          <w:sz w:val="22"/>
          <w:szCs w:val="22"/>
          <w:rPrChange w:id="142" w:author="Wall, Alison E." w:date="2017-11-27T19:39:00Z">
            <w:rPr>
              <w:w w:val="115"/>
            </w:rPr>
          </w:rPrChange>
        </w:rPr>
        <w:t>about</w:t>
      </w:r>
      <w:r w:rsidRPr="00635885">
        <w:rPr>
          <w:rFonts w:asciiTheme="minorHAnsi" w:hAnsiTheme="minorHAnsi"/>
          <w:spacing w:val="-4"/>
          <w:w w:val="115"/>
          <w:sz w:val="22"/>
          <w:szCs w:val="22"/>
          <w:rPrChange w:id="143" w:author="Wall, Alison E." w:date="2017-11-27T19:39:00Z">
            <w:rPr>
              <w:spacing w:val="-4"/>
              <w:w w:val="115"/>
            </w:rPr>
          </w:rPrChange>
        </w:rPr>
        <w:t xml:space="preserve"> </w:t>
      </w:r>
      <w:r w:rsidRPr="00635885">
        <w:rPr>
          <w:rFonts w:asciiTheme="minorHAnsi" w:hAnsiTheme="minorHAnsi"/>
          <w:w w:val="115"/>
          <w:sz w:val="22"/>
          <w:szCs w:val="22"/>
          <w:rPrChange w:id="144" w:author="Wall, Alison E." w:date="2017-11-27T19:39:00Z">
            <w:rPr>
              <w:w w:val="115"/>
            </w:rPr>
          </w:rPrChange>
        </w:rPr>
        <w:t>d</w:t>
      </w:r>
      <w:r w:rsidRPr="00635885">
        <w:rPr>
          <w:rFonts w:asciiTheme="minorHAnsi" w:hAnsiTheme="minorHAnsi"/>
          <w:spacing w:val="-1"/>
          <w:w w:val="115"/>
          <w:sz w:val="22"/>
          <w:szCs w:val="22"/>
          <w:rPrChange w:id="145" w:author="Wall, Alison E." w:date="2017-11-27T19:39:00Z">
            <w:rPr>
              <w:spacing w:val="-1"/>
              <w:w w:val="115"/>
            </w:rPr>
          </w:rPrChange>
        </w:rPr>
        <w:t>i</w:t>
      </w:r>
      <w:r w:rsidRPr="00635885">
        <w:rPr>
          <w:rFonts w:asciiTheme="minorHAnsi" w:hAnsiTheme="minorHAnsi"/>
          <w:spacing w:val="-3"/>
          <w:w w:val="115"/>
          <w:sz w:val="22"/>
          <w:szCs w:val="22"/>
          <w:rPrChange w:id="146" w:author="Wall, Alison E." w:date="2017-11-27T19:39:00Z">
            <w:rPr>
              <w:spacing w:val="-3"/>
              <w:w w:val="115"/>
            </w:rPr>
          </w:rPrChange>
        </w:rPr>
        <w:t>v</w:t>
      </w:r>
      <w:r w:rsidRPr="00635885">
        <w:rPr>
          <w:rFonts w:asciiTheme="minorHAnsi" w:hAnsiTheme="minorHAnsi"/>
          <w:w w:val="115"/>
          <w:sz w:val="22"/>
          <w:szCs w:val="22"/>
          <w:rPrChange w:id="147" w:author="Wall, Alison E." w:date="2017-11-27T19:39:00Z">
            <w:rPr>
              <w:w w:val="115"/>
            </w:rPr>
          </w:rPrChange>
        </w:rPr>
        <w:t>e</w:t>
      </w:r>
      <w:r w:rsidRPr="00635885">
        <w:rPr>
          <w:rFonts w:asciiTheme="minorHAnsi" w:hAnsiTheme="minorHAnsi"/>
          <w:spacing w:val="-2"/>
          <w:w w:val="115"/>
          <w:sz w:val="22"/>
          <w:szCs w:val="22"/>
          <w:rPrChange w:id="148" w:author="Wall, Alison E." w:date="2017-11-27T19:39:00Z">
            <w:rPr>
              <w:spacing w:val="-2"/>
              <w:w w:val="115"/>
            </w:rPr>
          </w:rPrChange>
        </w:rPr>
        <w:t>r</w:t>
      </w:r>
      <w:r w:rsidRPr="00635885">
        <w:rPr>
          <w:rFonts w:asciiTheme="minorHAnsi" w:hAnsiTheme="minorHAnsi"/>
          <w:spacing w:val="-1"/>
          <w:w w:val="115"/>
          <w:sz w:val="22"/>
          <w:szCs w:val="22"/>
          <w:rPrChange w:id="149" w:author="Wall, Alison E." w:date="2017-11-27T19:39:00Z">
            <w:rPr>
              <w:spacing w:val="-1"/>
              <w:w w:val="115"/>
            </w:rPr>
          </w:rPrChange>
        </w:rPr>
        <w:t>si</w:t>
      </w:r>
      <w:r w:rsidRPr="00635885">
        <w:rPr>
          <w:rFonts w:asciiTheme="minorHAnsi" w:hAnsiTheme="minorHAnsi"/>
          <w:spacing w:val="-2"/>
          <w:w w:val="115"/>
          <w:sz w:val="22"/>
          <w:szCs w:val="22"/>
          <w:rPrChange w:id="150" w:author="Wall, Alison E." w:date="2017-11-27T19:39:00Z">
            <w:rPr>
              <w:spacing w:val="-2"/>
              <w:w w:val="115"/>
            </w:rPr>
          </w:rPrChange>
        </w:rPr>
        <w:t>t</w:t>
      </w:r>
      <w:r w:rsidRPr="00635885">
        <w:rPr>
          <w:rFonts w:asciiTheme="minorHAnsi" w:hAnsiTheme="minorHAnsi"/>
          <w:w w:val="115"/>
          <w:sz w:val="22"/>
          <w:szCs w:val="22"/>
          <w:rPrChange w:id="151" w:author="Wall, Alison E." w:date="2017-11-27T19:39:00Z">
            <w:rPr>
              <w:w w:val="115"/>
            </w:rPr>
          </w:rPrChange>
        </w:rPr>
        <w:t>y</w:t>
      </w:r>
      <w:r w:rsidRPr="00635885">
        <w:rPr>
          <w:rFonts w:asciiTheme="minorHAnsi" w:hAnsiTheme="minorHAnsi"/>
          <w:spacing w:val="-5"/>
          <w:w w:val="115"/>
          <w:sz w:val="22"/>
          <w:szCs w:val="22"/>
          <w:rPrChange w:id="152" w:author="Wall, Alison E." w:date="2017-11-27T19:39:00Z">
            <w:rPr>
              <w:spacing w:val="-5"/>
              <w:w w:val="115"/>
            </w:rPr>
          </w:rPrChange>
        </w:rPr>
        <w:t xml:space="preserve"> </w:t>
      </w:r>
      <w:r w:rsidRPr="00635885">
        <w:rPr>
          <w:rFonts w:asciiTheme="minorHAnsi" w:hAnsiTheme="minorHAnsi"/>
          <w:spacing w:val="-1"/>
          <w:w w:val="115"/>
          <w:sz w:val="22"/>
          <w:szCs w:val="22"/>
          <w:rPrChange w:id="153" w:author="Wall, Alison E." w:date="2017-11-27T19:39:00Z">
            <w:rPr>
              <w:spacing w:val="-1"/>
              <w:w w:val="115"/>
            </w:rPr>
          </w:rPrChange>
        </w:rPr>
        <w:t>is</w:t>
      </w:r>
      <w:r w:rsidRPr="00635885">
        <w:rPr>
          <w:rFonts w:asciiTheme="minorHAnsi" w:hAnsiTheme="minorHAnsi"/>
          <w:w w:val="115"/>
          <w:sz w:val="22"/>
          <w:szCs w:val="22"/>
          <w:rPrChange w:id="154" w:author="Wall, Alison E." w:date="2017-11-27T19:39:00Z">
            <w:rPr>
              <w:w w:val="115"/>
            </w:rPr>
          </w:rPrChange>
        </w:rPr>
        <w:t>sues</w:t>
      </w:r>
      <w:r w:rsidRPr="00635885">
        <w:rPr>
          <w:rFonts w:asciiTheme="minorHAnsi" w:hAnsiTheme="minorHAnsi"/>
          <w:spacing w:val="-4"/>
          <w:w w:val="115"/>
          <w:sz w:val="22"/>
          <w:szCs w:val="22"/>
          <w:rPrChange w:id="155" w:author="Wall, Alison E." w:date="2017-11-27T19:39:00Z">
            <w:rPr>
              <w:spacing w:val="-4"/>
              <w:w w:val="115"/>
            </w:rPr>
          </w:rPrChange>
        </w:rPr>
        <w:t xml:space="preserve"> </w:t>
      </w:r>
      <w:r w:rsidRPr="00635885">
        <w:rPr>
          <w:rFonts w:asciiTheme="minorHAnsi" w:hAnsiTheme="minorHAnsi"/>
          <w:spacing w:val="-1"/>
          <w:w w:val="115"/>
          <w:sz w:val="22"/>
          <w:szCs w:val="22"/>
          <w:rPrChange w:id="156" w:author="Wall, Alison E." w:date="2017-11-27T19:39:00Z">
            <w:rPr>
              <w:spacing w:val="-1"/>
              <w:w w:val="115"/>
            </w:rPr>
          </w:rPrChange>
        </w:rPr>
        <w:t>i</w:t>
      </w:r>
      <w:r w:rsidRPr="00635885">
        <w:rPr>
          <w:rFonts w:asciiTheme="minorHAnsi" w:hAnsiTheme="minorHAnsi"/>
          <w:w w:val="115"/>
          <w:sz w:val="22"/>
          <w:szCs w:val="22"/>
          <w:rPrChange w:id="157" w:author="Wall, Alison E." w:date="2017-11-27T19:39:00Z">
            <w:rPr>
              <w:w w:val="115"/>
            </w:rPr>
          </w:rPrChange>
        </w:rPr>
        <w:t>n</w:t>
      </w:r>
      <w:r w:rsidRPr="00635885">
        <w:rPr>
          <w:rFonts w:asciiTheme="minorHAnsi" w:hAnsiTheme="minorHAnsi"/>
          <w:spacing w:val="-2"/>
          <w:w w:val="115"/>
          <w:sz w:val="22"/>
          <w:szCs w:val="22"/>
          <w:rPrChange w:id="158" w:author="Wall, Alison E." w:date="2017-11-27T19:39:00Z">
            <w:rPr>
              <w:spacing w:val="-2"/>
              <w:w w:val="115"/>
            </w:rPr>
          </w:rPrChange>
        </w:rPr>
        <w:t xml:space="preserve"> </w:t>
      </w:r>
      <w:r w:rsidRPr="00635885">
        <w:rPr>
          <w:rFonts w:asciiTheme="minorHAnsi" w:hAnsiTheme="minorHAnsi"/>
          <w:spacing w:val="-1"/>
          <w:w w:val="115"/>
          <w:sz w:val="22"/>
          <w:szCs w:val="22"/>
          <w:rPrChange w:id="159" w:author="Wall, Alison E." w:date="2017-11-27T19:39:00Z">
            <w:rPr>
              <w:spacing w:val="-1"/>
              <w:w w:val="115"/>
            </w:rPr>
          </w:rPrChange>
        </w:rPr>
        <w:t>t</w:t>
      </w:r>
      <w:r w:rsidRPr="00635885">
        <w:rPr>
          <w:rFonts w:asciiTheme="minorHAnsi" w:hAnsiTheme="minorHAnsi"/>
          <w:w w:val="115"/>
          <w:sz w:val="22"/>
          <w:szCs w:val="22"/>
          <w:rPrChange w:id="160" w:author="Wall, Alison E." w:date="2017-11-27T19:39:00Z">
            <w:rPr>
              <w:w w:val="115"/>
            </w:rPr>
          </w:rPrChange>
        </w:rPr>
        <w:t>e</w:t>
      </w:r>
      <w:r w:rsidRPr="00635885">
        <w:rPr>
          <w:rFonts w:asciiTheme="minorHAnsi" w:hAnsiTheme="minorHAnsi"/>
          <w:spacing w:val="-1"/>
          <w:w w:val="115"/>
          <w:sz w:val="22"/>
          <w:szCs w:val="22"/>
          <w:rPrChange w:id="161" w:author="Wall, Alison E." w:date="2017-11-27T19:39:00Z">
            <w:rPr>
              <w:spacing w:val="-1"/>
              <w:w w:val="115"/>
            </w:rPr>
          </w:rPrChange>
        </w:rPr>
        <w:t>c</w:t>
      </w:r>
      <w:r w:rsidRPr="00635885">
        <w:rPr>
          <w:rFonts w:asciiTheme="minorHAnsi" w:hAnsiTheme="minorHAnsi"/>
          <w:w w:val="115"/>
          <w:sz w:val="22"/>
          <w:szCs w:val="22"/>
          <w:rPrChange w:id="162" w:author="Wall, Alison E." w:date="2017-11-27T19:39:00Z">
            <w:rPr>
              <w:w w:val="115"/>
            </w:rPr>
          </w:rPrChange>
        </w:rPr>
        <w:t>h</w:t>
      </w:r>
      <w:r w:rsidRPr="00635885">
        <w:rPr>
          <w:rFonts w:asciiTheme="minorHAnsi" w:hAnsiTheme="minorHAnsi"/>
          <w:spacing w:val="-1"/>
          <w:w w:val="115"/>
          <w:sz w:val="22"/>
          <w:szCs w:val="22"/>
          <w:rPrChange w:id="163" w:author="Wall, Alison E." w:date="2017-11-27T19:39:00Z">
            <w:rPr>
              <w:spacing w:val="-1"/>
              <w:w w:val="115"/>
            </w:rPr>
          </w:rPrChange>
        </w:rPr>
        <w:t>n</w:t>
      </w:r>
      <w:r w:rsidRPr="00635885">
        <w:rPr>
          <w:rFonts w:asciiTheme="minorHAnsi" w:hAnsiTheme="minorHAnsi"/>
          <w:w w:val="115"/>
          <w:sz w:val="22"/>
          <w:szCs w:val="22"/>
          <w:rPrChange w:id="164" w:author="Wall, Alison E." w:date="2017-11-27T19:39:00Z">
            <w:rPr>
              <w:w w:val="115"/>
            </w:rPr>
          </w:rPrChange>
        </w:rPr>
        <w:t>olo</w:t>
      </w:r>
      <w:r w:rsidRPr="00635885">
        <w:rPr>
          <w:rFonts w:asciiTheme="minorHAnsi" w:hAnsiTheme="minorHAnsi"/>
          <w:spacing w:val="-3"/>
          <w:w w:val="115"/>
          <w:sz w:val="22"/>
          <w:szCs w:val="22"/>
          <w:rPrChange w:id="165" w:author="Wall, Alison E." w:date="2017-11-27T19:39:00Z">
            <w:rPr>
              <w:spacing w:val="-3"/>
              <w:w w:val="115"/>
            </w:rPr>
          </w:rPrChange>
        </w:rPr>
        <w:t>g</w:t>
      </w:r>
      <w:r w:rsidRPr="00635885">
        <w:rPr>
          <w:rFonts w:asciiTheme="minorHAnsi" w:hAnsiTheme="minorHAnsi"/>
          <w:w w:val="115"/>
          <w:sz w:val="22"/>
          <w:szCs w:val="22"/>
          <w:rPrChange w:id="166" w:author="Wall, Alison E." w:date="2017-11-27T19:39:00Z">
            <w:rPr>
              <w:w w:val="115"/>
            </w:rPr>
          </w:rPrChange>
        </w:rPr>
        <w:t>y</w:t>
      </w:r>
      <w:r w:rsidRPr="00635885">
        <w:rPr>
          <w:rFonts w:asciiTheme="minorHAnsi" w:hAnsiTheme="minorHAnsi"/>
          <w:w w:val="113"/>
          <w:sz w:val="22"/>
          <w:szCs w:val="22"/>
          <w:rPrChange w:id="167" w:author="Wall, Alison E." w:date="2017-11-27T19:39:00Z">
            <w:rPr>
              <w:w w:val="113"/>
            </w:rPr>
          </w:rPrChange>
        </w:rPr>
        <w:t xml:space="preserve"> </w:t>
      </w:r>
      <w:r w:rsidRPr="00635885">
        <w:rPr>
          <w:rFonts w:asciiTheme="minorHAnsi" w:hAnsiTheme="minorHAnsi"/>
          <w:w w:val="115"/>
          <w:sz w:val="22"/>
          <w:szCs w:val="22"/>
          <w:rPrChange w:id="168" w:author="Wall, Alison E." w:date="2017-11-27T19:39:00Z">
            <w:rPr>
              <w:w w:val="115"/>
            </w:rPr>
          </w:rPrChange>
        </w:rPr>
        <w:t>companies</w:t>
      </w:r>
      <w:r w:rsidRPr="00635885">
        <w:rPr>
          <w:rFonts w:asciiTheme="minorHAnsi" w:hAnsiTheme="minorHAnsi"/>
          <w:spacing w:val="-18"/>
          <w:w w:val="115"/>
          <w:sz w:val="22"/>
          <w:szCs w:val="22"/>
          <w:rPrChange w:id="169" w:author="Wall, Alison E." w:date="2017-11-27T19:39:00Z">
            <w:rPr>
              <w:spacing w:val="-18"/>
              <w:w w:val="115"/>
            </w:rPr>
          </w:rPrChange>
        </w:rPr>
        <w:t xml:space="preserve"> </w:t>
      </w:r>
      <w:r w:rsidRPr="00635885">
        <w:rPr>
          <w:rFonts w:asciiTheme="minorHAnsi" w:hAnsiTheme="minorHAnsi"/>
          <w:w w:val="115"/>
          <w:sz w:val="22"/>
          <w:szCs w:val="22"/>
          <w:rPrChange w:id="170" w:author="Wall, Alison E." w:date="2017-11-27T19:39:00Z">
            <w:rPr>
              <w:w w:val="115"/>
            </w:rPr>
          </w:rPrChange>
        </w:rPr>
        <w:t>has</w:t>
      </w:r>
      <w:r w:rsidRPr="00635885">
        <w:rPr>
          <w:rFonts w:asciiTheme="minorHAnsi" w:hAnsiTheme="minorHAnsi"/>
          <w:spacing w:val="-17"/>
          <w:w w:val="115"/>
          <w:sz w:val="22"/>
          <w:szCs w:val="22"/>
          <w:rPrChange w:id="171" w:author="Wall, Alison E." w:date="2017-11-27T19:39:00Z">
            <w:rPr>
              <w:spacing w:val="-17"/>
              <w:w w:val="115"/>
            </w:rPr>
          </w:rPrChange>
        </w:rPr>
        <w:t xml:space="preserve"> </w:t>
      </w:r>
      <w:r w:rsidRPr="00635885">
        <w:rPr>
          <w:rFonts w:asciiTheme="minorHAnsi" w:hAnsiTheme="minorHAnsi"/>
          <w:w w:val="115"/>
          <w:sz w:val="22"/>
          <w:szCs w:val="22"/>
          <w:rPrChange w:id="172" w:author="Wall, Alison E." w:date="2017-11-27T19:39:00Z">
            <w:rPr>
              <w:w w:val="115"/>
            </w:rPr>
          </w:rPrChange>
        </w:rPr>
        <w:t>become</w:t>
      </w:r>
      <w:r w:rsidRPr="00635885">
        <w:rPr>
          <w:rFonts w:asciiTheme="minorHAnsi" w:hAnsiTheme="minorHAnsi"/>
          <w:spacing w:val="-18"/>
          <w:w w:val="115"/>
          <w:sz w:val="22"/>
          <w:szCs w:val="22"/>
          <w:rPrChange w:id="173" w:author="Wall, Alison E." w:date="2017-11-27T19:39:00Z">
            <w:rPr>
              <w:spacing w:val="-18"/>
              <w:w w:val="115"/>
            </w:rPr>
          </w:rPrChange>
        </w:rPr>
        <w:t xml:space="preserve"> </w:t>
      </w:r>
      <w:r w:rsidRPr="00635885">
        <w:rPr>
          <w:rFonts w:asciiTheme="minorHAnsi" w:hAnsiTheme="minorHAnsi"/>
          <w:w w:val="115"/>
          <w:sz w:val="22"/>
          <w:szCs w:val="22"/>
          <w:rPrChange w:id="174" w:author="Wall, Alison E." w:date="2017-11-27T19:39:00Z">
            <w:rPr>
              <w:w w:val="115"/>
            </w:rPr>
          </w:rPrChange>
        </w:rPr>
        <w:t>commonplac</w:t>
      </w:r>
      <w:r w:rsidRPr="00635885">
        <w:rPr>
          <w:rFonts w:asciiTheme="minorHAnsi" w:hAnsiTheme="minorHAnsi"/>
          <w:spacing w:val="-4"/>
          <w:w w:val="115"/>
          <w:sz w:val="22"/>
          <w:szCs w:val="22"/>
          <w:rPrChange w:id="175" w:author="Wall, Alison E." w:date="2017-11-27T19:39:00Z">
            <w:rPr>
              <w:spacing w:val="-4"/>
              <w:w w:val="115"/>
            </w:rPr>
          </w:rPrChange>
        </w:rPr>
        <w:t>e</w:t>
      </w:r>
      <w:r w:rsidRPr="00635885">
        <w:rPr>
          <w:rFonts w:asciiTheme="minorHAnsi" w:hAnsiTheme="minorHAnsi"/>
          <w:w w:val="115"/>
          <w:sz w:val="22"/>
          <w:szCs w:val="22"/>
          <w:rPrChange w:id="176" w:author="Wall, Alison E." w:date="2017-11-27T19:39:00Z">
            <w:rPr>
              <w:w w:val="115"/>
            </w:rPr>
          </w:rPrChange>
        </w:rPr>
        <w:t>.</w:t>
      </w:r>
      <w:r w:rsidRPr="00635885">
        <w:rPr>
          <w:rFonts w:asciiTheme="minorHAnsi" w:hAnsiTheme="minorHAnsi"/>
          <w:spacing w:val="-15"/>
          <w:w w:val="115"/>
          <w:sz w:val="22"/>
          <w:szCs w:val="22"/>
          <w:rPrChange w:id="177" w:author="Wall, Alison E." w:date="2017-11-27T19:39:00Z">
            <w:rPr>
              <w:spacing w:val="-15"/>
              <w:w w:val="115"/>
            </w:rPr>
          </w:rPrChange>
        </w:rPr>
        <w:t xml:space="preserve"> </w:t>
      </w:r>
      <w:r w:rsidRPr="00635885">
        <w:rPr>
          <w:rFonts w:asciiTheme="minorHAnsi" w:hAnsiTheme="minorHAnsi"/>
          <w:w w:val="115"/>
          <w:sz w:val="22"/>
          <w:szCs w:val="22"/>
          <w:rPrChange w:id="178" w:author="Wall, Alison E." w:date="2017-11-27T19:39:00Z">
            <w:rPr>
              <w:w w:val="115"/>
            </w:rPr>
          </w:rPrChange>
        </w:rPr>
        <w:t>Claims</w:t>
      </w:r>
      <w:r w:rsidRPr="00635885">
        <w:rPr>
          <w:rFonts w:asciiTheme="minorHAnsi" w:hAnsiTheme="minorHAnsi"/>
          <w:spacing w:val="-17"/>
          <w:w w:val="115"/>
          <w:sz w:val="22"/>
          <w:szCs w:val="22"/>
          <w:rPrChange w:id="179" w:author="Wall, Alison E." w:date="2017-11-27T19:39:00Z">
            <w:rPr>
              <w:spacing w:val="-17"/>
              <w:w w:val="115"/>
            </w:rPr>
          </w:rPrChange>
        </w:rPr>
        <w:t xml:space="preserve"> </w:t>
      </w:r>
      <w:r w:rsidRPr="00635885">
        <w:rPr>
          <w:rFonts w:asciiTheme="minorHAnsi" w:hAnsiTheme="minorHAnsi"/>
          <w:w w:val="115"/>
          <w:sz w:val="22"/>
          <w:szCs w:val="22"/>
          <w:rPrChange w:id="180" w:author="Wall, Alison E." w:date="2017-11-27T19:39:00Z">
            <w:rPr>
              <w:w w:val="115"/>
            </w:rPr>
          </w:rPrChange>
        </w:rPr>
        <w:t>a</w:t>
      </w:r>
      <w:r w:rsidRPr="00635885">
        <w:rPr>
          <w:rFonts w:asciiTheme="minorHAnsi" w:hAnsiTheme="minorHAnsi"/>
          <w:spacing w:val="-3"/>
          <w:w w:val="115"/>
          <w:sz w:val="22"/>
          <w:szCs w:val="22"/>
          <w:rPrChange w:id="181" w:author="Wall, Alison E." w:date="2017-11-27T19:39:00Z">
            <w:rPr>
              <w:spacing w:val="-3"/>
              <w:w w:val="115"/>
            </w:rPr>
          </w:rPrChange>
        </w:rPr>
        <w:t>r</w:t>
      </w:r>
      <w:r w:rsidRPr="00635885">
        <w:rPr>
          <w:rFonts w:asciiTheme="minorHAnsi" w:hAnsiTheme="minorHAnsi"/>
          <w:w w:val="115"/>
          <w:sz w:val="22"/>
          <w:szCs w:val="22"/>
          <w:rPrChange w:id="182" w:author="Wall, Alison E." w:date="2017-11-27T19:39:00Z">
            <w:rPr>
              <w:w w:val="115"/>
            </w:rPr>
          </w:rPrChange>
        </w:rPr>
        <w:t>e</w:t>
      </w:r>
      <w:r w:rsidRPr="00635885">
        <w:rPr>
          <w:rFonts w:asciiTheme="minorHAnsi" w:hAnsiTheme="minorHAnsi"/>
          <w:spacing w:val="-17"/>
          <w:w w:val="115"/>
          <w:sz w:val="22"/>
          <w:szCs w:val="22"/>
          <w:rPrChange w:id="183" w:author="Wall, Alison E." w:date="2017-11-27T19:39:00Z">
            <w:rPr>
              <w:spacing w:val="-17"/>
              <w:w w:val="115"/>
            </w:rPr>
          </w:rPrChange>
        </w:rPr>
        <w:t xml:space="preserve"> </w:t>
      </w:r>
      <w:r w:rsidRPr="00635885">
        <w:rPr>
          <w:rFonts w:asciiTheme="minorHAnsi" w:hAnsiTheme="minorHAnsi"/>
          <w:w w:val="115"/>
          <w:sz w:val="22"/>
          <w:szCs w:val="22"/>
          <w:rPrChange w:id="184" w:author="Wall, Alison E." w:date="2017-11-27T19:39:00Z">
            <w:rPr>
              <w:w w:val="115"/>
            </w:rPr>
          </w:rPrChange>
        </w:rPr>
        <w:t>th</w:t>
      </w:r>
      <w:r w:rsidRPr="00635885">
        <w:rPr>
          <w:rFonts w:asciiTheme="minorHAnsi" w:hAnsiTheme="minorHAnsi"/>
          <w:spacing w:val="-1"/>
          <w:w w:val="115"/>
          <w:sz w:val="22"/>
          <w:szCs w:val="22"/>
          <w:rPrChange w:id="185" w:author="Wall, Alison E." w:date="2017-11-27T19:39:00Z">
            <w:rPr>
              <w:spacing w:val="-1"/>
              <w:w w:val="115"/>
            </w:rPr>
          </w:rPrChange>
        </w:rPr>
        <w:t>a</w:t>
      </w:r>
      <w:r w:rsidRPr="00635885">
        <w:rPr>
          <w:rFonts w:asciiTheme="minorHAnsi" w:hAnsiTheme="minorHAnsi"/>
          <w:w w:val="115"/>
          <w:sz w:val="22"/>
          <w:szCs w:val="22"/>
          <w:rPrChange w:id="186" w:author="Wall, Alison E." w:date="2017-11-27T19:39:00Z">
            <w:rPr>
              <w:w w:val="115"/>
            </w:rPr>
          </w:rPrChange>
        </w:rPr>
        <w:t>t</w:t>
      </w:r>
      <w:r w:rsidRPr="00635885">
        <w:rPr>
          <w:rFonts w:asciiTheme="minorHAnsi" w:hAnsiTheme="minorHAnsi"/>
          <w:spacing w:val="-17"/>
          <w:w w:val="115"/>
          <w:sz w:val="22"/>
          <w:szCs w:val="22"/>
          <w:rPrChange w:id="187" w:author="Wall, Alison E." w:date="2017-11-27T19:39:00Z">
            <w:rPr>
              <w:spacing w:val="-17"/>
              <w:w w:val="115"/>
            </w:rPr>
          </w:rPrChange>
        </w:rPr>
        <w:t xml:space="preserve"> </w:t>
      </w:r>
      <w:r w:rsidRPr="00635885">
        <w:rPr>
          <w:rFonts w:asciiTheme="minorHAnsi" w:hAnsiTheme="minorHAnsi"/>
          <w:w w:val="115"/>
          <w:sz w:val="22"/>
          <w:szCs w:val="22"/>
          <w:rPrChange w:id="188" w:author="Wall, Alison E." w:date="2017-11-27T19:39:00Z">
            <w:rPr>
              <w:w w:val="115"/>
            </w:rPr>
          </w:rPrChange>
        </w:rPr>
        <w:t>the</w:t>
      </w:r>
      <w:r w:rsidRPr="00635885">
        <w:rPr>
          <w:rFonts w:asciiTheme="minorHAnsi" w:hAnsiTheme="minorHAnsi"/>
          <w:spacing w:val="-16"/>
          <w:w w:val="115"/>
          <w:sz w:val="22"/>
          <w:szCs w:val="22"/>
          <w:rPrChange w:id="189" w:author="Wall, Alison E." w:date="2017-11-27T19:39:00Z">
            <w:rPr>
              <w:spacing w:val="-16"/>
              <w:w w:val="115"/>
            </w:rPr>
          </w:rPrChange>
        </w:rPr>
        <w:t xml:space="preserve"> </w:t>
      </w:r>
      <w:del w:id="190" w:author="Wall, Alison E." w:date="2017-11-27T19:29:00Z">
        <w:r w:rsidRPr="00635885" w:rsidDel="003B71E0">
          <w:rPr>
            <w:rFonts w:asciiTheme="minorHAnsi" w:hAnsiTheme="minorHAnsi"/>
            <w:w w:val="115"/>
            <w:sz w:val="22"/>
            <w:szCs w:val="22"/>
            <w:rPrChange w:id="191" w:author="Wall, Alison E." w:date="2017-11-27T19:39:00Z">
              <w:rPr>
                <w:w w:val="115"/>
              </w:rPr>
            </w:rPrChange>
          </w:rPr>
          <w:delText>ma</w:delText>
        </w:r>
        <w:r w:rsidRPr="00635885" w:rsidDel="003B71E0">
          <w:rPr>
            <w:rFonts w:asciiTheme="minorHAnsi" w:hAnsiTheme="minorHAnsi"/>
            <w:spacing w:val="-4"/>
            <w:w w:val="115"/>
            <w:sz w:val="22"/>
            <w:szCs w:val="22"/>
            <w:rPrChange w:id="192" w:author="Wall, Alison E." w:date="2017-11-27T19:39:00Z">
              <w:rPr>
                <w:spacing w:val="-4"/>
                <w:w w:val="115"/>
              </w:rPr>
            </w:rPrChange>
          </w:rPr>
          <w:delText>k</w:delText>
        </w:r>
        <w:r w:rsidRPr="00635885" w:rsidDel="003B71E0">
          <w:rPr>
            <w:rFonts w:asciiTheme="minorHAnsi" w:hAnsiTheme="minorHAnsi"/>
            <w:w w:val="115"/>
            <w:sz w:val="22"/>
            <w:szCs w:val="22"/>
            <w:rPrChange w:id="193" w:author="Wall, Alison E." w:date="2017-11-27T19:39:00Z">
              <w:rPr>
                <w:w w:val="115"/>
              </w:rPr>
            </w:rPrChange>
          </w:rPr>
          <w:delText>e</w:delText>
        </w:r>
        <w:r w:rsidRPr="00635885" w:rsidDel="003B71E0">
          <w:rPr>
            <w:rFonts w:asciiTheme="minorHAnsi" w:hAnsiTheme="minorHAnsi"/>
            <w:spacing w:val="-17"/>
            <w:w w:val="115"/>
            <w:sz w:val="22"/>
            <w:szCs w:val="22"/>
            <w:rPrChange w:id="194" w:author="Wall, Alison E." w:date="2017-11-27T19:39:00Z">
              <w:rPr>
                <w:spacing w:val="-17"/>
                <w:w w:val="115"/>
              </w:rPr>
            </w:rPrChange>
          </w:rPr>
          <w:delText xml:space="preserve"> </w:delText>
        </w:r>
        <w:r w:rsidRPr="00635885" w:rsidDel="003B71E0">
          <w:rPr>
            <w:rFonts w:asciiTheme="minorHAnsi" w:hAnsiTheme="minorHAnsi"/>
            <w:w w:val="115"/>
            <w:sz w:val="22"/>
            <w:szCs w:val="22"/>
            <w:rPrChange w:id="195" w:author="Wall, Alison E." w:date="2017-11-27T19:39:00Z">
              <w:rPr>
                <w:w w:val="115"/>
              </w:rPr>
            </w:rPrChange>
          </w:rPr>
          <w:delText>up</w:delText>
        </w:r>
      </w:del>
      <w:ins w:id="196" w:author="Wall, Alison E." w:date="2017-11-27T19:29:00Z">
        <w:r w:rsidR="003B71E0" w:rsidRPr="00635885">
          <w:rPr>
            <w:rFonts w:asciiTheme="minorHAnsi" w:hAnsiTheme="minorHAnsi"/>
            <w:w w:val="115"/>
            <w:sz w:val="22"/>
            <w:szCs w:val="22"/>
            <w:rPrChange w:id="197" w:author="Wall, Alison E." w:date="2017-11-27T19:39:00Z">
              <w:rPr>
                <w:w w:val="115"/>
              </w:rPr>
            </w:rPrChange>
          </w:rPr>
          <w:t>ma</w:t>
        </w:r>
        <w:r w:rsidR="003B71E0" w:rsidRPr="00635885">
          <w:rPr>
            <w:rFonts w:asciiTheme="minorHAnsi" w:hAnsiTheme="minorHAnsi"/>
            <w:spacing w:val="-4"/>
            <w:w w:val="115"/>
            <w:sz w:val="22"/>
            <w:szCs w:val="22"/>
            <w:rPrChange w:id="198" w:author="Wall, Alison E." w:date="2017-11-27T19:39:00Z">
              <w:rPr>
                <w:spacing w:val="-4"/>
                <w:w w:val="115"/>
              </w:rPr>
            </w:rPrChange>
          </w:rPr>
          <w:t>k</w:t>
        </w:r>
        <w:r w:rsidR="003B71E0" w:rsidRPr="00635885">
          <w:rPr>
            <w:rFonts w:asciiTheme="minorHAnsi" w:hAnsiTheme="minorHAnsi"/>
            <w:w w:val="115"/>
            <w:sz w:val="22"/>
            <w:szCs w:val="22"/>
            <w:rPrChange w:id="199" w:author="Wall, Alison E." w:date="2017-11-27T19:39:00Z">
              <w:rPr>
                <w:w w:val="115"/>
              </w:rPr>
            </w:rPrChange>
          </w:rPr>
          <w:t>e</w:t>
        </w:r>
        <w:r w:rsidR="003B71E0" w:rsidRPr="00635885">
          <w:rPr>
            <w:rFonts w:asciiTheme="minorHAnsi" w:hAnsiTheme="minorHAnsi"/>
            <w:spacing w:val="-17"/>
            <w:w w:val="115"/>
            <w:sz w:val="22"/>
            <w:szCs w:val="22"/>
            <w:rPrChange w:id="200" w:author="Wall, Alison E." w:date="2017-11-27T19:39:00Z">
              <w:rPr>
                <w:spacing w:val="-17"/>
                <w:w w:val="115"/>
              </w:rPr>
            </w:rPrChange>
          </w:rPr>
          <w:t>u</w:t>
        </w:r>
        <w:r w:rsidR="003B71E0" w:rsidRPr="00635885">
          <w:rPr>
            <w:rFonts w:asciiTheme="minorHAnsi" w:hAnsiTheme="minorHAnsi"/>
            <w:w w:val="115"/>
            <w:sz w:val="22"/>
            <w:szCs w:val="22"/>
            <w:rPrChange w:id="201" w:author="Wall, Alison E." w:date="2017-11-27T19:39:00Z">
              <w:rPr>
                <w:w w:val="115"/>
              </w:rPr>
            </w:rPrChange>
          </w:rPr>
          <w:t>p</w:t>
        </w:r>
      </w:ins>
      <w:r w:rsidRPr="00635885">
        <w:rPr>
          <w:rFonts w:asciiTheme="minorHAnsi" w:hAnsiTheme="minorHAnsi"/>
          <w:spacing w:val="-20"/>
          <w:w w:val="115"/>
          <w:sz w:val="22"/>
          <w:szCs w:val="22"/>
          <w:rPrChange w:id="202" w:author="Wall, Alison E." w:date="2017-11-27T19:39:00Z">
            <w:rPr>
              <w:spacing w:val="-20"/>
              <w:w w:val="115"/>
            </w:rPr>
          </w:rPrChange>
        </w:rPr>
        <w:t xml:space="preserve"> </w:t>
      </w:r>
      <w:r w:rsidRPr="00635885">
        <w:rPr>
          <w:rFonts w:asciiTheme="minorHAnsi" w:hAnsiTheme="minorHAnsi"/>
          <w:spacing w:val="-1"/>
          <w:w w:val="115"/>
          <w:sz w:val="22"/>
          <w:szCs w:val="22"/>
          <w:rPrChange w:id="203" w:author="Wall, Alison E." w:date="2017-11-27T19:39:00Z">
            <w:rPr>
              <w:spacing w:val="-1"/>
              <w:w w:val="115"/>
            </w:rPr>
          </w:rPrChange>
        </w:rPr>
        <w:t>o</w:t>
      </w:r>
      <w:r w:rsidRPr="00635885">
        <w:rPr>
          <w:rFonts w:asciiTheme="minorHAnsi" w:hAnsiTheme="minorHAnsi"/>
          <w:w w:val="115"/>
          <w:sz w:val="22"/>
          <w:szCs w:val="22"/>
          <w:rPrChange w:id="204" w:author="Wall, Alison E." w:date="2017-11-27T19:39:00Z">
            <w:rPr>
              <w:w w:val="115"/>
            </w:rPr>
          </w:rPrChange>
        </w:rPr>
        <w:t>f</w:t>
      </w:r>
      <w:r w:rsidRPr="00635885">
        <w:rPr>
          <w:rFonts w:asciiTheme="minorHAnsi" w:hAnsiTheme="minorHAnsi"/>
          <w:spacing w:val="-17"/>
          <w:w w:val="115"/>
          <w:sz w:val="22"/>
          <w:szCs w:val="22"/>
          <w:rPrChange w:id="205" w:author="Wall, Alison E." w:date="2017-11-27T19:39:00Z">
            <w:rPr>
              <w:spacing w:val="-17"/>
              <w:w w:val="115"/>
            </w:rPr>
          </w:rPrChange>
        </w:rPr>
        <w:t xml:space="preserve"> </w:t>
      </w:r>
      <w:r w:rsidRPr="00635885">
        <w:rPr>
          <w:rFonts w:asciiTheme="minorHAnsi" w:hAnsiTheme="minorHAnsi"/>
          <w:w w:val="115"/>
          <w:sz w:val="22"/>
          <w:szCs w:val="22"/>
          <w:rPrChange w:id="206" w:author="Wall, Alison E." w:date="2017-11-27T19:39:00Z">
            <w:rPr>
              <w:w w:val="115"/>
            </w:rPr>
          </w:rPrChange>
        </w:rPr>
        <w:t>those</w:t>
      </w:r>
      <w:r w:rsidRPr="00635885">
        <w:rPr>
          <w:rFonts w:asciiTheme="minorHAnsi" w:hAnsiTheme="minorHAnsi"/>
          <w:w w:val="117"/>
          <w:sz w:val="22"/>
          <w:szCs w:val="22"/>
          <w:rPrChange w:id="207" w:author="Wall, Alison E." w:date="2017-11-27T19:39:00Z">
            <w:rPr>
              <w:w w:val="117"/>
            </w:rPr>
          </w:rPrChange>
        </w:rPr>
        <w:t xml:space="preserve"> </w:t>
      </w:r>
      <w:r w:rsidRPr="00635885">
        <w:rPr>
          <w:rFonts w:asciiTheme="minorHAnsi" w:hAnsiTheme="minorHAnsi"/>
          <w:w w:val="115"/>
          <w:sz w:val="22"/>
          <w:szCs w:val="22"/>
          <w:rPrChange w:id="208" w:author="Wall, Alison E." w:date="2017-11-27T19:39:00Z">
            <w:rPr>
              <w:w w:val="115"/>
            </w:rPr>
          </w:rPrChange>
        </w:rPr>
        <w:t>companies</w:t>
      </w:r>
      <w:r w:rsidRPr="00635885">
        <w:rPr>
          <w:rFonts w:asciiTheme="minorHAnsi" w:hAnsiTheme="minorHAnsi"/>
          <w:spacing w:val="-10"/>
          <w:w w:val="115"/>
          <w:sz w:val="22"/>
          <w:szCs w:val="22"/>
          <w:rPrChange w:id="209" w:author="Wall, Alison E." w:date="2017-11-27T19:39:00Z">
            <w:rPr>
              <w:spacing w:val="-10"/>
              <w:w w:val="115"/>
            </w:rPr>
          </w:rPrChange>
        </w:rPr>
        <w:t xml:space="preserve"> </w:t>
      </w:r>
      <w:r w:rsidRPr="00635885">
        <w:rPr>
          <w:rFonts w:asciiTheme="minorHAnsi" w:hAnsiTheme="minorHAnsi"/>
          <w:w w:val="115"/>
          <w:sz w:val="22"/>
          <w:szCs w:val="22"/>
          <w:rPrChange w:id="210" w:author="Wall, Alison E." w:date="2017-11-27T19:39:00Z">
            <w:rPr>
              <w:w w:val="115"/>
            </w:rPr>
          </w:rPrChange>
        </w:rPr>
        <w:t>has</w:t>
      </w:r>
      <w:r w:rsidRPr="00635885">
        <w:rPr>
          <w:rFonts w:asciiTheme="minorHAnsi" w:hAnsiTheme="minorHAnsi"/>
          <w:spacing w:val="-9"/>
          <w:w w:val="115"/>
          <w:sz w:val="22"/>
          <w:szCs w:val="22"/>
          <w:rPrChange w:id="211" w:author="Wall, Alison E." w:date="2017-11-27T19:39:00Z">
            <w:rPr>
              <w:spacing w:val="-9"/>
              <w:w w:val="115"/>
            </w:rPr>
          </w:rPrChange>
        </w:rPr>
        <w:t xml:space="preserve"> </w:t>
      </w:r>
      <w:r w:rsidRPr="00635885">
        <w:rPr>
          <w:rFonts w:asciiTheme="minorHAnsi" w:hAnsiTheme="minorHAnsi"/>
          <w:spacing w:val="-2"/>
          <w:w w:val="115"/>
          <w:sz w:val="22"/>
          <w:szCs w:val="22"/>
          <w:rPrChange w:id="212" w:author="Wall, Alison E." w:date="2017-11-27T19:39:00Z">
            <w:rPr>
              <w:spacing w:val="-2"/>
              <w:w w:val="115"/>
            </w:rPr>
          </w:rPrChange>
        </w:rPr>
        <w:t>t</w:t>
      </w:r>
      <w:r w:rsidRPr="00635885">
        <w:rPr>
          <w:rFonts w:asciiTheme="minorHAnsi" w:hAnsiTheme="minorHAnsi"/>
          <w:w w:val="115"/>
          <w:sz w:val="22"/>
          <w:szCs w:val="22"/>
          <w:rPrChange w:id="213" w:author="Wall, Alison E." w:date="2017-11-27T19:39:00Z">
            <w:rPr>
              <w:w w:val="115"/>
            </w:rPr>
          </w:rPrChange>
        </w:rPr>
        <w:t>oo</w:t>
      </w:r>
      <w:r w:rsidRPr="00635885">
        <w:rPr>
          <w:rFonts w:asciiTheme="minorHAnsi" w:hAnsiTheme="minorHAnsi"/>
          <w:spacing w:val="-12"/>
          <w:w w:val="115"/>
          <w:sz w:val="22"/>
          <w:szCs w:val="22"/>
          <w:rPrChange w:id="214" w:author="Wall, Alison E." w:date="2017-11-27T19:39:00Z">
            <w:rPr>
              <w:spacing w:val="-12"/>
              <w:w w:val="115"/>
            </w:rPr>
          </w:rPrChange>
        </w:rPr>
        <w:t xml:space="preserve"> </w:t>
      </w:r>
      <w:r w:rsidRPr="00635885">
        <w:rPr>
          <w:rFonts w:asciiTheme="minorHAnsi" w:hAnsiTheme="minorHAnsi"/>
          <w:spacing w:val="-1"/>
          <w:w w:val="115"/>
          <w:sz w:val="22"/>
          <w:szCs w:val="22"/>
          <w:rPrChange w:id="215" w:author="Wall, Alison E." w:date="2017-11-27T19:39:00Z">
            <w:rPr>
              <w:spacing w:val="-1"/>
              <w:w w:val="115"/>
            </w:rPr>
          </w:rPrChange>
        </w:rPr>
        <w:t>f</w:t>
      </w:r>
      <w:r w:rsidRPr="00635885">
        <w:rPr>
          <w:rFonts w:asciiTheme="minorHAnsi" w:hAnsiTheme="minorHAnsi"/>
          <w:spacing w:val="-2"/>
          <w:w w:val="115"/>
          <w:sz w:val="22"/>
          <w:szCs w:val="22"/>
          <w:rPrChange w:id="216" w:author="Wall, Alison E." w:date="2017-11-27T19:39:00Z">
            <w:rPr>
              <w:spacing w:val="-2"/>
              <w:w w:val="115"/>
            </w:rPr>
          </w:rPrChange>
        </w:rPr>
        <w:t>e</w:t>
      </w:r>
      <w:r w:rsidRPr="00635885">
        <w:rPr>
          <w:rFonts w:asciiTheme="minorHAnsi" w:hAnsiTheme="minorHAnsi"/>
          <w:w w:val="115"/>
          <w:sz w:val="22"/>
          <w:szCs w:val="22"/>
          <w:rPrChange w:id="217" w:author="Wall, Alison E." w:date="2017-11-27T19:39:00Z">
            <w:rPr>
              <w:w w:val="115"/>
            </w:rPr>
          </w:rPrChange>
        </w:rPr>
        <w:t>w</w:t>
      </w:r>
      <w:r w:rsidRPr="00635885">
        <w:rPr>
          <w:rFonts w:asciiTheme="minorHAnsi" w:hAnsiTheme="minorHAnsi"/>
          <w:spacing w:val="-9"/>
          <w:w w:val="115"/>
          <w:sz w:val="22"/>
          <w:szCs w:val="22"/>
          <w:rPrChange w:id="218" w:author="Wall, Alison E." w:date="2017-11-27T19:39:00Z">
            <w:rPr>
              <w:spacing w:val="-9"/>
              <w:w w:val="115"/>
            </w:rPr>
          </w:rPrChange>
        </w:rPr>
        <w:t xml:space="preserve"> </w:t>
      </w:r>
      <w:r w:rsidRPr="00635885">
        <w:rPr>
          <w:rFonts w:asciiTheme="minorHAnsi" w:hAnsiTheme="minorHAnsi"/>
          <w:spacing w:val="-1"/>
          <w:w w:val="115"/>
          <w:sz w:val="22"/>
          <w:szCs w:val="22"/>
          <w:rPrChange w:id="219" w:author="Wall, Alison E." w:date="2017-11-27T19:39:00Z">
            <w:rPr>
              <w:spacing w:val="-1"/>
              <w:w w:val="115"/>
            </w:rPr>
          </w:rPrChange>
        </w:rPr>
        <w:t>f</w:t>
      </w:r>
      <w:r w:rsidRPr="00635885">
        <w:rPr>
          <w:rFonts w:asciiTheme="minorHAnsi" w:hAnsiTheme="minorHAnsi"/>
          <w:w w:val="115"/>
          <w:sz w:val="22"/>
          <w:szCs w:val="22"/>
          <w:rPrChange w:id="220" w:author="Wall, Alison E." w:date="2017-11-27T19:39:00Z">
            <w:rPr>
              <w:w w:val="115"/>
            </w:rPr>
          </w:rPrChange>
        </w:rPr>
        <w:t>emales</w:t>
      </w:r>
      <w:r w:rsidRPr="00635885">
        <w:rPr>
          <w:rFonts w:asciiTheme="minorHAnsi" w:hAnsiTheme="minorHAnsi"/>
          <w:spacing w:val="-9"/>
          <w:w w:val="115"/>
          <w:sz w:val="22"/>
          <w:szCs w:val="22"/>
          <w:rPrChange w:id="221" w:author="Wall, Alison E." w:date="2017-11-27T19:39:00Z">
            <w:rPr>
              <w:spacing w:val="-9"/>
              <w:w w:val="115"/>
            </w:rPr>
          </w:rPrChange>
        </w:rPr>
        <w:t xml:space="preserve"> </w:t>
      </w:r>
      <w:r w:rsidRPr="00635885">
        <w:rPr>
          <w:rFonts w:asciiTheme="minorHAnsi" w:hAnsiTheme="minorHAnsi"/>
          <w:w w:val="115"/>
          <w:sz w:val="22"/>
          <w:szCs w:val="22"/>
          <w:rPrChange w:id="222" w:author="Wall, Alison E." w:date="2017-11-27T19:39:00Z">
            <w:rPr>
              <w:w w:val="115"/>
            </w:rPr>
          </w:rPrChange>
        </w:rPr>
        <w:t>and</w:t>
      </w:r>
      <w:r w:rsidRPr="00635885">
        <w:rPr>
          <w:rFonts w:asciiTheme="minorHAnsi" w:hAnsiTheme="minorHAnsi"/>
          <w:spacing w:val="-7"/>
          <w:w w:val="115"/>
          <w:sz w:val="22"/>
          <w:szCs w:val="22"/>
          <w:rPrChange w:id="223" w:author="Wall, Alison E." w:date="2017-11-27T19:39:00Z">
            <w:rPr>
              <w:spacing w:val="-7"/>
              <w:w w:val="115"/>
            </w:rPr>
          </w:rPrChange>
        </w:rPr>
        <w:t xml:space="preserve"> </w:t>
      </w:r>
      <w:r w:rsidRPr="00635885">
        <w:rPr>
          <w:rFonts w:asciiTheme="minorHAnsi" w:hAnsiTheme="minorHAnsi"/>
          <w:spacing w:val="-1"/>
          <w:w w:val="115"/>
          <w:sz w:val="22"/>
          <w:szCs w:val="22"/>
          <w:rPrChange w:id="224" w:author="Wall, Alison E." w:date="2017-11-27T19:39:00Z">
            <w:rPr>
              <w:spacing w:val="-1"/>
              <w:w w:val="115"/>
            </w:rPr>
          </w:rPrChange>
        </w:rPr>
        <w:t>o</w:t>
      </w:r>
      <w:r w:rsidRPr="00635885">
        <w:rPr>
          <w:rFonts w:asciiTheme="minorHAnsi" w:hAnsiTheme="minorHAnsi"/>
          <w:w w:val="115"/>
          <w:sz w:val="22"/>
          <w:szCs w:val="22"/>
          <w:rPrChange w:id="225" w:author="Wall, Alison E." w:date="2017-11-27T19:39:00Z">
            <w:rPr>
              <w:w w:val="115"/>
            </w:rPr>
          </w:rPrChange>
        </w:rPr>
        <w:t>ther</w:t>
      </w:r>
      <w:r w:rsidRPr="00635885">
        <w:rPr>
          <w:rFonts w:asciiTheme="minorHAnsi" w:hAnsiTheme="minorHAnsi"/>
          <w:spacing w:val="-12"/>
          <w:w w:val="115"/>
          <w:sz w:val="22"/>
          <w:szCs w:val="22"/>
          <w:rPrChange w:id="226" w:author="Wall, Alison E." w:date="2017-11-27T19:39:00Z">
            <w:rPr>
              <w:spacing w:val="-12"/>
              <w:w w:val="115"/>
            </w:rPr>
          </w:rPrChange>
        </w:rPr>
        <w:t xml:space="preserve"> </w:t>
      </w:r>
      <w:r w:rsidRPr="00635885">
        <w:rPr>
          <w:rFonts w:asciiTheme="minorHAnsi" w:hAnsiTheme="minorHAnsi"/>
          <w:w w:val="115"/>
          <w:sz w:val="22"/>
          <w:szCs w:val="22"/>
          <w:rPrChange w:id="227" w:author="Wall, Alison E." w:date="2017-11-27T19:39:00Z">
            <w:rPr>
              <w:w w:val="115"/>
            </w:rPr>
          </w:rPrChange>
        </w:rPr>
        <w:t>minoritie</w:t>
      </w:r>
      <w:r w:rsidRPr="00635885">
        <w:rPr>
          <w:rFonts w:asciiTheme="minorHAnsi" w:hAnsiTheme="minorHAnsi"/>
          <w:spacing w:val="-5"/>
          <w:w w:val="115"/>
          <w:sz w:val="22"/>
          <w:szCs w:val="22"/>
          <w:rPrChange w:id="228" w:author="Wall, Alison E." w:date="2017-11-27T19:39:00Z">
            <w:rPr>
              <w:spacing w:val="-5"/>
              <w:w w:val="115"/>
            </w:rPr>
          </w:rPrChange>
        </w:rPr>
        <w:t>s</w:t>
      </w:r>
      <w:r w:rsidRPr="00635885">
        <w:rPr>
          <w:rFonts w:asciiTheme="minorHAnsi" w:hAnsiTheme="minorHAnsi"/>
          <w:w w:val="115"/>
          <w:sz w:val="22"/>
          <w:szCs w:val="22"/>
          <w:rPrChange w:id="229" w:author="Wall, Alison E." w:date="2017-11-27T19:39:00Z">
            <w:rPr>
              <w:w w:val="115"/>
            </w:rPr>
          </w:rPrChange>
        </w:rPr>
        <w:t>.</w:t>
      </w:r>
      <w:r w:rsidRPr="00635885">
        <w:rPr>
          <w:rFonts w:asciiTheme="minorHAnsi" w:hAnsiTheme="minorHAnsi"/>
          <w:spacing w:val="-6"/>
          <w:w w:val="115"/>
          <w:sz w:val="22"/>
          <w:szCs w:val="22"/>
          <w:rPrChange w:id="230" w:author="Wall, Alison E." w:date="2017-11-27T19:39:00Z">
            <w:rPr>
              <w:spacing w:val="-6"/>
              <w:w w:val="115"/>
            </w:rPr>
          </w:rPrChange>
        </w:rPr>
        <w:t xml:space="preserve"> </w:t>
      </w:r>
      <w:r w:rsidRPr="00635885">
        <w:rPr>
          <w:rFonts w:asciiTheme="minorHAnsi" w:hAnsiTheme="minorHAnsi"/>
          <w:w w:val="115"/>
          <w:sz w:val="22"/>
          <w:szCs w:val="22"/>
          <w:rPrChange w:id="231" w:author="Wall, Alison E." w:date="2017-11-27T19:39:00Z">
            <w:rPr>
              <w:w w:val="115"/>
            </w:rPr>
          </w:rPrChange>
        </w:rPr>
        <w:t>A</w:t>
      </w:r>
      <w:r w:rsidRPr="00635885">
        <w:rPr>
          <w:rFonts w:asciiTheme="minorHAnsi" w:hAnsiTheme="minorHAnsi"/>
          <w:spacing w:val="-10"/>
          <w:w w:val="115"/>
          <w:sz w:val="22"/>
          <w:szCs w:val="22"/>
          <w:rPrChange w:id="232" w:author="Wall, Alison E." w:date="2017-11-27T19:39:00Z">
            <w:rPr>
              <w:spacing w:val="-10"/>
              <w:w w:val="115"/>
            </w:rPr>
          </w:rPrChange>
        </w:rPr>
        <w:t xml:space="preserve"> </w:t>
      </w:r>
      <w:r w:rsidRPr="00635885">
        <w:rPr>
          <w:rFonts w:asciiTheme="minorHAnsi" w:hAnsiTheme="minorHAnsi"/>
          <w:w w:val="115"/>
          <w:sz w:val="22"/>
          <w:szCs w:val="22"/>
          <w:rPrChange w:id="233" w:author="Wall, Alison E." w:date="2017-11-27T19:39:00Z">
            <w:rPr>
              <w:w w:val="115"/>
            </w:rPr>
          </w:rPrChange>
        </w:rPr>
        <w:t>significant</w:t>
      </w:r>
      <w:r w:rsidRPr="00635885">
        <w:rPr>
          <w:rFonts w:asciiTheme="minorHAnsi" w:hAnsiTheme="minorHAnsi"/>
          <w:spacing w:val="-10"/>
          <w:w w:val="115"/>
          <w:sz w:val="22"/>
          <w:szCs w:val="22"/>
          <w:rPrChange w:id="234" w:author="Wall, Alison E." w:date="2017-11-27T19:39:00Z">
            <w:rPr>
              <w:spacing w:val="-10"/>
              <w:w w:val="115"/>
            </w:rPr>
          </w:rPrChange>
        </w:rPr>
        <w:t xml:space="preserve"> </w:t>
      </w:r>
      <w:r w:rsidRPr="00635885">
        <w:rPr>
          <w:rFonts w:asciiTheme="minorHAnsi" w:hAnsiTheme="minorHAnsi"/>
          <w:w w:val="115"/>
          <w:sz w:val="22"/>
          <w:szCs w:val="22"/>
          <w:rPrChange w:id="235" w:author="Wall, Alison E." w:date="2017-11-27T19:39:00Z">
            <w:rPr>
              <w:w w:val="115"/>
            </w:rPr>
          </w:rPrChange>
        </w:rPr>
        <w:t>amount</w:t>
      </w:r>
      <w:r w:rsidRPr="00635885">
        <w:rPr>
          <w:rFonts w:asciiTheme="minorHAnsi" w:hAnsiTheme="minorHAnsi"/>
          <w:spacing w:val="-9"/>
          <w:w w:val="115"/>
          <w:sz w:val="22"/>
          <w:szCs w:val="22"/>
          <w:rPrChange w:id="236" w:author="Wall, Alison E." w:date="2017-11-27T19:39:00Z">
            <w:rPr>
              <w:spacing w:val="-9"/>
              <w:w w:val="115"/>
            </w:rPr>
          </w:rPrChange>
        </w:rPr>
        <w:t xml:space="preserve"> </w:t>
      </w:r>
      <w:r w:rsidRPr="00635885">
        <w:rPr>
          <w:rFonts w:asciiTheme="minorHAnsi" w:hAnsiTheme="minorHAnsi"/>
          <w:spacing w:val="-1"/>
          <w:w w:val="115"/>
          <w:sz w:val="22"/>
          <w:szCs w:val="22"/>
          <w:rPrChange w:id="237" w:author="Wall, Alison E." w:date="2017-11-27T19:39:00Z">
            <w:rPr>
              <w:spacing w:val="-1"/>
              <w:w w:val="115"/>
            </w:rPr>
          </w:rPrChange>
        </w:rPr>
        <w:t>o</w:t>
      </w:r>
      <w:r w:rsidRPr="00635885">
        <w:rPr>
          <w:rFonts w:asciiTheme="minorHAnsi" w:hAnsiTheme="minorHAnsi"/>
          <w:w w:val="115"/>
          <w:sz w:val="22"/>
          <w:szCs w:val="22"/>
          <w:rPrChange w:id="238" w:author="Wall, Alison E." w:date="2017-11-27T19:39:00Z">
            <w:rPr>
              <w:w w:val="115"/>
            </w:rPr>
          </w:rPrChange>
        </w:rPr>
        <w:t>f</w:t>
      </w:r>
      <w:r w:rsidRPr="00635885">
        <w:rPr>
          <w:rFonts w:asciiTheme="minorHAnsi" w:hAnsiTheme="minorHAnsi"/>
          <w:spacing w:val="-9"/>
          <w:w w:val="115"/>
          <w:sz w:val="22"/>
          <w:szCs w:val="22"/>
          <w:rPrChange w:id="239" w:author="Wall, Alison E." w:date="2017-11-27T19:39:00Z">
            <w:rPr>
              <w:spacing w:val="-9"/>
              <w:w w:val="115"/>
            </w:rPr>
          </w:rPrChange>
        </w:rPr>
        <w:t xml:space="preserve"> </w:t>
      </w:r>
      <w:r w:rsidRPr="00635885">
        <w:rPr>
          <w:rFonts w:asciiTheme="minorHAnsi" w:hAnsiTheme="minorHAnsi"/>
          <w:w w:val="115"/>
          <w:sz w:val="22"/>
          <w:szCs w:val="22"/>
          <w:rPrChange w:id="240" w:author="Wall, Alison E." w:date="2017-11-27T19:39:00Z">
            <w:rPr>
              <w:w w:val="115"/>
            </w:rPr>
          </w:rPrChange>
        </w:rPr>
        <w:t>the</w:t>
      </w:r>
      <w:r w:rsidRPr="00635885">
        <w:rPr>
          <w:rFonts w:asciiTheme="minorHAnsi" w:hAnsiTheme="minorHAnsi"/>
          <w:w w:val="119"/>
          <w:sz w:val="22"/>
          <w:szCs w:val="22"/>
          <w:rPrChange w:id="241" w:author="Wall, Alison E." w:date="2017-11-27T19:39:00Z">
            <w:rPr>
              <w:w w:val="119"/>
            </w:rPr>
          </w:rPrChange>
        </w:rPr>
        <w:t xml:space="preserve"> </w:t>
      </w:r>
      <w:r w:rsidRPr="00635885">
        <w:rPr>
          <w:rFonts w:asciiTheme="minorHAnsi" w:hAnsiTheme="minorHAnsi"/>
          <w:spacing w:val="-1"/>
          <w:w w:val="115"/>
          <w:sz w:val="22"/>
          <w:szCs w:val="22"/>
          <w:rPrChange w:id="242" w:author="Wall, Alison E." w:date="2017-11-27T19:39:00Z">
            <w:rPr>
              <w:spacing w:val="-1"/>
              <w:w w:val="115"/>
            </w:rPr>
          </w:rPrChange>
        </w:rPr>
        <w:t>tech</w:t>
      </w:r>
      <w:r w:rsidRPr="00635885">
        <w:rPr>
          <w:rFonts w:asciiTheme="minorHAnsi" w:hAnsiTheme="minorHAnsi"/>
          <w:w w:val="115"/>
          <w:sz w:val="22"/>
          <w:szCs w:val="22"/>
          <w:rPrChange w:id="243" w:author="Wall, Alison E." w:date="2017-11-27T19:39:00Z">
            <w:rPr>
              <w:w w:val="115"/>
            </w:rPr>
          </w:rPrChange>
        </w:rPr>
        <w:t>n</w:t>
      </w:r>
      <w:r w:rsidRPr="00635885">
        <w:rPr>
          <w:rFonts w:asciiTheme="minorHAnsi" w:hAnsiTheme="minorHAnsi"/>
          <w:spacing w:val="-1"/>
          <w:w w:val="115"/>
          <w:sz w:val="22"/>
          <w:szCs w:val="22"/>
          <w:rPrChange w:id="244" w:author="Wall, Alison E." w:date="2017-11-27T19:39:00Z">
            <w:rPr>
              <w:spacing w:val="-1"/>
              <w:w w:val="115"/>
            </w:rPr>
          </w:rPrChange>
        </w:rPr>
        <w:t>o</w:t>
      </w:r>
      <w:r w:rsidRPr="00635885">
        <w:rPr>
          <w:rFonts w:asciiTheme="minorHAnsi" w:hAnsiTheme="minorHAnsi"/>
          <w:w w:val="115"/>
          <w:sz w:val="22"/>
          <w:szCs w:val="22"/>
          <w:rPrChange w:id="245" w:author="Wall, Alison E." w:date="2017-11-27T19:39:00Z">
            <w:rPr>
              <w:w w:val="115"/>
            </w:rPr>
          </w:rPrChange>
        </w:rPr>
        <w:t>l</w:t>
      </w:r>
      <w:r w:rsidRPr="00635885">
        <w:rPr>
          <w:rFonts w:asciiTheme="minorHAnsi" w:hAnsiTheme="minorHAnsi"/>
          <w:spacing w:val="-1"/>
          <w:w w:val="115"/>
          <w:sz w:val="22"/>
          <w:szCs w:val="22"/>
          <w:rPrChange w:id="246" w:author="Wall, Alison E." w:date="2017-11-27T19:39:00Z">
            <w:rPr>
              <w:spacing w:val="-1"/>
              <w:w w:val="115"/>
            </w:rPr>
          </w:rPrChange>
        </w:rPr>
        <w:t>o</w:t>
      </w:r>
      <w:r w:rsidRPr="00635885">
        <w:rPr>
          <w:rFonts w:asciiTheme="minorHAnsi" w:hAnsiTheme="minorHAnsi"/>
          <w:spacing w:val="-3"/>
          <w:w w:val="115"/>
          <w:sz w:val="22"/>
          <w:szCs w:val="22"/>
          <w:rPrChange w:id="247" w:author="Wall, Alison E." w:date="2017-11-27T19:39:00Z">
            <w:rPr>
              <w:spacing w:val="-3"/>
              <w:w w:val="115"/>
            </w:rPr>
          </w:rPrChange>
        </w:rPr>
        <w:t>g</w:t>
      </w:r>
      <w:r w:rsidRPr="00635885">
        <w:rPr>
          <w:rFonts w:asciiTheme="minorHAnsi" w:hAnsiTheme="minorHAnsi"/>
          <w:w w:val="115"/>
          <w:sz w:val="22"/>
          <w:szCs w:val="22"/>
          <w:rPrChange w:id="248" w:author="Wall, Alison E." w:date="2017-11-27T19:39:00Z">
            <w:rPr>
              <w:w w:val="115"/>
            </w:rPr>
          </w:rPrChange>
        </w:rPr>
        <w:t>y</w:t>
      </w:r>
      <w:r w:rsidRPr="00635885">
        <w:rPr>
          <w:rFonts w:asciiTheme="minorHAnsi" w:hAnsiTheme="minorHAnsi"/>
          <w:spacing w:val="-9"/>
          <w:w w:val="115"/>
          <w:sz w:val="22"/>
          <w:szCs w:val="22"/>
          <w:rPrChange w:id="249" w:author="Wall, Alison E." w:date="2017-11-27T19:39:00Z">
            <w:rPr>
              <w:spacing w:val="-9"/>
              <w:w w:val="115"/>
            </w:rPr>
          </w:rPrChange>
        </w:rPr>
        <w:t xml:space="preserve"> </w:t>
      </w:r>
      <w:r w:rsidRPr="00635885">
        <w:rPr>
          <w:rFonts w:asciiTheme="minorHAnsi" w:hAnsiTheme="minorHAnsi"/>
          <w:spacing w:val="-1"/>
          <w:w w:val="115"/>
          <w:sz w:val="22"/>
          <w:szCs w:val="22"/>
          <w:rPrChange w:id="250" w:author="Wall, Alison E." w:date="2017-11-27T19:39:00Z">
            <w:rPr>
              <w:spacing w:val="-1"/>
              <w:w w:val="115"/>
            </w:rPr>
          </w:rPrChange>
        </w:rPr>
        <w:t>i</w:t>
      </w:r>
      <w:r w:rsidRPr="00635885">
        <w:rPr>
          <w:rFonts w:asciiTheme="minorHAnsi" w:hAnsiTheme="minorHAnsi"/>
          <w:w w:val="115"/>
          <w:sz w:val="22"/>
          <w:szCs w:val="22"/>
          <w:rPrChange w:id="251" w:author="Wall, Alison E." w:date="2017-11-27T19:39:00Z">
            <w:rPr>
              <w:w w:val="115"/>
            </w:rPr>
          </w:rPrChange>
        </w:rPr>
        <w:t>n</w:t>
      </w:r>
      <w:r w:rsidRPr="00635885">
        <w:rPr>
          <w:rFonts w:asciiTheme="minorHAnsi" w:hAnsiTheme="minorHAnsi"/>
          <w:spacing w:val="-1"/>
          <w:w w:val="115"/>
          <w:sz w:val="22"/>
          <w:szCs w:val="22"/>
          <w:rPrChange w:id="252" w:author="Wall, Alison E." w:date="2017-11-27T19:39:00Z">
            <w:rPr>
              <w:spacing w:val="-1"/>
              <w:w w:val="115"/>
            </w:rPr>
          </w:rPrChange>
        </w:rPr>
        <w:t>dus</w:t>
      </w:r>
      <w:r w:rsidRPr="00635885">
        <w:rPr>
          <w:rFonts w:asciiTheme="minorHAnsi" w:hAnsiTheme="minorHAnsi"/>
          <w:w w:val="115"/>
          <w:sz w:val="22"/>
          <w:szCs w:val="22"/>
          <w:rPrChange w:id="253" w:author="Wall, Alison E." w:date="2017-11-27T19:39:00Z">
            <w:rPr>
              <w:w w:val="115"/>
            </w:rPr>
          </w:rPrChange>
        </w:rPr>
        <w:t>t</w:t>
      </w:r>
      <w:r w:rsidRPr="00635885">
        <w:rPr>
          <w:rFonts w:asciiTheme="minorHAnsi" w:hAnsiTheme="minorHAnsi"/>
          <w:spacing w:val="-3"/>
          <w:w w:val="115"/>
          <w:sz w:val="22"/>
          <w:szCs w:val="22"/>
          <w:rPrChange w:id="254" w:author="Wall, Alison E." w:date="2017-11-27T19:39:00Z">
            <w:rPr>
              <w:spacing w:val="-3"/>
              <w:w w:val="115"/>
            </w:rPr>
          </w:rPrChange>
        </w:rPr>
        <w:t>r</w:t>
      </w:r>
      <w:r w:rsidRPr="00635885">
        <w:rPr>
          <w:rFonts w:asciiTheme="minorHAnsi" w:hAnsiTheme="minorHAnsi"/>
          <w:w w:val="115"/>
          <w:sz w:val="22"/>
          <w:szCs w:val="22"/>
          <w:rPrChange w:id="255" w:author="Wall, Alison E." w:date="2017-11-27T19:39:00Z">
            <w:rPr>
              <w:w w:val="115"/>
            </w:rPr>
          </w:rPrChange>
        </w:rPr>
        <w:t>y</w:t>
      </w:r>
      <w:r w:rsidRPr="00635885">
        <w:rPr>
          <w:rFonts w:asciiTheme="minorHAnsi" w:hAnsiTheme="minorHAnsi"/>
          <w:spacing w:val="-8"/>
          <w:w w:val="115"/>
          <w:sz w:val="22"/>
          <w:szCs w:val="22"/>
          <w:rPrChange w:id="256" w:author="Wall, Alison E." w:date="2017-11-27T19:39:00Z">
            <w:rPr>
              <w:spacing w:val="-8"/>
              <w:w w:val="115"/>
            </w:rPr>
          </w:rPrChange>
        </w:rPr>
        <w:t xml:space="preserve"> </w:t>
      </w:r>
      <w:r w:rsidRPr="00635885">
        <w:rPr>
          <w:rFonts w:asciiTheme="minorHAnsi" w:hAnsiTheme="minorHAnsi"/>
          <w:spacing w:val="-1"/>
          <w:w w:val="115"/>
          <w:sz w:val="22"/>
          <w:szCs w:val="22"/>
          <w:rPrChange w:id="257" w:author="Wall, Alison E." w:date="2017-11-27T19:39:00Z">
            <w:rPr>
              <w:spacing w:val="-1"/>
              <w:w w:val="115"/>
            </w:rPr>
          </w:rPrChange>
        </w:rPr>
        <w:t>i</w:t>
      </w:r>
      <w:r w:rsidRPr="00635885">
        <w:rPr>
          <w:rFonts w:asciiTheme="minorHAnsi" w:hAnsiTheme="minorHAnsi"/>
          <w:w w:val="115"/>
          <w:sz w:val="22"/>
          <w:szCs w:val="22"/>
          <w:rPrChange w:id="258" w:author="Wall, Alison E." w:date="2017-11-27T19:39:00Z">
            <w:rPr>
              <w:w w:val="115"/>
            </w:rPr>
          </w:rPrChange>
        </w:rPr>
        <w:t>s</w:t>
      </w:r>
      <w:r w:rsidRPr="00635885">
        <w:rPr>
          <w:rFonts w:asciiTheme="minorHAnsi" w:hAnsiTheme="minorHAnsi"/>
          <w:spacing w:val="-9"/>
          <w:w w:val="115"/>
          <w:sz w:val="22"/>
          <w:szCs w:val="22"/>
          <w:rPrChange w:id="259" w:author="Wall, Alison E." w:date="2017-11-27T19:39:00Z">
            <w:rPr>
              <w:spacing w:val="-9"/>
              <w:w w:val="115"/>
            </w:rPr>
          </w:rPrChange>
        </w:rPr>
        <w:t xml:space="preserve"> </w:t>
      </w:r>
      <w:r w:rsidRPr="00635885">
        <w:rPr>
          <w:rFonts w:asciiTheme="minorHAnsi" w:hAnsiTheme="minorHAnsi"/>
          <w:spacing w:val="-2"/>
          <w:w w:val="115"/>
          <w:sz w:val="22"/>
          <w:szCs w:val="22"/>
          <w:rPrChange w:id="260" w:author="Wall, Alison E." w:date="2017-11-27T19:39:00Z">
            <w:rPr>
              <w:spacing w:val="-2"/>
              <w:w w:val="115"/>
            </w:rPr>
          </w:rPrChange>
        </w:rPr>
        <w:t>a</w:t>
      </w:r>
      <w:r w:rsidRPr="00635885">
        <w:rPr>
          <w:rFonts w:asciiTheme="minorHAnsi" w:hAnsiTheme="minorHAnsi"/>
          <w:spacing w:val="-1"/>
          <w:w w:val="115"/>
          <w:sz w:val="22"/>
          <w:szCs w:val="22"/>
          <w:rPrChange w:id="261" w:author="Wall, Alison E." w:date="2017-11-27T19:39:00Z">
            <w:rPr>
              <w:spacing w:val="-1"/>
              <w:w w:val="115"/>
            </w:rPr>
          </w:rPrChange>
        </w:rPr>
        <w:t>c</w:t>
      </w:r>
      <w:r w:rsidRPr="00635885">
        <w:rPr>
          <w:rFonts w:asciiTheme="minorHAnsi" w:hAnsiTheme="minorHAnsi"/>
          <w:w w:val="115"/>
          <w:sz w:val="22"/>
          <w:szCs w:val="22"/>
          <w:rPrChange w:id="262" w:author="Wall, Alison E." w:date="2017-11-27T19:39:00Z">
            <w:rPr>
              <w:w w:val="115"/>
            </w:rPr>
          </w:rPrChange>
        </w:rPr>
        <w:t>t</w:t>
      </w:r>
      <w:r w:rsidRPr="00635885">
        <w:rPr>
          <w:rFonts w:asciiTheme="minorHAnsi" w:hAnsiTheme="minorHAnsi"/>
          <w:spacing w:val="-1"/>
          <w:w w:val="115"/>
          <w:sz w:val="22"/>
          <w:szCs w:val="22"/>
          <w:rPrChange w:id="263" w:author="Wall, Alison E." w:date="2017-11-27T19:39:00Z">
            <w:rPr>
              <w:spacing w:val="-1"/>
              <w:w w:val="115"/>
            </w:rPr>
          </w:rPrChange>
        </w:rPr>
        <w:t>i</w:t>
      </w:r>
      <w:r w:rsidRPr="00635885">
        <w:rPr>
          <w:rFonts w:asciiTheme="minorHAnsi" w:hAnsiTheme="minorHAnsi"/>
          <w:spacing w:val="-3"/>
          <w:w w:val="115"/>
          <w:sz w:val="22"/>
          <w:szCs w:val="22"/>
          <w:rPrChange w:id="264" w:author="Wall, Alison E." w:date="2017-11-27T19:39:00Z">
            <w:rPr>
              <w:spacing w:val="-3"/>
              <w:w w:val="115"/>
            </w:rPr>
          </w:rPrChange>
        </w:rPr>
        <w:t>v</w:t>
      </w:r>
      <w:r w:rsidRPr="00635885">
        <w:rPr>
          <w:rFonts w:asciiTheme="minorHAnsi" w:hAnsiTheme="minorHAnsi"/>
          <w:w w:val="115"/>
          <w:sz w:val="22"/>
          <w:szCs w:val="22"/>
          <w:rPrChange w:id="265" w:author="Wall, Alison E." w:date="2017-11-27T19:39:00Z">
            <w:rPr>
              <w:w w:val="115"/>
            </w:rPr>
          </w:rPrChange>
        </w:rPr>
        <w:t>e</w:t>
      </w:r>
      <w:r w:rsidRPr="00635885">
        <w:rPr>
          <w:rFonts w:asciiTheme="minorHAnsi" w:hAnsiTheme="minorHAnsi"/>
          <w:spacing w:val="-8"/>
          <w:w w:val="115"/>
          <w:sz w:val="22"/>
          <w:szCs w:val="22"/>
          <w:rPrChange w:id="266" w:author="Wall, Alison E." w:date="2017-11-27T19:39:00Z">
            <w:rPr>
              <w:spacing w:val="-8"/>
              <w:w w:val="115"/>
            </w:rPr>
          </w:rPrChange>
        </w:rPr>
        <w:t xml:space="preserve"> </w:t>
      </w:r>
      <w:r w:rsidRPr="00635885">
        <w:rPr>
          <w:rFonts w:asciiTheme="minorHAnsi" w:hAnsiTheme="minorHAnsi"/>
          <w:spacing w:val="-1"/>
          <w:w w:val="115"/>
          <w:sz w:val="22"/>
          <w:szCs w:val="22"/>
          <w:rPrChange w:id="267" w:author="Wall, Alison E." w:date="2017-11-27T19:39:00Z">
            <w:rPr>
              <w:spacing w:val="-1"/>
              <w:w w:val="115"/>
            </w:rPr>
          </w:rPrChange>
        </w:rPr>
        <w:t>o</w:t>
      </w:r>
      <w:r w:rsidRPr="00635885">
        <w:rPr>
          <w:rFonts w:asciiTheme="minorHAnsi" w:hAnsiTheme="minorHAnsi"/>
          <w:w w:val="115"/>
          <w:sz w:val="22"/>
          <w:szCs w:val="22"/>
          <w:rPrChange w:id="268" w:author="Wall, Alison E." w:date="2017-11-27T19:39:00Z">
            <w:rPr>
              <w:w w:val="115"/>
            </w:rPr>
          </w:rPrChange>
        </w:rPr>
        <w:t>n</w:t>
      </w:r>
      <w:r w:rsidRPr="00635885">
        <w:rPr>
          <w:rFonts w:asciiTheme="minorHAnsi" w:hAnsiTheme="minorHAnsi"/>
          <w:spacing w:val="-6"/>
          <w:w w:val="115"/>
          <w:sz w:val="22"/>
          <w:szCs w:val="22"/>
          <w:rPrChange w:id="269" w:author="Wall, Alison E." w:date="2017-11-27T19:39:00Z">
            <w:rPr>
              <w:spacing w:val="-6"/>
              <w:w w:val="115"/>
            </w:rPr>
          </w:rPrChange>
        </w:rPr>
        <w:t xml:space="preserve"> </w:t>
      </w:r>
      <w:r w:rsidRPr="00635885">
        <w:rPr>
          <w:rFonts w:asciiTheme="minorHAnsi" w:hAnsiTheme="minorHAnsi"/>
          <w:w w:val="115"/>
          <w:sz w:val="22"/>
          <w:szCs w:val="22"/>
          <w:rPrChange w:id="270" w:author="Wall, Alison E." w:date="2017-11-27T19:39:00Z">
            <w:rPr>
              <w:w w:val="115"/>
            </w:rPr>
          </w:rPrChange>
        </w:rPr>
        <w:t>a</w:t>
      </w:r>
      <w:r w:rsidRPr="00635885">
        <w:rPr>
          <w:rFonts w:asciiTheme="minorHAnsi" w:hAnsiTheme="minorHAnsi"/>
          <w:spacing w:val="-8"/>
          <w:w w:val="115"/>
          <w:sz w:val="22"/>
          <w:szCs w:val="22"/>
          <w:rPrChange w:id="271" w:author="Wall, Alison E." w:date="2017-11-27T19:39:00Z">
            <w:rPr>
              <w:spacing w:val="-8"/>
              <w:w w:val="115"/>
            </w:rPr>
          </w:rPrChange>
        </w:rPr>
        <w:t xml:space="preserve"> </w:t>
      </w:r>
      <w:r w:rsidRPr="00635885">
        <w:rPr>
          <w:rFonts w:asciiTheme="minorHAnsi" w:hAnsiTheme="minorHAnsi"/>
          <w:w w:val="115"/>
          <w:sz w:val="22"/>
          <w:szCs w:val="22"/>
          <w:rPrChange w:id="272" w:author="Wall, Alison E." w:date="2017-11-27T19:39:00Z">
            <w:rPr>
              <w:w w:val="115"/>
            </w:rPr>
          </w:rPrChange>
        </w:rPr>
        <w:t>s</w:t>
      </w:r>
      <w:r w:rsidRPr="00635885">
        <w:rPr>
          <w:rFonts w:asciiTheme="minorHAnsi" w:hAnsiTheme="minorHAnsi"/>
          <w:spacing w:val="-1"/>
          <w:w w:val="115"/>
          <w:sz w:val="22"/>
          <w:szCs w:val="22"/>
          <w:rPrChange w:id="273" w:author="Wall, Alison E." w:date="2017-11-27T19:39:00Z">
            <w:rPr>
              <w:spacing w:val="-1"/>
              <w:w w:val="115"/>
            </w:rPr>
          </w:rPrChange>
        </w:rPr>
        <w:t>oci</w:t>
      </w:r>
      <w:r w:rsidRPr="00635885">
        <w:rPr>
          <w:rFonts w:asciiTheme="minorHAnsi" w:hAnsiTheme="minorHAnsi"/>
          <w:spacing w:val="-2"/>
          <w:w w:val="115"/>
          <w:sz w:val="22"/>
          <w:szCs w:val="22"/>
          <w:rPrChange w:id="274" w:author="Wall, Alison E." w:date="2017-11-27T19:39:00Z">
            <w:rPr>
              <w:spacing w:val="-2"/>
              <w:w w:val="115"/>
            </w:rPr>
          </w:rPrChange>
        </w:rPr>
        <w:t>a</w:t>
      </w:r>
      <w:r w:rsidRPr="00635885">
        <w:rPr>
          <w:rFonts w:asciiTheme="minorHAnsi" w:hAnsiTheme="minorHAnsi"/>
          <w:w w:val="115"/>
          <w:sz w:val="22"/>
          <w:szCs w:val="22"/>
          <w:rPrChange w:id="275" w:author="Wall, Alison E." w:date="2017-11-27T19:39:00Z">
            <w:rPr>
              <w:w w:val="115"/>
            </w:rPr>
          </w:rPrChange>
        </w:rPr>
        <w:t>l</w:t>
      </w:r>
      <w:r w:rsidRPr="00635885">
        <w:rPr>
          <w:rFonts w:asciiTheme="minorHAnsi" w:hAnsiTheme="minorHAnsi"/>
          <w:spacing w:val="-6"/>
          <w:w w:val="115"/>
          <w:sz w:val="22"/>
          <w:szCs w:val="22"/>
          <w:rPrChange w:id="276" w:author="Wall, Alison E." w:date="2017-11-27T19:39:00Z">
            <w:rPr>
              <w:spacing w:val="-6"/>
              <w:w w:val="115"/>
            </w:rPr>
          </w:rPrChange>
        </w:rPr>
        <w:t xml:space="preserve"> </w:t>
      </w:r>
      <w:r w:rsidRPr="00635885">
        <w:rPr>
          <w:rFonts w:asciiTheme="minorHAnsi" w:hAnsiTheme="minorHAnsi"/>
          <w:w w:val="115"/>
          <w:sz w:val="22"/>
          <w:szCs w:val="22"/>
          <w:rPrChange w:id="277" w:author="Wall, Alison E." w:date="2017-11-27T19:39:00Z">
            <w:rPr>
              <w:w w:val="115"/>
            </w:rPr>
          </w:rPrChange>
        </w:rPr>
        <w:t>n</w:t>
      </w:r>
      <w:r w:rsidRPr="00635885">
        <w:rPr>
          <w:rFonts w:asciiTheme="minorHAnsi" w:hAnsiTheme="minorHAnsi"/>
          <w:spacing w:val="-2"/>
          <w:w w:val="115"/>
          <w:sz w:val="22"/>
          <w:szCs w:val="22"/>
          <w:rPrChange w:id="278" w:author="Wall, Alison E." w:date="2017-11-27T19:39:00Z">
            <w:rPr>
              <w:spacing w:val="-2"/>
              <w:w w:val="115"/>
            </w:rPr>
          </w:rPrChange>
        </w:rPr>
        <w:t>etw</w:t>
      </w:r>
      <w:r w:rsidRPr="00635885">
        <w:rPr>
          <w:rFonts w:asciiTheme="minorHAnsi" w:hAnsiTheme="minorHAnsi"/>
          <w:spacing w:val="-1"/>
          <w:w w:val="115"/>
          <w:sz w:val="22"/>
          <w:szCs w:val="22"/>
          <w:rPrChange w:id="279" w:author="Wall, Alison E." w:date="2017-11-27T19:39:00Z">
            <w:rPr>
              <w:spacing w:val="-1"/>
              <w:w w:val="115"/>
            </w:rPr>
          </w:rPrChange>
        </w:rPr>
        <w:t>or</w:t>
      </w:r>
      <w:r w:rsidRPr="00635885">
        <w:rPr>
          <w:rFonts w:asciiTheme="minorHAnsi" w:hAnsiTheme="minorHAnsi"/>
          <w:w w:val="115"/>
          <w:sz w:val="22"/>
          <w:szCs w:val="22"/>
          <w:rPrChange w:id="280" w:author="Wall, Alison E." w:date="2017-11-27T19:39:00Z">
            <w:rPr>
              <w:w w:val="115"/>
            </w:rPr>
          </w:rPrChange>
        </w:rPr>
        <w:t>k</w:t>
      </w:r>
      <w:r w:rsidRPr="00635885">
        <w:rPr>
          <w:rFonts w:asciiTheme="minorHAnsi" w:hAnsiTheme="minorHAnsi"/>
          <w:spacing w:val="-8"/>
          <w:w w:val="115"/>
          <w:sz w:val="22"/>
          <w:szCs w:val="22"/>
          <w:rPrChange w:id="281" w:author="Wall, Alison E." w:date="2017-11-27T19:39:00Z">
            <w:rPr>
              <w:spacing w:val="-8"/>
              <w:w w:val="115"/>
            </w:rPr>
          </w:rPrChange>
        </w:rPr>
        <w:t xml:space="preserve"> </w:t>
      </w:r>
      <w:r w:rsidRPr="00635885">
        <w:rPr>
          <w:rFonts w:asciiTheme="minorHAnsi" w:hAnsiTheme="minorHAnsi"/>
          <w:spacing w:val="-1"/>
          <w:w w:val="115"/>
          <w:sz w:val="22"/>
          <w:szCs w:val="22"/>
          <w:rPrChange w:id="282" w:author="Wall, Alison E." w:date="2017-11-27T19:39:00Z">
            <w:rPr>
              <w:spacing w:val="-1"/>
              <w:w w:val="115"/>
            </w:rPr>
          </w:rPrChange>
        </w:rPr>
        <w:t>c</w:t>
      </w:r>
      <w:r w:rsidRPr="00635885">
        <w:rPr>
          <w:rFonts w:asciiTheme="minorHAnsi" w:hAnsiTheme="minorHAnsi"/>
          <w:spacing w:val="-2"/>
          <w:w w:val="115"/>
          <w:sz w:val="22"/>
          <w:szCs w:val="22"/>
          <w:rPrChange w:id="283" w:author="Wall, Alison E." w:date="2017-11-27T19:39:00Z">
            <w:rPr>
              <w:spacing w:val="-2"/>
              <w:w w:val="115"/>
            </w:rPr>
          </w:rPrChange>
        </w:rPr>
        <w:t>a</w:t>
      </w:r>
      <w:r w:rsidRPr="00635885">
        <w:rPr>
          <w:rFonts w:asciiTheme="minorHAnsi" w:hAnsiTheme="minorHAnsi"/>
          <w:w w:val="115"/>
          <w:sz w:val="22"/>
          <w:szCs w:val="22"/>
          <w:rPrChange w:id="284" w:author="Wall, Alison E." w:date="2017-11-27T19:39:00Z">
            <w:rPr>
              <w:w w:val="115"/>
            </w:rPr>
          </w:rPrChange>
        </w:rPr>
        <w:t>lled</w:t>
      </w:r>
      <w:r w:rsidRPr="00635885">
        <w:rPr>
          <w:rFonts w:asciiTheme="minorHAnsi" w:hAnsiTheme="minorHAnsi"/>
          <w:spacing w:val="-7"/>
          <w:w w:val="115"/>
          <w:sz w:val="22"/>
          <w:szCs w:val="22"/>
          <w:rPrChange w:id="285" w:author="Wall, Alison E." w:date="2017-11-27T19:39:00Z">
            <w:rPr>
              <w:spacing w:val="-7"/>
              <w:w w:val="115"/>
            </w:rPr>
          </w:rPrChange>
        </w:rPr>
        <w:t xml:space="preserve"> T</w:t>
      </w:r>
      <w:r w:rsidRPr="00635885">
        <w:rPr>
          <w:rFonts w:asciiTheme="minorHAnsi" w:hAnsiTheme="minorHAnsi"/>
          <w:w w:val="115"/>
          <w:sz w:val="22"/>
          <w:szCs w:val="22"/>
          <w:rPrChange w:id="286" w:author="Wall, Alison E." w:date="2017-11-27T19:39:00Z">
            <w:rPr>
              <w:w w:val="115"/>
            </w:rPr>
          </w:rPrChange>
        </w:rPr>
        <w:t>w</w:t>
      </w:r>
      <w:r w:rsidRPr="00635885">
        <w:rPr>
          <w:rFonts w:asciiTheme="minorHAnsi" w:hAnsiTheme="minorHAnsi"/>
          <w:spacing w:val="-1"/>
          <w:w w:val="115"/>
          <w:sz w:val="22"/>
          <w:szCs w:val="22"/>
          <w:rPrChange w:id="287" w:author="Wall, Alison E." w:date="2017-11-27T19:39:00Z">
            <w:rPr>
              <w:spacing w:val="-1"/>
              <w:w w:val="115"/>
            </w:rPr>
          </w:rPrChange>
        </w:rPr>
        <w:t>i</w:t>
      </w:r>
      <w:r w:rsidRPr="00635885">
        <w:rPr>
          <w:rFonts w:asciiTheme="minorHAnsi" w:hAnsiTheme="minorHAnsi"/>
          <w:spacing w:val="-4"/>
          <w:w w:val="115"/>
          <w:sz w:val="22"/>
          <w:szCs w:val="22"/>
          <w:rPrChange w:id="288" w:author="Wall, Alison E." w:date="2017-11-27T19:39:00Z">
            <w:rPr>
              <w:spacing w:val="-4"/>
              <w:w w:val="115"/>
            </w:rPr>
          </w:rPrChange>
        </w:rPr>
        <w:t>t</w:t>
      </w:r>
      <w:r w:rsidRPr="00635885">
        <w:rPr>
          <w:rFonts w:asciiTheme="minorHAnsi" w:hAnsiTheme="minorHAnsi"/>
          <w:spacing w:val="-1"/>
          <w:w w:val="115"/>
          <w:sz w:val="22"/>
          <w:szCs w:val="22"/>
          <w:rPrChange w:id="289" w:author="Wall, Alison E." w:date="2017-11-27T19:39:00Z">
            <w:rPr>
              <w:spacing w:val="-1"/>
              <w:w w:val="115"/>
            </w:rPr>
          </w:rPrChange>
        </w:rPr>
        <w:t>te</w:t>
      </w:r>
      <w:r w:rsidRPr="00635885">
        <w:rPr>
          <w:rFonts w:asciiTheme="minorHAnsi" w:hAnsiTheme="minorHAnsi"/>
          <w:w w:val="115"/>
          <w:sz w:val="22"/>
          <w:szCs w:val="22"/>
          <w:rPrChange w:id="290" w:author="Wall, Alison E." w:date="2017-11-27T19:39:00Z">
            <w:rPr>
              <w:w w:val="115"/>
            </w:rPr>
          </w:rPrChange>
        </w:rPr>
        <w:t>r</w:t>
      </w:r>
      <w:r w:rsidRPr="00635885">
        <w:rPr>
          <w:rFonts w:asciiTheme="minorHAnsi" w:hAnsiTheme="minorHAnsi"/>
          <w:w w:val="115"/>
          <w:position w:val="7"/>
          <w:sz w:val="22"/>
          <w:szCs w:val="22"/>
          <w:rPrChange w:id="291" w:author="Wall, Alison E." w:date="2017-11-27T19:39:00Z">
            <w:rPr>
              <w:w w:val="115"/>
              <w:position w:val="7"/>
              <w:sz w:val="14"/>
              <w:szCs w:val="14"/>
            </w:rPr>
          </w:rPrChange>
        </w:rPr>
        <w:t>1</w:t>
      </w:r>
      <w:r w:rsidRPr="00635885">
        <w:rPr>
          <w:rFonts w:asciiTheme="minorHAnsi" w:hAnsiTheme="minorHAnsi"/>
          <w:w w:val="115"/>
          <w:sz w:val="22"/>
          <w:szCs w:val="22"/>
          <w:rPrChange w:id="292" w:author="Wall, Alison E." w:date="2017-11-27T19:39:00Z">
            <w:rPr>
              <w:w w:val="115"/>
            </w:rPr>
          </w:rPrChange>
        </w:rPr>
        <w:t>.</w:t>
      </w:r>
      <w:r w:rsidRPr="00635885">
        <w:rPr>
          <w:rFonts w:asciiTheme="minorHAnsi" w:hAnsiTheme="minorHAnsi"/>
          <w:spacing w:val="-6"/>
          <w:w w:val="115"/>
          <w:sz w:val="22"/>
          <w:szCs w:val="22"/>
          <w:rPrChange w:id="293" w:author="Wall, Alison E." w:date="2017-11-27T19:39:00Z">
            <w:rPr>
              <w:spacing w:val="-6"/>
              <w:w w:val="115"/>
            </w:rPr>
          </w:rPrChange>
        </w:rPr>
        <w:t xml:space="preserve"> </w:t>
      </w:r>
      <w:r w:rsidRPr="00635885">
        <w:rPr>
          <w:rFonts w:asciiTheme="minorHAnsi" w:hAnsiTheme="minorHAnsi"/>
          <w:w w:val="115"/>
          <w:sz w:val="22"/>
          <w:szCs w:val="22"/>
          <w:rPrChange w:id="294" w:author="Wall, Alison E." w:date="2017-11-27T19:39:00Z">
            <w:rPr>
              <w:w w:val="115"/>
            </w:rPr>
          </w:rPrChange>
        </w:rPr>
        <w:t>Ma</w:t>
      </w:r>
      <w:r w:rsidRPr="00635885">
        <w:rPr>
          <w:rFonts w:asciiTheme="minorHAnsi" w:hAnsiTheme="minorHAnsi"/>
          <w:spacing w:val="-3"/>
          <w:w w:val="115"/>
          <w:sz w:val="22"/>
          <w:szCs w:val="22"/>
          <w:rPrChange w:id="295" w:author="Wall, Alison E." w:date="2017-11-27T19:39:00Z">
            <w:rPr>
              <w:spacing w:val="-3"/>
              <w:w w:val="115"/>
            </w:rPr>
          </w:rPrChange>
        </w:rPr>
        <w:t>n</w:t>
      </w:r>
      <w:r w:rsidRPr="00635885">
        <w:rPr>
          <w:rFonts w:asciiTheme="minorHAnsi" w:hAnsiTheme="minorHAnsi"/>
          <w:w w:val="115"/>
          <w:sz w:val="22"/>
          <w:szCs w:val="22"/>
          <w:rPrChange w:id="296" w:author="Wall, Alison E." w:date="2017-11-27T19:39:00Z">
            <w:rPr>
              <w:w w:val="115"/>
            </w:rPr>
          </w:rPrChange>
        </w:rPr>
        <w:t>y</w:t>
      </w:r>
      <w:r w:rsidRPr="00635885">
        <w:rPr>
          <w:rFonts w:asciiTheme="minorHAnsi" w:hAnsiTheme="minorHAnsi"/>
          <w:spacing w:val="-8"/>
          <w:w w:val="115"/>
          <w:sz w:val="22"/>
          <w:szCs w:val="22"/>
          <w:rPrChange w:id="297" w:author="Wall, Alison E." w:date="2017-11-27T19:39:00Z">
            <w:rPr>
              <w:spacing w:val="-8"/>
              <w:w w:val="115"/>
            </w:rPr>
          </w:rPrChange>
        </w:rPr>
        <w:t xml:space="preserve"> </w:t>
      </w:r>
      <w:r w:rsidRPr="00635885">
        <w:rPr>
          <w:rFonts w:asciiTheme="minorHAnsi" w:hAnsiTheme="minorHAnsi"/>
          <w:w w:val="115"/>
          <w:sz w:val="22"/>
          <w:szCs w:val="22"/>
          <w:rPrChange w:id="298" w:author="Wall, Alison E." w:date="2017-11-27T19:39:00Z">
            <w:rPr>
              <w:w w:val="115"/>
            </w:rPr>
          </w:rPrChange>
        </w:rPr>
        <w:t>p</w:t>
      </w:r>
      <w:r w:rsidRPr="00635885">
        <w:rPr>
          <w:rFonts w:asciiTheme="minorHAnsi" w:hAnsiTheme="minorHAnsi"/>
          <w:spacing w:val="-2"/>
          <w:w w:val="115"/>
          <w:sz w:val="22"/>
          <w:szCs w:val="22"/>
          <w:rPrChange w:id="299" w:author="Wall, Alison E." w:date="2017-11-27T19:39:00Z">
            <w:rPr>
              <w:spacing w:val="-2"/>
              <w:w w:val="115"/>
            </w:rPr>
          </w:rPrChange>
        </w:rPr>
        <w:t>r</w:t>
      </w:r>
      <w:r w:rsidRPr="00635885">
        <w:rPr>
          <w:rFonts w:asciiTheme="minorHAnsi" w:hAnsiTheme="minorHAnsi"/>
          <w:w w:val="115"/>
          <w:sz w:val="22"/>
          <w:szCs w:val="22"/>
          <w:rPrChange w:id="300" w:author="Wall, Alison E." w:date="2017-11-27T19:39:00Z">
            <w:rPr>
              <w:w w:val="115"/>
            </w:rPr>
          </w:rPrChange>
        </w:rPr>
        <w:t>ominent</w:t>
      </w:r>
      <w:r w:rsidRPr="00635885">
        <w:rPr>
          <w:rFonts w:asciiTheme="minorHAnsi" w:hAnsiTheme="minorHAnsi"/>
          <w:w w:val="117"/>
          <w:sz w:val="22"/>
          <w:szCs w:val="22"/>
          <w:rPrChange w:id="301" w:author="Wall, Alison E." w:date="2017-11-27T19:39:00Z">
            <w:rPr>
              <w:w w:val="117"/>
            </w:rPr>
          </w:rPrChange>
        </w:rPr>
        <w:t xml:space="preserve"> </w:t>
      </w:r>
      <w:r w:rsidRPr="00635885">
        <w:rPr>
          <w:rFonts w:asciiTheme="minorHAnsi" w:hAnsiTheme="minorHAnsi"/>
          <w:w w:val="115"/>
          <w:sz w:val="22"/>
          <w:szCs w:val="22"/>
          <w:rPrChange w:id="302" w:author="Wall, Alison E." w:date="2017-11-27T19:39:00Z">
            <w:rPr>
              <w:w w:val="115"/>
            </w:rPr>
          </w:rPrChange>
        </w:rPr>
        <w:t>use</w:t>
      </w:r>
      <w:r w:rsidRPr="00635885">
        <w:rPr>
          <w:rFonts w:asciiTheme="minorHAnsi" w:hAnsiTheme="minorHAnsi"/>
          <w:spacing w:val="-2"/>
          <w:w w:val="115"/>
          <w:sz w:val="22"/>
          <w:szCs w:val="22"/>
          <w:rPrChange w:id="303" w:author="Wall, Alison E." w:date="2017-11-27T19:39:00Z">
            <w:rPr>
              <w:spacing w:val="-2"/>
              <w:w w:val="115"/>
            </w:rPr>
          </w:rPrChange>
        </w:rPr>
        <w:t>r</w:t>
      </w:r>
      <w:r w:rsidRPr="00635885">
        <w:rPr>
          <w:rFonts w:asciiTheme="minorHAnsi" w:hAnsiTheme="minorHAnsi"/>
          <w:w w:val="115"/>
          <w:sz w:val="22"/>
          <w:szCs w:val="22"/>
          <w:rPrChange w:id="304" w:author="Wall, Alison E." w:date="2017-11-27T19:39:00Z">
            <w:rPr>
              <w:w w:val="115"/>
            </w:rPr>
          </w:rPrChange>
        </w:rPr>
        <w:t>s</w:t>
      </w:r>
      <w:r w:rsidRPr="00635885">
        <w:rPr>
          <w:rFonts w:asciiTheme="minorHAnsi" w:hAnsiTheme="minorHAnsi"/>
          <w:spacing w:val="-5"/>
          <w:w w:val="115"/>
          <w:sz w:val="22"/>
          <w:szCs w:val="22"/>
          <w:rPrChange w:id="305" w:author="Wall, Alison E." w:date="2017-11-27T19:39:00Z">
            <w:rPr>
              <w:spacing w:val="-5"/>
              <w:w w:val="115"/>
            </w:rPr>
          </w:rPrChange>
        </w:rPr>
        <w:t xml:space="preserve"> </w:t>
      </w:r>
      <w:r w:rsidRPr="00635885">
        <w:rPr>
          <w:rFonts w:asciiTheme="minorHAnsi" w:hAnsiTheme="minorHAnsi"/>
          <w:w w:val="115"/>
          <w:sz w:val="22"/>
          <w:szCs w:val="22"/>
          <w:rPrChange w:id="306" w:author="Wall, Alison E." w:date="2017-11-27T19:39:00Z">
            <w:rPr>
              <w:w w:val="115"/>
            </w:rPr>
          </w:rPrChange>
        </w:rPr>
        <w:t>a</w:t>
      </w:r>
      <w:r w:rsidRPr="00635885">
        <w:rPr>
          <w:rFonts w:asciiTheme="minorHAnsi" w:hAnsiTheme="minorHAnsi"/>
          <w:spacing w:val="-1"/>
          <w:w w:val="115"/>
          <w:sz w:val="22"/>
          <w:szCs w:val="22"/>
          <w:rPrChange w:id="307" w:author="Wall, Alison E." w:date="2017-11-27T19:39:00Z">
            <w:rPr>
              <w:spacing w:val="-1"/>
              <w:w w:val="115"/>
            </w:rPr>
          </w:rPrChange>
        </w:rPr>
        <w:t>c</w:t>
      </w:r>
      <w:r w:rsidRPr="00635885">
        <w:rPr>
          <w:rFonts w:asciiTheme="minorHAnsi" w:hAnsiTheme="minorHAnsi"/>
          <w:w w:val="115"/>
          <w:sz w:val="22"/>
          <w:szCs w:val="22"/>
          <w:rPrChange w:id="308" w:author="Wall, Alison E." w:date="2017-11-27T19:39:00Z">
            <w:rPr>
              <w:w w:val="115"/>
            </w:rPr>
          </w:rPrChange>
        </w:rPr>
        <w:t>ti</w:t>
      </w:r>
      <w:r w:rsidRPr="00635885">
        <w:rPr>
          <w:rFonts w:asciiTheme="minorHAnsi" w:hAnsiTheme="minorHAnsi"/>
          <w:spacing w:val="-2"/>
          <w:w w:val="115"/>
          <w:sz w:val="22"/>
          <w:szCs w:val="22"/>
          <w:rPrChange w:id="309" w:author="Wall, Alison E." w:date="2017-11-27T19:39:00Z">
            <w:rPr>
              <w:spacing w:val="-2"/>
              <w:w w:val="115"/>
            </w:rPr>
          </w:rPrChange>
        </w:rPr>
        <w:t>v</w:t>
      </w:r>
      <w:r w:rsidRPr="00635885">
        <w:rPr>
          <w:rFonts w:asciiTheme="minorHAnsi" w:hAnsiTheme="minorHAnsi"/>
          <w:w w:val="115"/>
          <w:sz w:val="22"/>
          <w:szCs w:val="22"/>
          <w:rPrChange w:id="310" w:author="Wall, Alison E." w:date="2017-11-27T19:39:00Z">
            <w:rPr>
              <w:w w:val="115"/>
            </w:rPr>
          </w:rPrChange>
        </w:rPr>
        <w:t>ely</w:t>
      </w:r>
      <w:r w:rsidRPr="00635885">
        <w:rPr>
          <w:rFonts w:asciiTheme="minorHAnsi" w:hAnsiTheme="minorHAnsi"/>
          <w:spacing w:val="-5"/>
          <w:w w:val="115"/>
          <w:sz w:val="22"/>
          <w:szCs w:val="22"/>
          <w:rPrChange w:id="311" w:author="Wall, Alison E." w:date="2017-11-27T19:39:00Z">
            <w:rPr>
              <w:spacing w:val="-5"/>
              <w:w w:val="115"/>
            </w:rPr>
          </w:rPrChange>
        </w:rPr>
        <w:t xml:space="preserve"> </w:t>
      </w:r>
      <w:r w:rsidRPr="00635885">
        <w:rPr>
          <w:rFonts w:asciiTheme="minorHAnsi" w:hAnsiTheme="minorHAnsi"/>
          <w:w w:val="115"/>
          <w:sz w:val="22"/>
          <w:szCs w:val="22"/>
          <w:rPrChange w:id="312" w:author="Wall, Alison E." w:date="2017-11-27T19:39:00Z">
            <w:rPr>
              <w:w w:val="115"/>
            </w:rPr>
          </w:rPrChange>
        </w:rPr>
        <w:t>suppo</w:t>
      </w:r>
      <w:r w:rsidRPr="00635885">
        <w:rPr>
          <w:rFonts w:asciiTheme="minorHAnsi" w:hAnsiTheme="minorHAnsi"/>
          <w:spacing w:val="-2"/>
          <w:w w:val="115"/>
          <w:sz w:val="22"/>
          <w:szCs w:val="22"/>
          <w:rPrChange w:id="313" w:author="Wall, Alison E." w:date="2017-11-27T19:39:00Z">
            <w:rPr>
              <w:spacing w:val="-2"/>
              <w:w w:val="115"/>
            </w:rPr>
          </w:rPrChange>
        </w:rPr>
        <w:t>r</w:t>
      </w:r>
      <w:r w:rsidRPr="00635885">
        <w:rPr>
          <w:rFonts w:asciiTheme="minorHAnsi" w:hAnsiTheme="minorHAnsi"/>
          <w:w w:val="115"/>
          <w:sz w:val="22"/>
          <w:szCs w:val="22"/>
          <w:rPrChange w:id="314" w:author="Wall, Alison E." w:date="2017-11-27T19:39:00Z">
            <w:rPr>
              <w:w w:val="115"/>
            </w:rPr>
          </w:rPrChange>
        </w:rPr>
        <w:t>t</w:t>
      </w:r>
      <w:r w:rsidRPr="00635885">
        <w:rPr>
          <w:rFonts w:asciiTheme="minorHAnsi" w:hAnsiTheme="minorHAnsi"/>
          <w:spacing w:val="-5"/>
          <w:w w:val="115"/>
          <w:sz w:val="22"/>
          <w:szCs w:val="22"/>
          <w:rPrChange w:id="315" w:author="Wall, Alison E." w:date="2017-11-27T19:39:00Z">
            <w:rPr>
              <w:spacing w:val="-5"/>
              <w:w w:val="115"/>
            </w:rPr>
          </w:rPrChange>
        </w:rPr>
        <w:t xml:space="preserve"> </w:t>
      </w:r>
      <w:r w:rsidRPr="00635885">
        <w:rPr>
          <w:rFonts w:asciiTheme="minorHAnsi" w:hAnsiTheme="minorHAnsi"/>
          <w:w w:val="115"/>
          <w:sz w:val="22"/>
          <w:szCs w:val="22"/>
          <w:rPrChange w:id="316" w:author="Wall, Alison E." w:date="2017-11-27T19:39:00Z">
            <w:rPr>
              <w:w w:val="115"/>
            </w:rPr>
          </w:rPrChange>
        </w:rPr>
        <w:t>di</w:t>
      </w:r>
      <w:r w:rsidRPr="00635885">
        <w:rPr>
          <w:rFonts w:asciiTheme="minorHAnsi" w:hAnsiTheme="minorHAnsi"/>
          <w:spacing w:val="-2"/>
          <w:w w:val="115"/>
          <w:sz w:val="22"/>
          <w:szCs w:val="22"/>
          <w:rPrChange w:id="317" w:author="Wall, Alison E." w:date="2017-11-27T19:39:00Z">
            <w:rPr>
              <w:spacing w:val="-2"/>
              <w:w w:val="115"/>
            </w:rPr>
          </w:rPrChange>
        </w:rPr>
        <w:t>v</w:t>
      </w:r>
      <w:r w:rsidRPr="00635885">
        <w:rPr>
          <w:rFonts w:asciiTheme="minorHAnsi" w:hAnsiTheme="minorHAnsi"/>
          <w:w w:val="115"/>
          <w:sz w:val="22"/>
          <w:szCs w:val="22"/>
          <w:rPrChange w:id="318" w:author="Wall, Alison E." w:date="2017-11-27T19:39:00Z">
            <w:rPr>
              <w:w w:val="115"/>
            </w:rPr>
          </w:rPrChange>
        </w:rPr>
        <w:t>e</w:t>
      </w:r>
      <w:r w:rsidRPr="00635885">
        <w:rPr>
          <w:rFonts w:asciiTheme="minorHAnsi" w:hAnsiTheme="minorHAnsi"/>
          <w:spacing w:val="-2"/>
          <w:w w:val="115"/>
          <w:sz w:val="22"/>
          <w:szCs w:val="22"/>
          <w:rPrChange w:id="319" w:author="Wall, Alison E." w:date="2017-11-27T19:39:00Z">
            <w:rPr>
              <w:spacing w:val="-2"/>
              <w:w w:val="115"/>
            </w:rPr>
          </w:rPrChange>
        </w:rPr>
        <w:t>r</w:t>
      </w:r>
      <w:r w:rsidRPr="00635885">
        <w:rPr>
          <w:rFonts w:asciiTheme="minorHAnsi" w:hAnsiTheme="minorHAnsi"/>
          <w:w w:val="115"/>
          <w:sz w:val="22"/>
          <w:szCs w:val="22"/>
          <w:rPrChange w:id="320" w:author="Wall, Alison E." w:date="2017-11-27T19:39:00Z">
            <w:rPr>
              <w:w w:val="115"/>
            </w:rPr>
          </w:rPrChange>
        </w:rPr>
        <w:t>si</w:t>
      </w:r>
      <w:r w:rsidRPr="00635885">
        <w:rPr>
          <w:rFonts w:asciiTheme="minorHAnsi" w:hAnsiTheme="minorHAnsi"/>
          <w:spacing w:val="-3"/>
          <w:w w:val="115"/>
          <w:sz w:val="22"/>
          <w:szCs w:val="22"/>
          <w:rPrChange w:id="321" w:author="Wall, Alison E." w:date="2017-11-27T19:39:00Z">
            <w:rPr>
              <w:spacing w:val="-3"/>
              <w:w w:val="115"/>
            </w:rPr>
          </w:rPrChange>
        </w:rPr>
        <w:t>t</w:t>
      </w:r>
      <w:r w:rsidRPr="00635885">
        <w:rPr>
          <w:rFonts w:asciiTheme="minorHAnsi" w:hAnsiTheme="minorHAnsi"/>
          <w:w w:val="115"/>
          <w:sz w:val="22"/>
          <w:szCs w:val="22"/>
          <w:rPrChange w:id="322" w:author="Wall, Alison E." w:date="2017-11-27T19:39:00Z">
            <w:rPr>
              <w:w w:val="115"/>
            </w:rPr>
          </w:rPrChange>
        </w:rPr>
        <w:t>y</w:t>
      </w:r>
      <w:r w:rsidRPr="00635885">
        <w:rPr>
          <w:rFonts w:asciiTheme="minorHAnsi" w:hAnsiTheme="minorHAnsi"/>
          <w:spacing w:val="-4"/>
          <w:w w:val="115"/>
          <w:sz w:val="22"/>
          <w:szCs w:val="22"/>
          <w:rPrChange w:id="323" w:author="Wall, Alison E." w:date="2017-11-27T19:39:00Z">
            <w:rPr>
              <w:spacing w:val="-4"/>
              <w:w w:val="115"/>
            </w:rPr>
          </w:rPrChange>
        </w:rPr>
        <w:t xml:space="preserve"> </w:t>
      </w:r>
      <w:r w:rsidRPr="00635885">
        <w:rPr>
          <w:rFonts w:asciiTheme="minorHAnsi" w:hAnsiTheme="minorHAnsi"/>
          <w:spacing w:val="-2"/>
          <w:w w:val="115"/>
          <w:sz w:val="22"/>
          <w:szCs w:val="22"/>
          <w:rPrChange w:id="324" w:author="Wall, Alison E." w:date="2017-11-27T19:39:00Z">
            <w:rPr>
              <w:spacing w:val="-2"/>
              <w:w w:val="115"/>
            </w:rPr>
          </w:rPrChange>
        </w:rPr>
        <w:t>ef</w:t>
      </w:r>
      <w:r w:rsidRPr="00635885">
        <w:rPr>
          <w:rFonts w:asciiTheme="minorHAnsi" w:hAnsiTheme="minorHAnsi"/>
          <w:spacing w:val="-1"/>
          <w:w w:val="115"/>
          <w:sz w:val="22"/>
          <w:szCs w:val="22"/>
          <w:rPrChange w:id="325" w:author="Wall, Alison E." w:date="2017-11-27T19:39:00Z">
            <w:rPr>
              <w:spacing w:val="-1"/>
              <w:w w:val="115"/>
            </w:rPr>
          </w:rPrChange>
        </w:rPr>
        <w:t>f</w:t>
      </w:r>
      <w:r w:rsidRPr="00635885">
        <w:rPr>
          <w:rFonts w:asciiTheme="minorHAnsi" w:hAnsiTheme="minorHAnsi"/>
          <w:w w:val="115"/>
          <w:sz w:val="22"/>
          <w:szCs w:val="22"/>
          <w:rPrChange w:id="326" w:author="Wall, Alison E." w:date="2017-11-27T19:39:00Z">
            <w:rPr>
              <w:w w:val="115"/>
            </w:rPr>
          </w:rPrChange>
        </w:rPr>
        <w:t>o</w:t>
      </w:r>
      <w:r w:rsidRPr="00635885">
        <w:rPr>
          <w:rFonts w:asciiTheme="minorHAnsi" w:hAnsiTheme="minorHAnsi"/>
          <w:spacing w:val="-1"/>
          <w:w w:val="115"/>
          <w:sz w:val="22"/>
          <w:szCs w:val="22"/>
          <w:rPrChange w:id="327" w:author="Wall, Alison E." w:date="2017-11-27T19:39:00Z">
            <w:rPr>
              <w:spacing w:val="-1"/>
              <w:w w:val="115"/>
            </w:rPr>
          </w:rPrChange>
        </w:rPr>
        <w:t>r</w:t>
      </w:r>
      <w:r w:rsidRPr="00635885">
        <w:rPr>
          <w:rFonts w:asciiTheme="minorHAnsi" w:hAnsiTheme="minorHAnsi"/>
          <w:spacing w:val="-2"/>
          <w:w w:val="115"/>
          <w:sz w:val="22"/>
          <w:szCs w:val="22"/>
          <w:rPrChange w:id="328" w:author="Wall, Alison E." w:date="2017-11-27T19:39:00Z">
            <w:rPr>
              <w:spacing w:val="-2"/>
              <w:w w:val="115"/>
            </w:rPr>
          </w:rPrChange>
        </w:rPr>
        <w:t>t</w:t>
      </w:r>
      <w:r w:rsidRPr="00635885">
        <w:rPr>
          <w:rFonts w:asciiTheme="minorHAnsi" w:hAnsiTheme="minorHAnsi"/>
          <w:spacing w:val="-4"/>
          <w:w w:val="115"/>
          <w:sz w:val="22"/>
          <w:szCs w:val="22"/>
          <w:rPrChange w:id="329" w:author="Wall, Alison E." w:date="2017-11-27T19:39:00Z">
            <w:rPr>
              <w:spacing w:val="-4"/>
              <w:w w:val="115"/>
            </w:rPr>
          </w:rPrChange>
        </w:rPr>
        <w:t>s</w:t>
      </w:r>
      <w:r w:rsidRPr="00635885">
        <w:rPr>
          <w:rFonts w:asciiTheme="minorHAnsi" w:hAnsiTheme="minorHAnsi"/>
          <w:w w:val="115"/>
          <w:sz w:val="22"/>
          <w:szCs w:val="22"/>
          <w:rPrChange w:id="330" w:author="Wall, Alison E." w:date="2017-11-27T19:39:00Z">
            <w:rPr>
              <w:w w:val="115"/>
            </w:rPr>
          </w:rPrChange>
        </w:rPr>
        <w:t>,</w:t>
      </w:r>
      <w:r w:rsidRPr="00635885">
        <w:rPr>
          <w:rFonts w:asciiTheme="minorHAnsi" w:hAnsiTheme="minorHAnsi"/>
          <w:spacing w:val="-3"/>
          <w:w w:val="115"/>
          <w:sz w:val="22"/>
          <w:szCs w:val="22"/>
          <w:rPrChange w:id="331" w:author="Wall, Alison E." w:date="2017-11-27T19:39:00Z">
            <w:rPr>
              <w:spacing w:val="-3"/>
              <w:w w:val="115"/>
            </w:rPr>
          </w:rPrChange>
        </w:rPr>
        <w:t xml:space="preserve"> </w:t>
      </w:r>
      <w:r w:rsidRPr="00635885">
        <w:rPr>
          <w:rFonts w:asciiTheme="minorHAnsi" w:hAnsiTheme="minorHAnsi"/>
          <w:w w:val="115"/>
          <w:sz w:val="22"/>
          <w:szCs w:val="22"/>
          <w:rPrChange w:id="332" w:author="Wall, Alison E." w:date="2017-11-27T19:39:00Z">
            <w:rPr>
              <w:w w:val="115"/>
            </w:rPr>
          </w:rPrChange>
        </w:rPr>
        <w:t>in</w:t>
      </w:r>
      <w:r w:rsidRPr="00635885">
        <w:rPr>
          <w:rFonts w:asciiTheme="minorHAnsi" w:hAnsiTheme="minorHAnsi"/>
          <w:spacing w:val="-2"/>
          <w:w w:val="115"/>
          <w:sz w:val="22"/>
          <w:szCs w:val="22"/>
          <w:rPrChange w:id="333" w:author="Wall, Alison E." w:date="2017-11-27T19:39:00Z">
            <w:rPr>
              <w:spacing w:val="-2"/>
              <w:w w:val="115"/>
            </w:rPr>
          </w:rPrChange>
        </w:rPr>
        <w:t xml:space="preserve"> </w:t>
      </w:r>
      <w:r w:rsidRPr="00635885">
        <w:rPr>
          <w:rFonts w:asciiTheme="minorHAnsi" w:hAnsiTheme="minorHAnsi"/>
          <w:w w:val="115"/>
          <w:sz w:val="22"/>
          <w:szCs w:val="22"/>
          <w:rPrChange w:id="334" w:author="Wall, Alison E." w:date="2017-11-27T19:39:00Z">
            <w:rPr>
              <w:w w:val="115"/>
            </w:rPr>
          </w:rPrChange>
        </w:rPr>
        <w:t>o</w:t>
      </w:r>
      <w:r w:rsidRPr="00635885">
        <w:rPr>
          <w:rFonts w:asciiTheme="minorHAnsi" w:hAnsiTheme="minorHAnsi"/>
          <w:spacing w:val="-2"/>
          <w:w w:val="115"/>
          <w:sz w:val="22"/>
          <w:szCs w:val="22"/>
          <w:rPrChange w:id="335" w:author="Wall, Alison E." w:date="2017-11-27T19:39:00Z">
            <w:rPr>
              <w:spacing w:val="-2"/>
              <w:w w:val="115"/>
            </w:rPr>
          </w:rPrChange>
        </w:rPr>
        <w:t>r</w:t>
      </w:r>
      <w:r w:rsidRPr="00635885">
        <w:rPr>
          <w:rFonts w:asciiTheme="minorHAnsi" w:hAnsiTheme="minorHAnsi"/>
          <w:w w:val="115"/>
          <w:sz w:val="22"/>
          <w:szCs w:val="22"/>
          <w:rPrChange w:id="336" w:author="Wall, Alison E." w:date="2017-11-27T19:39:00Z">
            <w:rPr>
              <w:w w:val="115"/>
            </w:rPr>
          </w:rPrChange>
        </w:rPr>
        <w:t>der</w:t>
      </w:r>
      <w:r w:rsidRPr="00635885">
        <w:rPr>
          <w:rFonts w:asciiTheme="minorHAnsi" w:hAnsiTheme="minorHAnsi"/>
          <w:spacing w:val="-9"/>
          <w:w w:val="115"/>
          <w:sz w:val="22"/>
          <w:szCs w:val="22"/>
          <w:rPrChange w:id="337" w:author="Wall, Alison E." w:date="2017-11-27T19:39:00Z">
            <w:rPr>
              <w:spacing w:val="-9"/>
              <w:w w:val="115"/>
            </w:rPr>
          </w:rPrChange>
        </w:rPr>
        <w:t xml:space="preserve"> </w:t>
      </w:r>
      <w:r w:rsidRPr="00635885">
        <w:rPr>
          <w:rFonts w:asciiTheme="minorHAnsi" w:hAnsiTheme="minorHAnsi"/>
          <w:spacing w:val="-1"/>
          <w:w w:val="115"/>
          <w:sz w:val="22"/>
          <w:szCs w:val="22"/>
          <w:rPrChange w:id="338" w:author="Wall, Alison E." w:date="2017-11-27T19:39:00Z">
            <w:rPr>
              <w:spacing w:val="-1"/>
              <w:w w:val="115"/>
            </w:rPr>
          </w:rPrChange>
        </w:rPr>
        <w:t>t</w:t>
      </w:r>
      <w:r w:rsidRPr="00635885">
        <w:rPr>
          <w:rFonts w:asciiTheme="minorHAnsi" w:hAnsiTheme="minorHAnsi"/>
          <w:w w:val="115"/>
          <w:sz w:val="22"/>
          <w:szCs w:val="22"/>
          <w:rPrChange w:id="339" w:author="Wall, Alison E." w:date="2017-11-27T19:39:00Z">
            <w:rPr>
              <w:w w:val="115"/>
            </w:rPr>
          </w:rPrChange>
        </w:rPr>
        <w:t>o</w:t>
      </w:r>
      <w:r w:rsidRPr="00635885">
        <w:rPr>
          <w:rFonts w:asciiTheme="minorHAnsi" w:hAnsiTheme="minorHAnsi"/>
          <w:spacing w:val="-8"/>
          <w:w w:val="115"/>
          <w:sz w:val="22"/>
          <w:szCs w:val="22"/>
          <w:rPrChange w:id="340" w:author="Wall, Alison E." w:date="2017-11-27T19:39:00Z">
            <w:rPr>
              <w:spacing w:val="-8"/>
              <w:w w:val="115"/>
            </w:rPr>
          </w:rPrChange>
        </w:rPr>
        <w:t xml:space="preserve"> </w:t>
      </w:r>
      <w:r w:rsidRPr="00635885">
        <w:rPr>
          <w:rFonts w:asciiTheme="minorHAnsi" w:hAnsiTheme="minorHAnsi"/>
          <w:w w:val="115"/>
          <w:sz w:val="22"/>
          <w:szCs w:val="22"/>
          <w:rPrChange w:id="341" w:author="Wall, Alison E." w:date="2017-11-27T19:39:00Z">
            <w:rPr>
              <w:w w:val="115"/>
            </w:rPr>
          </w:rPrChange>
        </w:rPr>
        <w:t>gi</w:t>
      </w:r>
      <w:r w:rsidRPr="00635885">
        <w:rPr>
          <w:rFonts w:asciiTheme="minorHAnsi" w:hAnsiTheme="minorHAnsi"/>
          <w:spacing w:val="-2"/>
          <w:w w:val="115"/>
          <w:sz w:val="22"/>
          <w:szCs w:val="22"/>
          <w:rPrChange w:id="342" w:author="Wall, Alison E." w:date="2017-11-27T19:39:00Z">
            <w:rPr>
              <w:spacing w:val="-2"/>
              <w:w w:val="115"/>
            </w:rPr>
          </w:rPrChange>
        </w:rPr>
        <w:t>v</w:t>
      </w:r>
      <w:r w:rsidRPr="00635885">
        <w:rPr>
          <w:rFonts w:asciiTheme="minorHAnsi" w:hAnsiTheme="minorHAnsi"/>
          <w:w w:val="115"/>
          <w:sz w:val="22"/>
          <w:szCs w:val="22"/>
          <w:rPrChange w:id="343" w:author="Wall, Alison E." w:date="2017-11-27T19:39:00Z">
            <w:rPr>
              <w:w w:val="115"/>
            </w:rPr>
          </w:rPrChange>
        </w:rPr>
        <w:t>e</w:t>
      </w:r>
      <w:r w:rsidRPr="00635885">
        <w:rPr>
          <w:rFonts w:asciiTheme="minorHAnsi" w:hAnsiTheme="minorHAnsi"/>
          <w:spacing w:val="-5"/>
          <w:w w:val="115"/>
          <w:sz w:val="22"/>
          <w:szCs w:val="22"/>
          <w:rPrChange w:id="344" w:author="Wall, Alison E." w:date="2017-11-27T19:39:00Z">
            <w:rPr>
              <w:spacing w:val="-5"/>
              <w:w w:val="115"/>
            </w:rPr>
          </w:rPrChange>
        </w:rPr>
        <w:t xml:space="preserve"> </w:t>
      </w:r>
      <w:r w:rsidRPr="00635885">
        <w:rPr>
          <w:rFonts w:asciiTheme="minorHAnsi" w:hAnsiTheme="minorHAnsi"/>
          <w:w w:val="115"/>
          <w:sz w:val="22"/>
          <w:szCs w:val="22"/>
          <w:rPrChange w:id="345" w:author="Wall, Alison E." w:date="2017-11-27T19:39:00Z">
            <w:rPr>
              <w:w w:val="115"/>
            </w:rPr>
          </w:rPrChange>
        </w:rPr>
        <w:t>those</w:t>
      </w:r>
      <w:r w:rsidRPr="00635885">
        <w:rPr>
          <w:rFonts w:asciiTheme="minorHAnsi" w:hAnsiTheme="minorHAnsi"/>
          <w:spacing w:val="-6"/>
          <w:w w:val="115"/>
          <w:sz w:val="22"/>
          <w:szCs w:val="22"/>
          <w:rPrChange w:id="346" w:author="Wall, Alison E." w:date="2017-11-27T19:39:00Z">
            <w:rPr>
              <w:spacing w:val="-6"/>
              <w:w w:val="115"/>
            </w:rPr>
          </w:rPrChange>
        </w:rPr>
        <w:t xml:space="preserve"> </w:t>
      </w:r>
      <w:r w:rsidRPr="00635885">
        <w:rPr>
          <w:rFonts w:asciiTheme="minorHAnsi" w:hAnsiTheme="minorHAnsi"/>
          <w:spacing w:val="-1"/>
          <w:w w:val="115"/>
          <w:sz w:val="22"/>
          <w:szCs w:val="22"/>
          <w:rPrChange w:id="347" w:author="Wall, Alison E." w:date="2017-11-27T19:39:00Z">
            <w:rPr>
              <w:spacing w:val="-1"/>
              <w:w w:val="115"/>
            </w:rPr>
          </w:rPrChange>
        </w:rPr>
        <w:t>o</w:t>
      </w:r>
      <w:r w:rsidRPr="00635885">
        <w:rPr>
          <w:rFonts w:asciiTheme="minorHAnsi" w:hAnsiTheme="minorHAnsi"/>
          <w:w w:val="115"/>
          <w:sz w:val="22"/>
          <w:szCs w:val="22"/>
          <w:rPrChange w:id="348" w:author="Wall, Alison E." w:date="2017-11-27T19:39:00Z">
            <w:rPr>
              <w:w w:val="115"/>
            </w:rPr>
          </w:rPrChange>
        </w:rPr>
        <w:t>f</w:t>
      </w:r>
      <w:r w:rsidRPr="00635885">
        <w:rPr>
          <w:rFonts w:asciiTheme="minorHAnsi" w:hAnsiTheme="minorHAnsi"/>
          <w:spacing w:val="-4"/>
          <w:w w:val="115"/>
          <w:sz w:val="22"/>
          <w:szCs w:val="22"/>
          <w:rPrChange w:id="349" w:author="Wall, Alison E." w:date="2017-11-27T19:39:00Z">
            <w:rPr>
              <w:spacing w:val="-4"/>
              <w:w w:val="115"/>
            </w:rPr>
          </w:rPrChange>
        </w:rPr>
        <w:t xml:space="preserve"> </w:t>
      </w:r>
      <w:r w:rsidRPr="00635885">
        <w:rPr>
          <w:rFonts w:asciiTheme="minorHAnsi" w:hAnsiTheme="minorHAnsi"/>
          <w:w w:val="115"/>
          <w:sz w:val="22"/>
          <w:szCs w:val="22"/>
          <w:rPrChange w:id="350" w:author="Wall, Alison E." w:date="2017-11-27T19:39:00Z">
            <w:rPr>
              <w:w w:val="115"/>
            </w:rPr>
          </w:rPrChange>
        </w:rPr>
        <w:t>the</w:t>
      </w:r>
      <w:r w:rsidRPr="00635885">
        <w:rPr>
          <w:rFonts w:asciiTheme="minorHAnsi" w:hAnsiTheme="minorHAnsi"/>
          <w:spacing w:val="-5"/>
          <w:w w:val="115"/>
          <w:sz w:val="22"/>
          <w:szCs w:val="22"/>
          <w:rPrChange w:id="351" w:author="Wall, Alison E." w:date="2017-11-27T19:39:00Z">
            <w:rPr>
              <w:spacing w:val="-5"/>
              <w:w w:val="115"/>
            </w:rPr>
          </w:rPrChange>
        </w:rPr>
        <w:t xml:space="preserve"> </w:t>
      </w:r>
      <w:r w:rsidRPr="00635885">
        <w:rPr>
          <w:rFonts w:asciiTheme="minorHAnsi" w:hAnsiTheme="minorHAnsi"/>
          <w:spacing w:val="-1"/>
          <w:w w:val="115"/>
          <w:sz w:val="22"/>
          <w:szCs w:val="22"/>
          <w:rPrChange w:id="352" w:author="Wall, Alison E." w:date="2017-11-27T19:39:00Z">
            <w:rPr>
              <w:spacing w:val="-1"/>
              <w:w w:val="115"/>
            </w:rPr>
          </w:rPrChange>
        </w:rPr>
        <w:t>f</w:t>
      </w:r>
      <w:r w:rsidRPr="00635885">
        <w:rPr>
          <w:rFonts w:asciiTheme="minorHAnsi" w:hAnsiTheme="minorHAnsi"/>
          <w:w w:val="115"/>
          <w:sz w:val="22"/>
          <w:szCs w:val="22"/>
          <w:rPrChange w:id="353" w:author="Wall, Alison E." w:date="2017-11-27T19:39:00Z">
            <w:rPr>
              <w:w w:val="115"/>
            </w:rPr>
          </w:rPrChange>
        </w:rPr>
        <w:t>emale</w:t>
      </w:r>
      <w:r w:rsidRPr="00635885">
        <w:rPr>
          <w:rFonts w:asciiTheme="minorHAnsi" w:hAnsiTheme="minorHAnsi"/>
          <w:w w:val="112"/>
          <w:sz w:val="22"/>
          <w:szCs w:val="22"/>
          <w:rPrChange w:id="354" w:author="Wall, Alison E." w:date="2017-11-27T19:39:00Z">
            <w:rPr>
              <w:w w:val="112"/>
            </w:rPr>
          </w:rPrChange>
        </w:rPr>
        <w:t xml:space="preserve"> </w:t>
      </w:r>
      <w:r w:rsidRPr="00635885">
        <w:rPr>
          <w:rFonts w:asciiTheme="minorHAnsi" w:hAnsiTheme="minorHAnsi"/>
          <w:spacing w:val="-2"/>
          <w:w w:val="115"/>
          <w:sz w:val="22"/>
          <w:szCs w:val="22"/>
          <w:rPrChange w:id="355" w:author="Wall, Alison E." w:date="2017-11-27T19:39:00Z">
            <w:rPr>
              <w:spacing w:val="-2"/>
              <w:w w:val="115"/>
            </w:rPr>
          </w:rPrChange>
        </w:rPr>
        <w:t>ge</w:t>
      </w:r>
      <w:r w:rsidRPr="00635885">
        <w:rPr>
          <w:rFonts w:asciiTheme="minorHAnsi" w:hAnsiTheme="minorHAnsi"/>
          <w:w w:val="115"/>
          <w:sz w:val="22"/>
          <w:szCs w:val="22"/>
          <w:rPrChange w:id="356" w:author="Wall, Alison E." w:date="2017-11-27T19:39:00Z">
            <w:rPr>
              <w:w w:val="115"/>
            </w:rPr>
          </w:rPrChange>
        </w:rPr>
        <w:t>nde</w:t>
      </w:r>
      <w:r w:rsidRPr="00635885">
        <w:rPr>
          <w:rFonts w:asciiTheme="minorHAnsi" w:hAnsiTheme="minorHAnsi"/>
          <w:spacing w:val="-8"/>
          <w:w w:val="115"/>
          <w:sz w:val="22"/>
          <w:szCs w:val="22"/>
          <w:rPrChange w:id="357" w:author="Wall, Alison E." w:date="2017-11-27T19:39:00Z">
            <w:rPr>
              <w:spacing w:val="-8"/>
              <w:w w:val="115"/>
            </w:rPr>
          </w:rPrChange>
        </w:rPr>
        <w:t>r</w:t>
      </w:r>
      <w:r w:rsidRPr="00635885">
        <w:rPr>
          <w:rFonts w:asciiTheme="minorHAnsi" w:hAnsiTheme="minorHAnsi"/>
          <w:w w:val="115"/>
          <w:sz w:val="22"/>
          <w:szCs w:val="22"/>
          <w:rPrChange w:id="358" w:author="Wall, Alison E." w:date="2017-11-27T19:39:00Z">
            <w:rPr>
              <w:w w:val="115"/>
            </w:rPr>
          </w:rPrChange>
        </w:rPr>
        <w:t>, di</w:t>
      </w:r>
      <w:r w:rsidRPr="00635885">
        <w:rPr>
          <w:rFonts w:asciiTheme="minorHAnsi" w:hAnsiTheme="minorHAnsi"/>
          <w:spacing w:val="-2"/>
          <w:w w:val="115"/>
          <w:sz w:val="22"/>
          <w:szCs w:val="22"/>
          <w:rPrChange w:id="359" w:author="Wall, Alison E." w:date="2017-11-27T19:39:00Z">
            <w:rPr>
              <w:spacing w:val="-2"/>
              <w:w w:val="115"/>
            </w:rPr>
          </w:rPrChange>
        </w:rPr>
        <w:t>f</w:t>
      </w:r>
      <w:r w:rsidRPr="00635885">
        <w:rPr>
          <w:rFonts w:asciiTheme="minorHAnsi" w:hAnsiTheme="minorHAnsi"/>
          <w:spacing w:val="-1"/>
          <w:w w:val="115"/>
          <w:sz w:val="22"/>
          <w:szCs w:val="22"/>
          <w:rPrChange w:id="360" w:author="Wall, Alison E." w:date="2017-11-27T19:39:00Z">
            <w:rPr>
              <w:spacing w:val="-1"/>
              <w:w w:val="115"/>
            </w:rPr>
          </w:rPrChange>
        </w:rPr>
        <w:t>f</w:t>
      </w:r>
      <w:r w:rsidRPr="00635885">
        <w:rPr>
          <w:rFonts w:asciiTheme="minorHAnsi" w:hAnsiTheme="minorHAnsi"/>
          <w:w w:val="115"/>
          <w:sz w:val="22"/>
          <w:szCs w:val="22"/>
          <w:rPrChange w:id="361" w:author="Wall, Alison E." w:date="2017-11-27T19:39:00Z">
            <w:rPr>
              <w:w w:val="115"/>
            </w:rPr>
          </w:rPrChange>
        </w:rPr>
        <w:t>ering</w:t>
      </w:r>
      <w:r w:rsidRPr="00635885">
        <w:rPr>
          <w:rFonts w:asciiTheme="minorHAnsi" w:hAnsiTheme="minorHAnsi"/>
          <w:spacing w:val="1"/>
          <w:w w:val="115"/>
          <w:sz w:val="22"/>
          <w:szCs w:val="22"/>
          <w:rPrChange w:id="362" w:author="Wall, Alison E." w:date="2017-11-27T19:39:00Z">
            <w:rPr>
              <w:spacing w:val="1"/>
              <w:w w:val="115"/>
            </w:rPr>
          </w:rPrChange>
        </w:rPr>
        <w:t xml:space="preserve"> </w:t>
      </w:r>
      <w:r w:rsidRPr="00635885">
        <w:rPr>
          <w:rFonts w:asciiTheme="minorHAnsi" w:hAnsiTheme="minorHAnsi"/>
          <w:w w:val="115"/>
          <w:sz w:val="22"/>
          <w:szCs w:val="22"/>
          <w:rPrChange w:id="363" w:author="Wall, Alison E." w:date="2017-11-27T19:39:00Z">
            <w:rPr>
              <w:w w:val="115"/>
            </w:rPr>
          </w:rPrChange>
        </w:rPr>
        <w:t>s</w:t>
      </w:r>
      <w:r w:rsidRPr="00635885">
        <w:rPr>
          <w:rFonts w:asciiTheme="minorHAnsi" w:hAnsiTheme="minorHAnsi"/>
          <w:spacing w:val="-3"/>
          <w:w w:val="115"/>
          <w:sz w:val="22"/>
          <w:szCs w:val="22"/>
          <w:rPrChange w:id="364" w:author="Wall, Alison E." w:date="2017-11-27T19:39:00Z">
            <w:rPr>
              <w:spacing w:val="-3"/>
              <w:w w:val="115"/>
            </w:rPr>
          </w:rPrChange>
        </w:rPr>
        <w:t>e</w:t>
      </w:r>
      <w:r w:rsidRPr="00635885">
        <w:rPr>
          <w:rFonts w:asciiTheme="minorHAnsi" w:hAnsiTheme="minorHAnsi"/>
          <w:w w:val="115"/>
          <w:sz w:val="22"/>
          <w:szCs w:val="22"/>
          <w:rPrChange w:id="365" w:author="Wall, Alison E." w:date="2017-11-27T19:39:00Z">
            <w:rPr>
              <w:w w:val="115"/>
            </w:rPr>
          </w:rPrChange>
        </w:rPr>
        <w:t>xual orient</w:t>
      </w:r>
      <w:r w:rsidRPr="00635885">
        <w:rPr>
          <w:rFonts w:asciiTheme="minorHAnsi" w:hAnsiTheme="minorHAnsi"/>
          <w:spacing w:val="-2"/>
          <w:w w:val="115"/>
          <w:sz w:val="22"/>
          <w:szCs w:val="22"/>
          <w:rPrChange w:id="366" w:author="Wall, Alison E." w:date="2017-11-27T19:39:00Z">
            <w:rPr>
              <w:spacing w:val="-2"/>
              <w:w w:val="115"/>
            </w:rPr>
          </w:rPrChange>
        </w:rPr>
        <w:t>a</w:t>
      </w:r>
      <w:r w:rsidRPr="00635885">
        <w:rPr>
          <w:rFonts w:asciiTheme="minorHAnsi" w:hAnsiTheme="minorHAnsi"/>
          <w:w w:val="115"/>
          <w:sz w:val="22"/>
          <w:szCs w:val="22"/>
          <w:rPrChange w:id="367" w:author="Wall, Alison E." w:date="2017-11-27T19:39:00Z">
            <w:rPr>
              <w:w w:val="115"/>
            </w:rPr>
          </w:rPrChange>
        </w:rPr>
        <w:t>tion</w:t>
      </w:r>
      <w:r w:rsidRPr="00635885">
        <w:rPr>
          <w:rFonts w:asciiTheme="minorHAnsi" w:hAnsiTheme="minorHAnsi"/>
          <w:spacing w:val="-4"/>
          <w:w w:val="115"/>
          <w:sz w:val="22"/>
          <w:szCs w:val="22"/>
          <w:rPrChange w:id="368" w:author="Wall, Alison E." w:date="2017-11-27T19:39:00Z">
            <w:rPr>
              <w:spacing w:val="-4"/>
              <w:w w:val="115"/>
            </w:rPr>
          </w:rPrChange>
        </w:rPr>
        <w:t>s</w:t>
      </w:r>
      <w:r w:rsidRPr="00635885">
        <w:rPr>
          <w:rFonts w:asciiTheme="minorHAnsi" w:hAnsiTheme="minorHAnsi"/>
          <w:w w:val="115"/>
          <w:sz w:val="22"/>
          <w:szCs w:val="22"/>
          <w:rPrChange w:id="369" w:author="Wall, Alison E." w:date="2017-11-27T19:39:00Z">
            <w:rPr>
              <w:w w:val="115"/>
            </w:rPr>
          </w:rPrChange>
        </w:rPr>
        <w:t>,</w:t>
      </w:r>
      <w:r w:rsidRPr="00635885">
        <w:rPr>
          <w:rFonts w:asciiTheme="minorHAnsi" w:hAnsiTheme="minorHAnsi"/>
          <w:spacing w:val="1"/>
          <w:w w:val="115"/>
          <w:sz w:val="22"/>
          <w:szCs w:val="22"/>
          <w:rPrChange w:id="370" w:author="Wall, Alison E." w:date="2017-11-27T19:39:00Z">
            <w:rPr>
              <w:spacing w:val="1"/>
              <w:w w:val="115"/>
            </w:rPr>
          </w:rPrChange>
        </w:rPr>
        <w:t xml:space="preserve"> </w:t>
      </w:r>
      <w:r w:rsidRPr="00635885">
        <w:rPr>
          <w:rFonts w:asciiTheme="minorHAnsi" w:hAnsiTheme="minorHAnsi"/>
          <w:w w:val="115"/>
          <w:sz w:val="22"/>
          <w:szCs w:val="22"/>
          <w:rPrChange w:id="371" w:author="Wall, Alison E." w:date="2017-11-27T19:39:00Z">
            <w:rPr>
              <w:w w:val="115"/>
            </w:rPr>
          </w:rPrChange>
        </w:rPr>
        <w:t>and</w:t>
      </w:r>
      <w:r w:rsidRPr="00635885">
        <w:rPr>
          <w:rFonts w:asciiTheme="minorHAnsi" w:hAnsiTheme="minorHAnsi"/>
          <w:spacing w:val="1"/>
          <w:w w:val="115"/>
          <w:sz w:val="22"/>
          <w:szCs w:val="22"/>
          <w:rPrChange w:id="372" w:author="Wall, Alison E." w:date="2017-11-27T19:39:00Z">
            <w:rPr>
              <w:spacing w:val="1"/>
              <w:w w:val="115"/>
            </w:rPr>
          </w:rPrChange>
        </w:rPr>
        <w:t xml:space="preserve"> </w:t>
      </w:r>
      <w:r w:rsidRPr="00635885">
        <w:rPr>
          <w:rFonts w:asciiTheme="minorHAnsi" w:hAnsiTheme="minorHAnsi"/>
          <w:spacing w:val="-2"/>
          <w:w w:val="115"/>
          <w:sz w:val="22"/>
          <w:szCs w:val="22"/>
          <w:rPrChange w:id="373" w:author="Wall, Alison E." w:date="2017-11-27T19:39:00Z">
            <w:rPr>
              <w:spacing w:val="-2"/>
              <w:w w:val="115"/>
            </w:rPr>
          </w:rPrChange>
        </w:rPr>
        <w:t>r</w:t>
      </w:r>
      <w:r w:rsidRPr="00635885">
        <w:rPr>
          <w:rFonts w:asciiTheme="minorHAnsi" w:hAnsiTheme="minorHAnsi"/>
          <w:w w:val="115"/>
          <w:sz w:val="22"/>
          <w:szCs w:val="22"/>
          <w:rPrChange w:id="374" w:author="Wall, Alison E." w:date="2017-11-27T19:39:00Z">
            <w:rPr>
              <w:w w:val="115"/>
            </w:rPr>
          </w:rPrChange>
        </w:rPr>
        <w:t>acial minorities</w:t>
      </w:r>
      <w:r w:rsidRPr="00635885">
        <w:rPr>
          <w:rFonts w:asciiTheme="minorHAnsi" w:hAnsiTheme="minorHAnsi"/>
          <w:spacing w:val="-2"/>
          <w:w w:val="115"/>
          <w:sz w:val="22"/>
          <w:szCs w:val="22"/>
          <w:rPrChange w:id="375" w:author="Wall, Alison E." w:date="2017-11-27T19:39:00Z">
            <w:rPr>
              <w:spacing w:val="-2"/>
              <w:w w:val="115"/>
            </w:rPr>
          </w:rPrChange>
        </w:rPr>
        <w:t xml:space="preserve"> </w:t>
      </w:r>
      <w:r w:rsidRPr="00635885">
        <w:rPr>
          <w:rFonts w:asciiTheme="minorHAnsi" w:hAnsiTheme="minorHAnsi"/>
          <w:w w:val="115"/>
          <w:sz w:val="22"/>
          <w:szCs w:val="22"/>
          <w:rPrChange w:id="376" w:author="Wall, Alison E." w:date="2017-11-27T19:39:00Z">
            <w:rPr>
              <w:w w:val="115"/>
            </w:rPr>
          </w:rPrChange>
        </w:rPr>
        <w:t>b</w:t>
      </w:r>
      <w:r w:rsidRPr="00635885">
        <w:rPr>
          <w:rFonts w:asciiTheme="minorHAnsi" w:hAnsiTheme="minorHAnsi"/>
          <w:spacing w:val="-2"/>
          <w:w w:val="115"/>
          <w:sz w:val="22"/>
          <w:szCs w:val="22"/>
          <w:rPrChange w:id="377" w:author="Wall, Alison E." w:date="2017-11-27T19:39:00Z">
            <w:rPr>
              <w:spacing w:val="-2"/>
              <w:w w:val="115"/>
            </w:rPr>
          </w:rPrChange>
        </w:rPr>
        <w:t>e</w:t>
      </w:r>
      <w:r w:rsidRPr="00635885">
        <w:rPr>
          <w:rFonts w:asciiTheme="minorHAnsi" w:hAnsiTheme="minorHAnsi"/>
          <w:spacing w:val="-4"/>
          <w:w w:val="115"/>
          <w:sz w:val="22"/>
          <w:szCs w:val="22"/>
          <w:rPrChange w:id="378" w:author="Wall, Alison E." w:date="2017-11-27T19:39:00Z">
            <w:rPr>
              <w:spacing w:val="-4"/>
              <w:w w:val="115"/>
            </w:rPr>
          </w:rPrChange>
        </w:rPr>
        <w:t>t</w:t>
      </w:r>
      <w:r w:rsidRPr="00635885">
        <w:rPr>
          <w:rFonts w:asciiTheme="minorHAnsi" w:hAnsiTheme="minorHAnsi"/>
          <w:spacing w:val="-1"/>
          <w:w w:val="115"/>
          <w:sz w:val="22"/>
          <w:szCs w:val="22"/>
          <w:rPrChange w:id="379" w:author="Wall, Alison E." w:date="2017-11-27T19:39:00Z">
            <w:rPr>
              <w:spacing w:val="-1"/>
              <w:w w:val="115"/>
            </w:rPr>
          </w:rPrChange>
        </w:rPr>
        <w:t>t</w:t>
      </w:r>
      <w:r w:rsidRPr="00635885">
        <w:rPr>
          <w:rFonts w:asciiTheme="minorHAnsi" w:hAnsiTheme="minorHAnsi"/>
          <w:w w:val="115"/>
          <w:sz w:val="22"/>
          <w:szCs w:val="22"/>
          <w:rPrChange w:id="380" w:author="Wall, Alison E." w:date="2017-11-27T19:39:00Z">
            <w:rPr>
              <w:w w:val="115"/>
            </w:rPr>
          </w:rPrChange>
        </w:rPr>
        <w:t>er</w:t>
      </w:r>
      <w:r w:rsidRPr="00635885">
        <w:rPr>
          <w:rFonts w:asciiTheme="minorHAnsi" w:hAnsiTheme="minorHAnsi"/>
          <w:spacing w:val="-5"/>
          <w:w w:val="115"/>
          <w:sz w:val="22"/>
          <w:szCs w:val="22"/>
          <w:rPrChange w:id="381" w:author="Wall, Alison E." w:date="2017-11-27T19:39:00Z">
            <w:rPr>
              <w:spacing w:val="-5"/>
              <w:w w:val="115"/>
            </w:rPr>
          </w:rPrChange>
        </w:rPr>
        <w:t xml:space="preserve"> </w:t>
      </w:r>
      <w:r w:rsidRPr="00635885">
        <w:rPr>
          <w:rFonts w:asciiTheme="minorHAnsi" w:hAnsiTheme="minorHAnsi"/>
          <w:spacing w:val="-2"/>
          <w:w w:val="115"/>
          <w:sz w:val="22"/>
          <w:szCs w:val="22"/>
          <w:rPrChange w:id="382" w:author="Wall, Alison E." w:date="2017-11-27T19:39:00Z">
            <w:rPr>
              <w:spacing w:val="-2"/>
              <w:w w:val="115"/>
            </w:rPr>
          </w:rPrChange>
        </w:rPr>
        <w:t>w</w:t>
      </w:r>
      <w:r w:rsidRPr="00635885">
        <w:rPr>
          <w:rFonts w:asciiTheme="minorHAnsi" w:hAnsiTheme="minorHAnsi"/>
          <w:w w:val="115"/>
          <w:sz w:val="22"/>
          <w:szCs w:val="22"/>
          <w:rPrChange w:id="383" w:author="Wall, Alison E." w:date="2017-11-27T19:39:00Z">
            <w:rPr>
              <w:w w:val="115"/>
            </w:rPr>
          </w:rPrChange>
        </w:rPr>
        <w:t>ork</w:t>
      </w:r>
      <w:r w:rsidRPr="00635885">
        <w:rPr>
          <w:rFonts w:asciiTheme="minorHAnsi" w:hAnsiTheme="minorHAnsi"/>
          <w:w w:val="119"/>
          <w:sz w:val="22"/>
          <w:szCs w:val="22"/>
          <w:rPrChange w:id="384" w:author="Wall, Alison E." w:date="2017-11-27T19:39:00Z">
            <w:rPr>
              <w:w w:val="119"/>
            </w:rPr>
          </w:rPrChange>
        </w:rPr>
        <w:t xml:space="preserve"> </w:t>
      </w:r>
      <w:r w:rsidRPr="00635885">
        <w:rPr>
          <w:rFonts w:asciiTheme="minorHAnsi" w:hAnsiTheme="minorHAnsi"/>
          <w:w w:val="115"/>
          <w:sz w:val="22"/>
          <w:szCs w:val="22"/>
          <w:rPrChange w:id="385" w:author="Wall, Alison E." w:date="2017-11-27T19:39:00Z">
            <w:rPr>
              <w:w w:val="115"/>
            </w:rPr>
          </w:rPrChange>
        </w:rPr>
        <w:t>oppo</w:t>
      </w:r>
      <w:r w:rsidRPr="00635885">
        <w:rPr>
          <w:rFonts w:asciiTheme="minorHAnsi" w:hAnsiTheme="minorHAnsi"/>
          <w:spacing w:val="-2"/>
          <w:w w:val="115"/>
          <w:sz w:val="22"/>
          <w:szCs w:val="22"/>
          <w:rPrChange w:id="386" w:author="Wall, Alison E." w:date="2017-11-27T19:39:00Z">
            <w:rPr>
              <w:spacing w:val="-2"/>
              <w:w w:val="115"/>
            </w:rPr>
          </w:rPrChange>
        </w:rPr>
        <w:t>r</w:t>
      </w:r>
      <w:r w:rsidRPr="00635885">
        <w:rPr>
          <w:rFonts w:asciiTheme="minorHAnsi" w:hAnsiTheme="minorHAnsi"/>
          <w:w w:val="115"/>
          <w:sz w:val="22"/>
          <w:szCs w:val="22"/>
          <w:rPrChange w:id="387" w:author="Wall, Alison E." w:date="2017-11-27T19:39:00Z">
            <w:rPr>
              <w:w w:val="115"/>
            </w:rPr>
          </w:rPrChange>
        </w:rPr>
        <w:t>tunities</w:t>
      </w:r>
      <w:r w:rsidRPr="00635885">
        <w:rPr>
          <w:rFonts w:asciiTheme="minorHAnsi" w:hAnsiTheme="minorHAnsi"/>
          <w:spacing w:val="-3"/>
          <w:w w:val="115"/>
          <w:sz w:val="22"/>
          <w:szCs w:val="22"/>
          <w:rPrChange w:id="388" w:author="Wall, Alison E." w:date="2017-11-27T19:39:00Z">
            <w:rPr>
              <w:spacing w:val="-3"/>
              <w:w w:val="115"/>
            </w:rPr>
          </w:rPrChange>
        </w:rPr>
        <w:t xml:space="preserve"> </w:t>
      </w:r>
      <w:r w:rsidRPr="00635885">
        <w:rPr>
          <w:rFonts w:asciiTheme="minorHAnsi" w:hAnsiTheme="minorHAnsi"/>
          <w:w w:val="115"/>
          <w:sz w:val="22"/>
          <w:szCs w:val="22"/>
          <w:rPrChange w:id="389" w:author="Wall, Alison E." w:date="2017-11-27T19:39:00Z">
            <w:rPr>
              <w:w w:val="115"/>
            </w:rPr>
          </w:rPrChange>
        </w:rPr>
        <w:t xml:space="preserve">and </w:t>
      </w:r>
      <w:r w:rsidRPr="00635885">
        <w:rPr>
          <w:rFonts w:asciiTheme="minorHAnsi" w:hAnsiTheme="minorHAnsi"/>
          <w:spacing w:val="-2"/>
          <w:w w:val="115"/>
          <w:sz w:val="22"/>
          <w:szCs w:val="22"/>
          <w:rPrChange w:id="390" w:author="Wall, Alison E." w:date="2017-11-27T19:39:00Z">
            <w:rPr>
              <w:spacing w:val="-2"/>
              <w:w w:val="115"/>
            </w:rPr>
          </w:rPrChange>
        </w:rPr>
        <w:t>w</w:t>
      </w:r>
      <w:r w:rsidRPr="00635885">
        <w:rPr>
          <w:rFonts w:asciiTheme="minorHAnsi" w:hAnsiTheme="minorHAnsi"/>
          <w:w w:val="115"/>
          <w:sz w:val="22"/>
          <w:szCs w:val="22"/>
          <w:rPrChange w:id="391" w:author="Wall, Alison E." w:date="2017-11-27T19:39:00Z">
            <w:rPr>
              <w:w w:val="115"/>
            </w:rPr>
          </w:rPrChange>
        </w:rPr>
        <w:t>orking</w:t>
      </w:r>
      <w:r w:rsidRPr="00635885">
        <w:rPr>
          <w:rFonts w:asciiTheme="minorHAnsi" w:hAnsiTheme="minorHAnsi"/>
          <w:spacing w:val="1"/>
          <w:w w:val="115"/>
          <w:sz w:val="22"/>
          <w:szCs w:val="22"/>
          <w:rPrChange w:id="392" w:author="Wall, Alison E." w:date="2017-11-27T19:39:00Z">
            <w:rPr>
              <w:spacing w:val="1"/>
              <w:w w:val="115"/>
            </w:rPr>
          </w:rPrChange>
        </w:rPr>
        <w:t xml:space="preserve"> </w:t>
      </w:r>
      <w:r w:rsidRPr="00635885">
        <w:rPr>
          <w:rFonts w:asciiTheme="minorHAnsi" w:hAnsiTheme="minorHAnsi"/>
          <w:w w:val="115"/>
          <w:sz w:val="22"/>
          <w:szCs w:val="22"/>
          <w:rPrChange w:id="393" w:author="Wall, Alison E." w:date="2017-11-27T19:39:00Z">
            <w:rPr>
              <w:w w:val="115"/>
            </w:rPr>
          </w:rPrChange>
        </w:rPr>
        <w:t>condition</w:t>
      </w:r>
      <w:r w:rsidRPr="00635885">
        <w:rPr>
          <w:rFonts w:asciiTheme="minorHAnsi" w:hAnsiTheme="minorHAnsi"/>
          <w:spacing w:val="-5"/>
          <w:w w:val="115"/>
          <w:sz w:val="22"/>
          <w:szCs w:val="22"/>
          <w:rPrChange w:id="394" w:author="Wall, Alison E." w:date="2017-11-27T19:39:00Z">
            <w:rPr>
              <w:spacing w:val="-5"/>
              <w:w w:val="115"/>
            </w:rPr>
          </w:rPrChange>
        </w:rPr>
        <w:t>s</w:t>
      </w:r>
      <w:r w:rsidRPr="00635885">
        <w:rPr>
          <w:rFonts w:asciiTheme="minorHAnsi" w:hAnsiTheme="minorHAnsi"/>
          <w:w w:val="115"/>
          <w:sz w:val="22"/>
          <w:szCs w:val="22"/>
          <w:rPrChange w:id="395" w:author="Wall, Alison E." w:date="2017-11-27T19:39:00Z">
            <w:rPr>
              <w:w w:val="115"/>
            </w:rPr>
          </w:rPrChange>
        </w:rPr>
        <w:t>.</w:t>
      </w:r>
      <w:r w:rsidRPr="00635885">
        <w:rPr>
          <w:rFonts w:asciiTheme="minorHAnsi" w:hAnsiTheme="minorHAnsi"/>
          <w:spacing w:val="1"/>
          <w:w w:val="115"/>
          <w:sz w:val="22"/>
          <w:szCs w:val="22"/>
          <w:rPrChange w:id="396" w:author="Wall, Alison E." w:date="2017-11-27T19:39:00Z">
            <w:rPr>
              <w:spacing w:val="1"/>
              <w:w w:val="115"/>
            </w:rPr>
          </w:rPrChange>
        </w:rPr>
        <w:t xml:space="preserve"> </w:t>
      </w:r>
      <w:r w:rsidRPr="00635885">
        <w:rPr>
          <w:rFonts w:asciiTheme="minorHAnsi" w:hAnsiTheme="minorHAnsi"/>
          <w:spacing w:val="-3"/>
          <w:w w:val="115"/>
          <w:sz w:val="22"/>
          <w:szCs w:val="22"/>
          <w:rPrChange w:id="397" w:author="Wall, Alison E." w:date="2017-11-27T19:39:00Z">
            <w:rPr>
              <w:spacing w:val="-3"/>
              <w:w w:val="115"/>
            </w:rPr>
          </w:rPrChange>
        </w:rPr>
        <w:t>L</w:t>
      </w:r>
      <w:r w:rsidRPr="00635885">
        <w:rPr>
          <w:rFonts w:asciiTheme="minorHAnsi" w:hAnsiTheme="minorHAnsi"/>
          <w:w w:val="115"/>
          <w:sz w:val="22"/>
          <w:szCs w:val="22"/>
          <w:rPrChange w:id="398" w:author="Wall, Alison E." w:date="2017-11-27T19:39:00Z">
            <w:rPr>
              <w:w w:val="115"/>
            </w:rPr>
          </w:rPrChange>
        </w:rPr>
        <w:t>i</w:t>
      </w:r>
      <w:r w:rsidRPr="00635885">
        <w:rPr>
          <w:rFonts w:asciiTheme="minorHAnsi" w:hAnsiTheme="minorHAnsi"/>
          <w:spacing w:val="-3"/>
          <w:w w:val="115"/>
          <w:sz w:val="22"/>
          <w:szCs w:val="22"/>
          <w:rPrChange w:id="399" w:author="Wall, Alison E." w:date="2017-11-27T19:39:00Z">
            <w:rPr>
              <w:spacing w:val="-3"/>
              <w:w w:val="115"/>
            </w:rPr>
          </w:rPrChange>
        </w:rPr>
        <w:t>k</w:t>
      </w:r>
      <w:r w:rsidRPr="00635885">
        <w:rPr>
          <w:rFonts w:asciiTheme="minorHAnsi" w:hAnsiTheme="minorHAnsi"/>
          <w:spacing w:val="-2"/>
          <w:w w:val="115"/>
          <w:sz w:val="22"/>
          <w:szCs w:val="22"/>
          <w:rPrChange w:id="400" w:author="Wall, Alison E." w:date="2017-11-27T19:39:00Z">
            <w:rPr>
              <w:spacing w:val="-2"/>
              <w:w w:val="115"/>
            </w:rPr>
          </w:rPrChange>
        </w:rPr>
        <w:t>e</w:t>
      </w:r>
      <w:r w:rsidRPr="00635885">
        <w:rPr>
          <w:rFonts w:asciiTheme="minorHAnsi" w:hAnsiTheme="minorHAnsi"/>
          <w:w w:val="115"/>
          <w:sz w:val="22"/>
          <w:szCs w:val="22"/>
          <w:rPrChange w:id="401" w:author="Wall, Alison E." w:date="2017-11-27T19:39:00Z">
            <w:rPr>
              <w:w w:val="115"/>
            </w:rPr>
          </w:rPrChange>
        </w:rPr>
        <w:t>wis</w:t>
      </w:r>
      <w:r w:rsidRPr="00635885">
        <w:rPr>
          <w:rFonts w:asciiTheme="minorHAnsi" w:hAnsiTheme="minorHAnsi"/>
          <w:spacing w:val="-4"/>
          <w:w w:val="115"/>
          <w:sz w:val="22"/>
          <w:szCs w:val="22"/>
          <w:rPrChange w:id="402" w:author="Wall, Alison E." w:date="2017-11-27T19:39:00Z">
            <w:rPr>
              <w:spacing w:val="-4"/>
              <w:w w:val="115"/>
            </w:rPr>
          </w:rPrChange>
        </w:rPr>
        <w:t>e</w:t>
      </w:r>
      <w:r w:rsidRPr="00635885">
        <w:rPr>
          <w:rFonts w:asciiTheme="minorHAnsi" w:hAnsiTheme="minorHAnsi"/>
          <w:w w:val="115"/>
          <w:sz w:val="22"/>
          <w:szCs w:val="22"/>
          <w:rPrChange w:id="403" w:author="Wall, Alison E." w:date="2017-11-27T19:39:00Z">
            <w:rPr>
              <w:w w:val="115"/>
            </w:rPr>
          </w:rPrChange>
        </w:rPr>
        <w:t>,</w:t>
      </w:r>
      <w:r w:rsidRPr="00635885">
        <w:rPr>
          <w:rFonts w:asciiTheme="minorHAnsi" w:hAnsiTheme="minorHAnsi"/>
          <w:spacing w:val="1"/>
          <w:w w:val="115"/>
          <w:sz w:val="22"/>
          <w:szCs w:val="22"/>
          <w:rPrChange w:id="404" w:author="Wall, Alison E." w:date="2017-11-27T19:39:00Z">
            <w:rPr>
              <w:spacing w:val="1"/>
              <w:w w:val="115"/>
            </w:rPr>
          </w:rPrChange>
        </w:rPr>
        <w:t xml:space="preserve"> </w:t>
      </w:r>
      <w:r w:rsidRPr="00635885">
        <w:rPr>
          <w:rFonts w:asciiTheme="minorHAnsi" w:hAnsiTheme="minorHAnsi"/>
          <w:w w:val="115"/>
          <w:sz w:val="22"/>
          <w:szCs w:val="22"/>
          <w:rPrChange w:id="405" w:author="Wall, Alison E." w:date="2017-11-27T19:39:00Z">
            <w:rPr>
              <w:w w:val="115"/>
            </w:rPr>
          </w:rPrChange>
        </w:rPr>
        <w:t>Southern</w:t>
      </w:r>
      <w:r w:rsidRPr="00635885">
        <w:rPr>
          <w:rFonts w:asciiTheme="minorHAnsi" w:hAnsiTheme="minorHAnsi"/>
          <w:spacing w:val="1"/>
          <w:w w:val="115"/>
          <w:sz w:val="22"/>
          <w:szCs w:val="22"/>
          <w:rPrChange w:id="406" w:author="Wall, Alison E." w:date="2017-11-27T19:39:00Z">
            <w:rPr>
              <w:spacing w:val="1"/>
              <w:w w:val="115"/>
            </w:rPr>
          </w:rPrChange>
        </w:rPr>
        <w:t xml:space="preserve"> </w:t>
      </w:r>
      <w:r w:rsidRPr="00635885">
        <w:rPr>
          <w:rFonts w:asciiTheme="minorHAnsi" w:hAnsiTheme="minorHAnsi"/>
          <w:w w:val="115"/>
          <w:sz w:val="22"/>
          <w:szCs w:val="22"/>
          <w:rPrChange w:id="407" w:author="Wall, Alison E." w:date="2017-11-27T19:39:00Z">
            <w:rPr>
              <w:w w:val="115"/>
            </w:rPr>
          </w:rPrChange>
        </w:rPr>
        <w:t>Conne</w:t>
      </w:r>
      <w:r w:rsidRPr="00635885">
        <w:rPr>
          <w:rFonts w:asciiTheme="minorHAnsi" w:hAnsiTheme="minorHAnsi"/>
          <w:spacing w:val="-3"/>
          <w:w w:val="115"/>
          <w:sz w:val="22"/>
          <w:szCs w:val="22"/>
          <w:rPrChange w:id="408" w:author="Wall, Alison E." w:date="2017-11-27T19:39:00Z">
            <w:rPr>
              <w:spacing w:val="-3"/>
              <w:w w:val="115"/>
            </w:rPr>
          </w:rPrChange>
        </w:rPr>
        <w:t>c</w:t>
      </w:r>
      <w:r w:rsidRPr="00635885">
        <w:rPr>
          <w:rFonts w:asciiTheme="minorHAnsi" w:hAnsiTheme="minorHAnsi"/>
          <w:w w:val="115"/>
          <w:sz w:val="22"/>
          <w:szCs w:val="22"/>
          <w:rPrChange w:id="409" w:author="Wall, Alison E." w:date="2017-11-27T19:39:00Z">
            <w:rPr>
              <w:w w:val="115"/>
            </w:rPr>
          </w:rPrChange>
        </w:rPr>
        <w:t>ticut</w:t>
      </w:r>
      <w:r w:rsidRPr="00635885">
        <w:rPr>
          <w:rFonts w:asciiTheme="minorHAnsi" w:hAnsiTheme="minorHAnsi"/>
          <w:spacing w:val="-3"/>
          <w:w w:val="115"/>
          <w:sz w:val="22"/>
          <w:szCs w:val="22"/>
          <w:rPrChange w:id="410" w:author="Wall, Alison E." w:date="2017-11-27T19:39:00Z">
            <w:rPr>
              <w:spacing w:val="-3"/>
              <w:w w:val="115"/>
            </w:rPr>
          </w:rPrChange>
        </w:rPr>
        <w:t xml:space="preserve"> S</w:t>
      </w:r>
      <w:r w:rsidRPr="00635885">
        <w:rPr>
          <w:rFonts w:asciiTheme="minorHAnsi" w:hAnsiTheme="minorHAnsi"/>
          <w:w w:val="115"/>
          <w:sz w:val="22"/>
          <w:szCs w:val="22"/>
          <w:rPrChange w:id="411" w:author="Wall, Alison E." w:date="2017-11-27T19:39:00Z">
            <w:rPr>
              <w:w w:val="115"/>
            </w:rPr>
          </w:rPrChange>
        </w:rPr>
        <w:t>t</w:t>
      </w:r>
      <w:r w:rsidRPr="00635885">
        <w:rPr>
          <w:rFonts w:asciiTheme="minorHAnsi" w:hAnsiTheme="minorHAnsi"/>
          <w:spacing w:val="-1"/>
          <w:w w:val="115"/>
          <w:sz w:val="22"/>
          <w:szCs w:val="22"/>
          <w:rPrChange w:id="412" w:author="Wall, Alison E." w:date="2017-11-27T19:39:00Z">
            <w:rPr>
              <w:spacing w:val="-1"/>
              <w:w w:val="115"/>
            </w:rPr>
          </w:rPrChange>
        </w:rPr>
        <w:t>at</w:t>
      </w:r>
      <w:r w:rsidRPr="00635885">
        <w:rPr>
          <w:rFonts w:asciiTheme="minorHAnsi" w:hAnsiTheme="minorHAnsi"/>
          <w:w w:val="115"/>
          <w:sz w:val="22"/>
          <w:szCs w:val="22"/>
          <w:rPrChange w:id="413" w:author="Wall, Alison E." w:date="2017-11-27T19:39:00Z">
            <w:rPr>
              <w:w w:val="115"/>
            </w:rPr>
          </w:rPrChange>
        </w:rPr>
        <w:t>e</w:t>
      </w:r>
      <w:r w:rsidRPr="00635885">
        <w:rPr>
          <w:rFonts w:asciiTheme="minorHAnsi" w:hAnsiTheme="minorHAnsi"/>
          <w:w w:val="110"/>
          <w:sz w:val="22"/>
          <w:szCs w:val="22"/>
          <w:rPrChange w:id="414" w:author="Wall, Alison E." w:date="2017-11-27T19:39:00Z">
            <w:rPr>
              <w:w w:val="110"/>
            </w:rPr>
          </w:rPrChange>
        </w:rPr>
        <w:t xml:space="preserve"> </w:t>
      </w:r>
      <w:r w:rsidRPr="00635885">
        <w:rPr>
          <w:rFonts w:asciiTheme="minorHAnsi" w:hAnsiTheme="minorHAnsi"/>
          <w:w w:val="115"/>
          <w:sz w:val="22"/>
          <w:szCs w:val="22"/>
          <w:rPrChange w:id="415" w:author="Wall, Alison E." w:date="2017-11-27T19:39:00Z">
            <w:rPr>
              <w:w w:val="115"/>
            </w:rPr>
          </w:rPrChange>
        </w:rPr>
        <w:t>Uni</w:t>
      </w:r>
      <w:r w:rsidRPr="00635885">
        <w:rPr>
          <w:rFonts w:asciiTheme="minorHAnsi" w:hAnsiTheme="minorHAnsi"/>
          <w:spacing w:val="-4"/>
          <w:w w:val="115"/>
          <w:sz w:val="22"/>
          <w:szCs w:val="22"/>
          <w:rPrChange w:id="416" w:author="Wall, Alison E." w:date="2017-11-27T19:39:00Z">
            <w:rPr>
              <w:spacing w:val="-4"/>
              <w:w w:val="115"/>
            </w:rPr>
          </w:rPrChange>
        </w:rPr>
        <w:t>v</w:t>
      </w:r>
      <w:r w:rsidRPr="00635885">
        <w:rPr>
          <w:rFonts w:asciiTheme="minorHAnsi" w:hAnsiTheme="minorHAnsi"/>
          <w:spacing w:val="-2"/>
          <w:w w:val="115"/>
          <w:sz w:val="22"/>
          <w:szCs w:val="22"/>
          <w:rPrChange w:id="417" w:author="Wall, Alison E." w:date="2017-11-27T19:39:00Z">
            <w:rPr>
              <w:spacing w:val="-2"/>
              <w:w w:val="115"/>
            </w:rPr>
          </w:rPrChange>
        </w:rPr>
        <w:t>er</w:t>
      </w:r>
      <w:r w:rsidRPr="00635885">
        <w:rPr>
          <w:rFonts w:asciiTheme="minorHAnsi" w:hAnsiTheme="minorHAnsi"/>
          <w:spacing w:val="-1"/>
          <w:w w:val="115"/>
          <w:sz w:val="22"/>
          <w:szCs w:val="22"/>
          <w:rPrChange w:id="418" w:author="Wall, Alison E." w:date="2017-11-27T19:39:00Z">
            <w:rPr>
              <w:spacing w:val="-1"/>
              <w:w w:val="115"/>
            </w:rPr>
          </w:rPrChange>
        </w:rPr>
        <w:t>s</w:t>
      </w:r>
      <w:r w:rsidRPr="00635885">
        <w:rPr>
          <w:rFonts w:asciiTheme="minorHAnsi" w:hAnsiTheme="minorHAnsi"/>
          <w:w w:val="115"/>
          <w:sz w:val="22"/>
          <w:szCs w:val="22"/>
          <w:rPrChange w:id="419" w:author="Wall, Alison E." w:date="2017-11-27T19:39:00Z">
            <w:rPr>
              <w:w w:val="115"/>
            </w:rPr>
          </w:rPrChange>
        </w:rPr>
        <w:t>i</w:t>
      </w:r>
      <w:r w:rsidRPr="00635885">
        <w:rPr>
          <w:rFonts w:asciiTheme="minorHAnsi" w:hAnsiTheme="minorHAnsi"/>
          <w:spacing w:val="-3"/>
          <w:w w:val="115"/>
          <w:sz w:val="22"/>
          <w:szCs w:val="22"/>
          <w:rPrChange w:id="420" w:author="Wall, Alison E." w:date="2017-11-27T19:39:00Z">
            <w:rPr>
              <w:spacing w:val="-3"/>
              <w:w w:val="115"/>
            </w:rPr>
          </w:rPrChange>
        </w:rPr>
        <w:t>t</w:t>
      </w:r>
      <w:r w:rsidRPr="00635885">
        <w:rPr>
          <w:rFonts w:asciiTheme="minorHAnsi" w:hAnsiTheme="minorHAnsi"/>
          <w:w w:val="115"/>
          <w:sz w:val="22"/>
          <w:szCs w:val="22"/>
          <w:rPrChange w:id="421" w:author="Wall, Alison E." w:date="2017-11-27T19:39:00Z">
            <w:rPr>
              <w:w w:val="115"/>
            </w:rPr>
          </w:rPrChange>
        </w:rPr>
        <w:t>y</w:t>
      </w:r>
      <w:r w:rsidRPr="00635885">
        <w:rPr>
          <w:rFonts w:asciiTheme="minorHAnsi" w:hAnsiTheme="minorHAnsi"/>
          <w:spacing w:val="-10"/>
          <w:w w:val="115"/>
          <w:sz w:val="22"/>
          <w:szCs w:val="22"/>
          <w:rPrChange w:id="422" w:author="Wall, Alison E." w:date="2017-11-27T19:39:00Z">
            <w:rPr>
              <w:spacing w:val="-10"/>
              <w:w w:val="115"/>
            </w:rPr>
          </w:rPrChange>
        </w:rPr>
        <w:t xml:space="preserve"> </w:t>
      </w:r>
      <w:r w:rsidRPr="00635885">
        <w:rPr>
          <w:rFonts w:asciiTheme="minorHAnsi" w:hAnsiTheme="minorHAnsi"/>
          <w:w w:val="115"/>
          <w:sz w:val="22"/>
          <w:szCs w:val="22"/>
          <w:rPrChange w:id="423" w:author="Wall, Alison E." w:date="2017-11-27T19:39:00Z">
            <w:rPr>
              <w:w w:val="115"/>
            </w:rPr>
          </w:rPrChange>
        </w:rPr>
        <w:t>is</w:t>
      </w:r>
      <w:r w:rsidRPr="00635885">
        <w:rPr>
          <w:rFonts w:asciiTheme="minorHAnsi" w:hAnsiTheme="minorHAnsi"/>
          <w:spacing w:val="-9"/>
          <w:w w:val="115"/>
          <w:sz w:val="22"/>
          <w:szCs w:val="22"/>
          <w:rPrChange w:id="424" w:author="Wall, Alison E." w:date="2017-11-27T19:39:00Z">
            <w:rPr>
              <w:spacing w:val="-9"/>
              <w:w w:val="115"/>
            </w:rPr>
          </w:rPrChange>
        </w:rPr>
        <w:t xml:space="preserve"> </w:t>
      </w:r>
      <w:r w:rsidRPr="00635885">
        <w:rPr>
          <w:rFonts w:asciiTheme="minorHAnsi" w:hAnsiTheme="minorHAnsi"/>
          <w:w w:val="115"/>
          <w:sz w:val="22"/>
          <w:szCs w:val="22"/>
          <w:rPrChange w:id="425" w:author="Wall, Alison E." w:date="2017-11-27T19:39:00Z">
            <w:rPr>
              <w:w w:val="115"/>
            </w:rPr>
          </w:rPrChange>
        </w:rPr>
        <w:t>n</w:t>
      </w:r>
      <w:r w:rsidRPr="00635885">
        <w:rPr>
          <w:rFonts w:asciiTheme="minorHAnsi" w:hAnsiTheme="minorHAnsi"/>
          <w:spacing w:val="-1"/>
          <w:w w:val="115"/>
          <w:sz w:val="22"/>
          <w:szCs w:val="22"/>
          <w:rPrChange w:id="426" w:author="Wall, Alison E." w:date="2017-11-27T19:39:00Z">
            <w:rPr>
              <w:spacing w:val="-1"/>
              <w:w w:val="115"/>
            </w:rPr>
          </w:rPrChange>
        </w:rPr>
        <w:t>urtu</w:t>
      </w:r>
      <w:r w:rsidRPr="00635885">
        <w:rPr>
          <w:rFonts w:asciiTheme="minorHAnsi" w:hAnsiTheme="minorHAnsi"/>
          <w:w w:val="115"/>
          <w:sz w:val="22"/>
          <w:szCs w:val="22"/>
          <w:rPrChange w:id="427" w:author="Wall, Alison E." w:date="2017-11-27T19:39:00Z">
            <w:rPr>
              <w:w w:val="115"/>
            </w:rPr>
          </w:rPrChange>
        </w:rPr>
        <w:t>ring</w:t>
      </w:r>
      <w:r w:rsidRPr="00635885">
        <w:rPr>
          <w:rFonts w:asciiTheme="minorHAnsi" w:hAnsiTheme="minorHAnsi"/>
          <w:spacing w:val="-8"/>
          <w:w w:val="115"/>
          <w:sz w:val="22"/>
          <w:szCs w:val="22"/>
          <w:rPrChange w:id="428" w:author="Wall, Alison E." w:date="2017-11-27T19:39:00Z">
            <w:rPr>
              <w:spacing w:val="-8"/>
              <w:w w:val="115"/>
            </w:rPr>
          </w:rPrChange>
        </w:rPr>
        <w:t xml:space="preserve"> </w:t>
      </w:r>
      <w:r w:rsidRPr="00635885">
        <w:rPr>
          <w:rFonts w:asciiTheme="minorHAnsi" w:hAnsiTheme="minorHAnsi"/>
          <w:spacing w:val="-2"/>
          <w:w w:val="115"/>
          <w:sz w:val="22"/>
          <w:szCs w:val="22"/>
          <w:rPrChange w:id="429" w:author="Wall, Alison E." w:date="2017-11-27T19:39:00Z">
            <w:rPr>
              <w:spacing w:val="-2"/>
              <w:w w:val="115"/>
            </w:rPr>
          </w:rPrChange>
        </w:rPr>
        <w:t>fe</w:t>
      </w:r>
      <w:r w:rsidRPr="00635885">
        <w:rPr>
          <w:rFonts w:asciiTheme="minorHAnsi" w:hAnsiTheme="minorHAnsi"/>
          <w:spacing w:val="-1"/>
          <w:w w:val="115"/>
          <w:sz w:val="22"/>
          <w:szCs w:val="22"/>
          <w:rPrChange w:id="430" w:author="Wall, Alison E." w:date="2017-11-27T19:39:00Z">
            <w:rPr>
              <w:spacing w:val="-1"/>
              <w:w w:val="115"/>
            </w:rPr>
          </w:rPrChange>
        </w:rPr>
        <w:t>m</w:t>
      </w:r>
      <w:r w:rsidRPr="00635885">
        <w:rPr>
          <w:rFonts w:asciiTheme="minorHAnsi" w:hAnsiTheme="minorHAnsi"/>
          <w:spacing w:val="-2"/>
          <w:w w:val="115"/>
          <w:sz w:val="22"/>
          <w:szCs w:val="22"/>
          <w:rPrChange w:id="431" w:author="Wall, Alison E." w:date="2017-11-27T19:39:00Z">
            <w:rPr>
              <w:spacing w:val="-2"/>
              <w:w w:val="115"/>
            </w:rPr>
          </w:rPrChange>
        </w:rPr>
        <w:t>a</w:t>
      </w:r>
      <w:r w:rsidRPr="00635885">
        <w:rPr>
          <w:rFonts w:asciiTheme="minorHAnsi" w:hAnsiTheme="minorHAnsi"/>
          <w:spacing w:val="-1"/>
          <w:w w:val="115"/>
          <w:sz w:val="22"/>
          <w:szCs w:val="22"/>
          <w:rPrChange w:id="432" w:author="Wall, Alison E." w:date="2017-11-27T19:39:00Z">
            <w:rPr>
              <w:spacing w:val="-1"/>
              <w:w w:val="115"/>
            </w:rPr>
          </w:rPrChange>
        </w:rPr>
        <w:t>l</w:t>
      </w:r>
      <w:r w:rsidRPr="00635885">
        <w:rPr>
          <w:rFonts w:asciiTheme="minorHAnsi" w:hAnsiTheme="minorHAnsi"/>
          <w:spacing w:val="-2"/>
          <w:w w:val="115"/>
          <w:sz w:val="22"/>
          <w:szCs w:val="22"/>
          <w:rPrChange w:id="433" w:author="Wall, Alison E." w:date="2017-11-27T19:39:00Z">
            <w:rPr>
              <w:spacing w:val="-2"/>
              <w:w w:val="115"/>
            </w:rPr>
          </w:rPrChange>
        </w:rPr>
        <w:t>e</w:t>
      </w:r>
      <w:r w:rsidRPr="00635885">
        <w:rPr>
          <w:rFonts w:asciiTheme="minorHAnsi" w:hAnsiTheme="minorHAnsi"/>
          <w:w w:val="115"/>
          <w:sz w:val="22"/>
          <w:szCs w:val="22"/>
          <w:rPrChange w:id="434" w:author="Wall, Alison E." w:date="2017-11-27T19:39:00Z">
            <w:rPr>
              <w:w w:val="115"/>
            </w:rPr>
          </w:rPrChange>
        </w:rPr>
        <w:t>s</w:t>
      </w:r>
      <w:r w:rsidRPr="00635885">
        <w:rPr>
          <w:rFonts w:asciiTheme="minorHAnsi" w:hAnsiTheme="minorHAnsi"/>
          <w:spacing w:val="-9"/>
          <w:w w:val="115"/>
          <w:sz w:val="22"/>
          <w:szCs w:val="22"/>
          <w:rPrChange w:id="435" w:author="Wall, Alison E." w:date="2017-11-27T19:39:00Z">
            <w:rPr>
              <w:spacing w:val="-9"/>
              <w:w w:val="115"/>
            </w:rPr>
          </w:rPrChange>
        </w:rPr>
        <w:t xml:space="preserve"> </w:t>
      </w:r>
      <w:r w:rsidRPr="00635885">
        <w:rPr>
          <w:rFonts w:asciiTheme="minorHAnsi" w:hAnsiTheme="minorHAnsi"/>
          <w:w w:val="115"/>
          <w:sz w:val="22"/>
          <w:szCs w:val="22"/>
          <w:rPrChange w:id="436" w:author="Wall, Alison E." w:date="2017-11-27T19:39:00Z">
            <w:rPr>
              <w:w w:val="115"/>
            </w:rPr>
          </w:rPrChange>
        </w:rPr>
        <w:t>in</w:t>
      </w:r>
      <w:r w:rsidRPr="00635885">
        <w:rPr>
          <w:rFonts w:asciiTheme="minorHAnsi" w:hAnsiTheme="minorHAnsi"/>
          <w:spacing w:val="-7"/>
          <w:w w:val="115"/>
          <w:sz w:val="22"/>
          <w:szCs w:val="22"/>
          <w:rPrChange w:id="437" w:author="Wall, Alison E." w:date="2017-11-27T19:39:00Z">
            <w:rPr>
              <w:spacing w:val="-7"/>
              <w:w w:val="115"/>
            </w:rPr>
          </w:rPrChange>
        </w:rPr>
        <w:t xml:space="preserve"> </w:t>
      </w:r>
      <w:r w:rsidRPr="00635885">
        <w:rPr>
          <w:rFonts w:asciiTheme="minorHAnsi" w:hAnsiTheme="minorHAnsi"/>
          <w:spacing w:val="-1"/>
          <w:w w:val="115"/>
          <w:sz w:val="22"/>
          <w:szCs w:val="22"/>
          <w:rPrChange w:id="438" w:author="Wall, Alison E." w:date="2017-11-27T19:39:00Z">
            <w:rPr>
              <w:spacing w:val="-1"/>
              <w:w w:val="115"/>
            </w:rPr>
          </w:rPrChange>
        </w:rPr>
        <w:t>th</w:t>
      </w:r>
      <w:r w:rsidRPr="00635885">
        <w:rPr>
          <w:rFonts w:asciiTheme="minorHAnsi" w:hAnsiTheme="minorHAnsi"/>
          <w:spacing w:val="-2"/>
          <w:w w:val="115"/>
          <w:sz w:val="22"/>
          <w:szCs w:val="22"/>
          <w:rPrChange w:id="439" w:author="Wall, Alison E." w:date="2017-11-27T19:39:00Z">
            <w:rPr>
              <w:spacing w:val="-2"/>
              <w:w w:val="115"/>
            </w:rPr>
          </w:rPrChange>
        </w:rPr>
        <w:t>e</w:t>
      </w:r>
      <w:r w:rsidRPr="00635885">
        <w:rPr>
          <w:rFonts w:asciiTheme="minorHAnsi" w:hAnsiTheme="minorHAnsi"/>
          <w:w w:val="115"/>
          <w:sz w:val="22"/>
          <w:szCs w:val="22"/>
          <w:rPrChange w:id="440" w:author="Wall, Alison E." w:date="2017-11-27T19:39:00Z">
            <w:rPr>
              <w:w w:val="115"/>
            </w:rPr>
          </w:rPrChange>
        </w:rPr>
        <w:t>ir</w:t>
      </w:r>
      <w:r w:rsidRPr="00635885">
        <w:rPr>
          <w:rFonts w:asciiTheme="minorHAnsi" w:hAnsiTheme="minorHAnsi"/>
          <w:spacing w:val="-13"/>
          <w:w w:val="115"/>
          <w:sz w:val="22"/>
          <w:szCs w:val="22"/>
          <w:rPrChange w:id="441" w:author="Wall, Alison E." w:date="2017-11-27T19:39:00Z">
            <w:rPr>
              <w:spacing w:val="-13"/>
              <w:w w:val="115"/>
            </w:rPr>
          </w:rPrChange>
        </w:rPr>
        <w:t xml:space="preserve"> </w:t>
      </w:r>
      <w:r w:rsidRPr="00635885">
        <w:rPr>
          <w:rFonts w:asciiTheme="minorHAnsi" w:hAnsiTheme="minorHAnsi"/>
          <w:spacing w:val="-2"/>
          <w:w w:val="115"/>
          <w:sz w:val="22"/>
          <w:szCs w:val="22"/>
          <w:rPrChange w:id="442" w:author="Wall, Alison E." w:date="2017-11-27T19:39:00Z">
            <w:rPr>
              <w:spacing w:val="-2"/>
              <w:w w:val="115"/>
            </w:rPr>
          </w:rPrChange>
        </w:rPr>
        <w:t>C</w:t>
      </w:r>
      <w:r w:rsidRPr="00635885">
        <w:rPr>
          <w:rFonts w:asciiTheme="minorHAnsi" w:hAnsiTheme="minorHAnsi"/>
          <w:spacing w:val="-1"/>
          <w:w w:val="115"/>
          <w:sz w:val="22"/>
          <w:szCs w:val="22"/>
          <w:rPrChange w:id="443" w:author="Wall, Alison E." w:date="2017-11-27T19:39:00Z">
            <w:rPr>
              <w:spacing w:val="-1"/>
              <w:w w:val="115"/>
            </w:rPr>
          </w:rPrChange>
        </w:rPr>
        <w:t>omput</w:t>
      </w:r>
      <w:r w:rsidRPr="00635885">
        <w:rPr>
          <w:rFonts w:asciiTheme="minorHAnsi" w:hAnsiTheme="minorHAnsi"/>
          <w:spacing w:val="-2"/>
          <w:w w:val="115"/>
          <w:sz w:val="22"/>
          <w:szCs w:val="22"/>
          <w:rPrChange w:id="444" w:author="Wall, Alison E." w:date="2017-11-27T19:39:00Z">
            <w:rPr>
              <w:spacing w:val="-2"/>
              <w:w w:val="115"/>
            </w:rPr>
          </w:rPrChange>
        </w:rPr>
        <w:t>e</w:t>
      </w:r>
      <w:r w:rsidRPr="00635885">
        <w:rPr>
          <w:rFonts w:asciiTheme="minorHAnsi" w:hAnsiTheme="minorHAnsi"/>
          <w:w w:val="115"/>
          <w:sz w:val="22"/>
          <w:szCs w:val="22"/>
          <w:rPrChange w:id="445" w:author="Wall, Alison E." w:date="2017-11-27T19:39:00Z">
            <w:rPr>
              <w:w w:val="115"/>
            </w:rPr>
          </w:rPrChange>
        </w:rPr>
        <w:t>r</w:t>
      </w:r>
      <w:r w:rsidRPr="00635885">
        <w:rPr>
          <w:rFonts w:asciiTheme="minorHAnsi" w:hAnsiTheme="minorHAnsi"/>
          <w:spacing w:val="-13"/>
          <w:w w:val="115"/>
          <w:sz w:val="22"/>
          <w:szCs w:val="22"/>
          <w:rPrChange w:id="446" w:author="Wall, Alison E." w:date="2017-11-27T19:39:00Z">
            <w:rPr>
              <w:spacing w:val="-13"/>
              <w:w w:val="115"/>
            </w:rPr>
          </w:rPrChange>
        </w:rPr>
        <w:t xml:space="preserve"> </w:t>
      </w:r>
      <w:r w:rsidRPr="00635885">
        <w:rPr>
          <w:rFonts w:asciiTheme="minorHAnsi" w:hAnsiTheme="minorHAnsi"/>
          <w:spacing w:val="-2"/>
          <w:w w:val="115"/>
          <w:sz w:val="22"/>
          <w:szCs w:val="22"/>
          <w:rPrChange w:id="447" w:author="Wall, Alison E." w:date="2017-11-27T19:39:00Z">
            <w:rPr>
              <w:spacing w:val="-2"/>
              <w:w w:val="115"/>
            </w:rPr>
          </w:rPrChange>
        </w:rPr>
        <w:t>S</w:t>
      </w:r>
      <w:r w:rsidRPr="00635885">
        <w:rPr>
          <w:rFonts w:asciiTheme="minorHAnsi" w:hAnsiTheme="minorHAnsi"/>
          <w:w w:val="115"/>
          <w:sz w:val="22"/>
          <w:szCs w:val="22"/>
          <w:rPrChange w:id="448" w:author="Wall, Alison E." w:date="2017-11-27T19:39:00Z">
            <w:rPr>
              <w:w w:val="115"/>
            </w:rPr>
          </w:rPrChange>
        </w:rPr>
        <w:t>ci</w:t>
      </w:r>
      <w:r w:rsidRPr="00635885">
        <w:rPr>
          <w:rFonts w:asciiTheme="minorHAnsi" w:hAnsiTheme="minorHAnsi"/>
          <w:spacing w:val="-1"/>
          <w:w w:val="115"/>
          <w:sz w:val="22"/>
          <w:szCs w:val="22"/>
          <w:rPrChange w:id="449" w:author="Wall, Alison E." w:date="2017-11-27T19:39:00Z">
            <w:rPr>
              <w:spacing w:val="-1"/>
              <w:w w:val="115"/>
            </w:rPr>
          </w:rPrChange>
        </w:rPr>
        <w:t>e</w:t>
      </w:r>
      <w:r w:rsidRPr="00635885">
        <w:rPr>
          <w:rFonts w:asciiTheme="minorHAnsi" w:hAnsiTheme="minorHAnsi"/>
          <w:w w:val="115"/>
          <w:sz w:val="22"/>
          <w:szCs w:val="22"/>
          <w:rPrChange w:id="450" w:author="Wall, Alison E." w:date="2017-11-27T19:39:00Z">
            <w:rPr>
              <w:w w:val="115"/>
            </w:rPr>
          </w:rPrChange>
        </w:rPr>
        <w:t>nce</w:t>
      </w:r>
      <w:r w:rsidRPr="00635885">
        <w:rPr>
          <w:rFonts w:asciiTheme="minorHAnsi" w:hAnsiTheme="minorHAnsi"/>
          <w:spacing w:val="-10"/>
          <w:w w:val="115"/>
          <w:sz w:val="22"/>
          <w:szCs w:val="22"/>
          <w:rPrChange w:id="451" w:author="Wall, Alison E." w:date="2017-11-27T19:39:00Z">
            <w:rPr>
              <w:spacing w:val="-10"/>
              <w:w w:val="115"/>
            </w:rPr>
          </w:rPrChange>
        </w:rPr>
        <w:t xml:space="preserve"> </w:t>
      </w:r>
      <w:r w:rsidRPr="00635885">
        <w:rPr>
          <w:rFonts w:asciiTheme="minorHAnsi" w:hAnsiTheme="minorHAnsi"/>
          <w:spacing w:val="-1"/>
          <w:w w:val="115"/>
          <w:sz w:val="22"/>
          <w:szCs w:val="22"/>
          <w:rPrChange w:id="452" w:author="Wall, Alison E." w:date="2017-11-27T19:39:00Z">
            <w:rPr>
              <w:spacing w:val="-1"/>
              <w:w w:val="115"/>
            </w:rPr>
          </w:rPrChange>
        </w:rPr>
        <w:t>p</w:t>
      </w:r>
      <w:r w:rsidRPr="00635885">
        <w:rPr>
          <w:rFonts w:asciiTheme="minorHAnsi" w:hAnsiTheme="minorHAnsi"/>
          <w:spacing w:val="-2"/>
          <w:w w:val="115"/>
          <w:sz w:val="22"/>
          <w:szCs w:val="22"/>
          <w:rPrChange w:id="453" w:author="Wall, Alison E." w:date="2017-11-27T19:39:00Z">
            <w:rPr>
              <w:spacing w:val="-2"/>
              <w:w w:val="115"/>
            </w:rPr>
          </w:rPrChange>
        </w:rPr>
        <w:t>r</w:t>
      </w:r>
      <w:r w:rsidRPr="00635885">
        <w:rPr>
          <w:rFonts w:asciiTheme="minorHAnsi" w:hAnsiTheme="minorHAnsi"/>
          <w:spacing w:val="-1"/>
          <w:w w:val="115"/>
          <w:sz w:val="22"/>
          <w:szCs w:val="22"/>
          <w:rPrChange w:id="454" w:author="Wall, Alison E." w:date="2017-11-27T19:39:00Z">
            <w:rPr>
              <w:spacing w:val="-1"/>
              <w:w w:val="115"/>
            </w:rPr>
          </w:rPrChange>
        </w:rPr>
        <w:t>o</w:t>
      </w:r>
      <w:r w:rsidRPr="00635885">
        <w:rPr>
          <w:rFonts w:asciiTheme="minorHAnsi" w:hAnsiTheme="minorHAnsi"/>
          <w:w w:val="115"/>
          <w:sz w:val="22"/>
          <w:szCs w:val="22"/>
          <w:rPrChange w:id="455" w:author="Wall, Alison E." w:date="2017-11-27T19:39:00Z">
            <w:rPr>
              <w:w w:val="115"/>
            </w:rPr>
          </w:rPrChange>
        </w:rPr>
        <w:t>g</w:t>
      </w:r>
      <w:r w:rsidRPr="00635885">
        <w:rPr>
          <w:rFonts w:asciiTheme="minorHAnsi" w:hAnsiTheme="minorHAnsi"/>
          <w:spacing w:val="-2"/>
          <w:w w:val="115"/>
          <w:sz w:val="22"/>
          <w:szCs w:val="22"/>
          <w:rPrChange w:id="456" w:author="Wall, Alison E." w:date="2017-11-27T19:39:00Z">
            <w:rPr>
              <w:spacing w:val="-2"/>
              <w:w w:val="115"/>
            </w:rPr>
          </w:rPrChange>
        </w:rPr>
        <w:t>ra</w:t>
      </w:r>
      <w:r w:rsidRPr="00635885">
        <w:rPr>
          <w:rFonts w:asciiTheme="minorHAnsi" w:hAnsiTheme="minorHAnsi"/>
          <w:w w:val="115"/>
          <w:sz w:val="22"/>
          <w:szCs w:val="22"/>
          <w:rPrChange w:id="457" w:author="Wall, Alison E." w:date="2017-11-27T19:39:00Z">
            <w:rPr>
              <w:w w:val="115"/>
            </w:rPr>
          </w:rPrChange>
        </w:rPr>
        <w:t>m</w:t>
      </w:r>
      <w:r w:rsidRPr="00635885">
        <w:rPr>
          <w:rFonts w:asciiTheme="minorHAnsi" w:hAnsiTheme="minorHAnsi"/>
          <w:spacing w:val="-7"/>
          <w:w w:val="115"/>
          <w:sz w:val="22"/>
          <w:szCs w:val="22"/>
          <w:rPrChange w:id="458" w:author="Wall, Alison E." w:date="2017-11-27T19:39:00Z">
            <w:rPr>
              <w:spacing w:val="-7"/>
              <w:w w:val="115"/>
            </w:rPr>
          </w:rPrChange>
        </w:rPr>
        <w:t xml:space="preserve"> </w:t>
      </w:r>
      <w:r w:rsidRPr="00635885">
        <w:rPr>
          <w:rFonts w:asciiTheme="minorHAnsi" w:hAnsiTheme="minorHAnsi"/>
          <w:spacing w:val="-1"/>
          <w:w w:val="115"/>
          <w:sz w:val="22"/>
          <w:szCs w:val="22"/>
          <w:rPrChange w:id="459" w:author="Wall, Alison E." w:date="2017-11-27T19:39:00Z">
            <w:rPr>
              <w:spacing w:val="-1"/>
              <w:w w:val="115"/>
            </w:rPr>
          </w:rPrChange>
        </w:rPr>
        <w:t>wh</w:t>
      </w:r>
      <w:r w:rsidRPr="00635885">
        <w:rPr>
          <w:rFonts w:asciiTheme="minorHAnsi" w:hAnsiTheme="minorHAnsi"/>
          <w:w w:val="115"/>
          <w:sz w:val="22"/>
          <w:szCs w:val="22"/>
          <w:rPrChange w:id="460" w:author="Wall, Alison E." w:date="2017-11-27T19:39:00Z">
            <w:rPr>
              <w:w w:val="115"/>
            </w:rPr>
          </w:rPrChange>
        </w:rPr>
        <w:t>ich</w:t>
      </w:r>
      <w:r w:rsidRPr="00635885">
        <w:rPr>
          <w:rFonts w:asciiTheme="minorHAnsi" w:hAnsiTheme="minorHAnsi"/>
          <w:spacing w:val="-8"/>
          <w:w w:val="115"/>
          <w:sz w:val="22"/>
          <w:szCs w:val="22"/>
          <w:rPrChange w:id="461" w:author="Wall, Alison E." w:date="2017-11-27T19:39:00Z">
            <w:rPr>
              <w:spacing w:val="-8"/>
              <w:w w:val="115"/>
            </w:rPr>
          </w:rPrChange>
        </w:rPr>
        <w:t xml:space="preserve"> </w:t>
      </w:r>
      <w:r w:rsidRPr="00635885">
        <w:rPr>
          <w:rFonts w:asciiTheme="minorHAnsi" w:hAnsiTheme="minorHAnsi"/>
          <w:w w:val="115"/>
          <w:sz w:val="22"/>
          <w:szCs w:val="22"/>
          <w:rPrChange w:id="462" w:author="Wall, Alison E." w:date="2017-11-27T19:39:00Z">
            <w:rPr>
              <w:w w:val="115"/>
            </w:rPr>
          </w:rPrChange>
        </w:rPr>
        <w:t>is</w:t>
      </w:r>
      <w:r w:rsidRPr="00635885">
        <w:rPr>
          <w:rFonts w:asciiTheme="minorHAnsi" w:hAnsiTheme="minorHAnsi"/>
          <w:w w:val="120"/>
          <w:sz w:val="22"/>
          <w:szCs w:val="22"/>
          <w:rPrChange w:id="463" w:author="Wall, Alison E." w:date="2017-11-27T19:39:00Z">
            <w:rPr>
              <w:w w:val="120"/>
            </w:rPr>
          </w:rPrChange>
        </w:rPr>
        <w:t xml:space="preserve"> </w:t>
      </w:r>
      <w:r w:rsidRPr="00635885">
        <w:rPr>
          <w:rFonts w:asciiTheme="minorHAnsi" w:hAnsiTheme="minorHAnsi"/>
          <w:w w:val="115"/>
          <w:sz w:val="22"/>
          <w:szCs w:val="22"/>
          <w:rPrChange w:id="464" w:author="Wall, Alison E." w:date="2017-11-27T19:39:00Z">
            <w:rPr>
              <w:w w:val="115"/>
            </w:rPr>
          </w:rPrChange>
        </w:rPr>
        <w:t>comprised</w:t>
      </w:r>
      <w:r w:rsidRPr="00635885">
        <w:rPr>
          <w:rFonts w:asciiTheme="minorHAnsi" w:hAnsiTheme="minorHAnsi"/>
          <w:spacing w:val="-20"/>
          <w:w w:val="115"/>
          <w:sz w:val="22"/>
          <w:szCs w:val="22"/>
          <w:rPrChange w:id="465" w:author="Wall, Alison E." w:date="2017-11-27T19:39:00Z">
            <w:rPr>
              <w:spacing w:val="-20"/>
              <w:w w:val="115"/>
            </w:rPr>
          </w:rPrChange>
        </w:rPr>
        <w:t xml:space="preserve"> </w:t>
      </w:r>
      <w:r w:rsidRPr="00635885">
        <w:rPr>
          <w:rFonts w:asciiTheme="minorHAnsi" w:hAnsiTheme="minorHAnsi"/>
          <w:spacing w:val="-1"/>
          <w:w w:val="115"/>
          <w:sz w:val="22"/>
          <w:szCs w:val="22"/>
          <w:rPrChange w:id="466" w:author="Wall, Alison E." w:date="2017-11-27T19:39:00Z">
            <w:rPr>
              <w:spacing w:val="-1"/>
              <w:w w:val="115"/>
            </w:rPr>
          </w:rPrChange>
        </w:rPr>
        <w:t>o</w:t>
      </w:r>
      <w:r w:rsidRPr="00635885">
        <w:rPr>
          <w:rFonts w:asciiTheme="minorHAnsi" w:hAnsiTheme="minorHAnsi"/>
          <w:w w:val="115"/>
          <w:sz w:val="22"/>
          <w:szCs w:val="22"/>
          <w:rPrChange w:id="467" w:author="Wall, Alison E." w:date="2017-11-27T19:39:00Z">
            <w:rPr>
              <w:w w:val="115"/>
            </w:rPr>
          </w:rPrChange>
        </w:rPr>
        <w:t>f</w:t>
      </w:r>
      <w:r w:rsidRPr="00635885">
        <w:rPr>
          <w:rFonts w:asciiTheme="minorHAnsi" w:hAnsiTheme="minorHAnsi"/>
          <w:spacing w:val="-21"/>
          <w:w w:val="115"/>
          <w:sz w:val="22"/>
          <w:szCs w:val="22"/>
          <w:rPrChange w:id="468" w:author="Wall, Alison E." w:date="2017-11-27T19:39:00Z">
            <w:rPr>
              <w:spacing w:val="-21"/>
              <w:w w:val="115"/>
            </w:rPr>
          </w:rPrChange>
        </w:rPr>
        <w:t xml:space="preserve"> </w:t>
      </w:r>
      <w:r w:rsidRPr="00635885">
        <w:rPr>
          <w:rFonts w:asciiTheme="minorHAnsi" w:hAnsiTheme="minorHAnsi"/>
          <w:w w:val="115"/>
          <w:sz w:val="22"/>
          <w:szCs w:val="22"/>
          <w:rPrChange w:id="469" w:author="Wall, Alison E." w:date="2017-11-27T19:39:00Z">
            <w:rPr>
              <w:w w:val="115"/>
            </w:rPr>
          </w:rPrChange>
        </w:rPr>
        <w:t>~10%</w:t>
      </w:r>
      <w:r w:rsidRPr="00635885">
        <w:rPr>
          <w:rFonts w:asciiTheme="minorHAnsi" w:hAnsiTheme="minorHAnsi"/>
          <w:spacing w:val="-20"/>
          <w:w w:val="115"/>
          <w:sz w:val="22"/>
          <w:szCs w:val="22"/>
          <w:rPrChange w:id="470" w:author="Wall, Alison E." w:date="2017-11-27T19:39:00Z">
            <w:rPr>
              <w:spacing w:val="-20"/>
              <w:w w:val="115"/>
            </w:rPr>
          </w:rPrChange>
        </w:rPr>
        <w:t xml:space="preserve"> </w:t>
      </w:r>
      <w:r w:rsidRPr="00635885">
        <w:rPr>
          <w:rFonts w:asciiTheme="minorHAnsi" w:hAnsiTheme="minorHAnsi"/>
          <w:spacing w:val="-2"/>
          <w:w w:val="115"/>
          <w:sz w:val="22"/>
          <w:szCs w:val="22"/>
          <w:rPrChange w:id="471" w:author="Wall, Alison E." w:date="2017-11-27T19:39:00Z">
            <w:rPr>
              <w:spacing w:val="-2"/>
              <w:w w:val="115"/>
            </w:rPr>
          </w:rPrChange>
        </w:rPr>
        <w:t>w</w:t>
      </w:r>
      <w:r w:rsidRPr="00635885">
        <w:rPr>
          <w:rFonts w:asciiTheme="minorHAnsi" w:hAnsiTheme="minorHAnsi"/>
          <w:w w:val="115"/>
          <w:sz w:val="22"/>
          <w:szCs w:val="22"/>
          <w:rPrChange w:id="472" w:author="Wall, Alison E." w:date="2017-11-27T19:39:00Z">
            <w:rPr>
              <w:w w:val="115"/>
            </w:rPr>
          </w:rPrChange>
        </w:rPr>
        <w:t>omen</w:t>
      </w:r>
      <w:r w:rsidRPr="00635885">
        <w:rPr>
          <w:rFonts w:asciiTheme="minorHAnsi" w:hAnsiTheme="minorHAnsi"/>
          <w:spacing w:val="-19"/>
          <w:w w:val="115"/>
          <w:sz w:val="22"/>
          <w:szCs w:val="22"/>
          <w:rPrChange w:id="473" w:author="Wall, Alison E." w:date="2017-11-27T19:39:00Z">
            <w:rPr>
              <w:spacing w:val="-19"/>
              <w:w w:val="115"/>
            </w:rPr>
          </w:rPrChange>
        </w:rPr>
        <w:t xml:space="preserve"> </w:t>
      </w:r>
      <w:r w:rsidRPr="00635885">
        <w:rPr>
          <w:rFonts w:asciiTheme="minorHAnsi" w:hAnsiTheme="minorHAnsi"/>
          <w:w w:val="115"/>
          <w:sz w:val="22"/>
          <w:szCs w:val="22"/>
          <w:rPrChange w:id="474" w:author="Wall, Alison E." w:date="2017-11-27T19:39:00Z">
            <w:rPr>
              <w:w w:val="115"/>
            </w:rPr>
          </w:rPrChange>
        </w:rPr>
        <w:t>{cit</w:t>
      </w:r>
      <w:r w:rsidRPr="00635885">
        <w:rPr>
          <w:rFonts w:asciiTheme="minorHAnsi" w:hAnsiTheme="minorHAnsi"/>
          <w:spacing w:val="-1"/>
          <w:w w:val="115"/>
          <w:sz w:val="22"/>
          <w:szCs w:val="22"/>
          <w:rPrChange w:id="475" w:author="Wall, Alison E." w:date="2017-11-27T19:39:00Z">
            <w:rPr>
              <w:spacing w:val="-1"/>
              <w:w w:val="115"/>
            </w:rPr>
          </w:rPrChange>
        </w:rPr>
        <w:t>a</w:t>
      </w:r>
      <w:r w:rsidRPr="00635885">
        <w:rPr>
          <w:rFonts w:asciiTheme="minorHAnsi" w:hAnsiTheme="minorHAnsi"/>
          <w:w w:val="115"/>
          <w:sz w:val="22"/>
          <w:szCs w:val="22"/>
          <w:rPrChange w:id="476" w:author="Wall, Alison E." w:date="2017-11-27T19:39:00Z">
            <w:rPr>
              <w:w w:val="115"/>
            </w:rPr>
          </w:rPrChange>
        </w:rPr>
        <w:t>tion</w:t>
      </w:r>
      <w:r w:rsidRPr="00635885">
        <w:rPr>
          <w:rFonts w:asciiTheme="minorHAnsi" w:hAnsiTheme="minorHAnsi"/>
          <w:spacing w:val="-19"/>
          <w:w w:val="115"/>
          <w:sz w:val="22"/>
          <w:szCs w:val="22"/>
          <w:rPrChange w:id="477" w:author="Wall, Alison E." w:date="2017-11-27T19:39:00Z">
            <w:rPr>
              <w:spacing w:val="-19"/>
              <w:w w:val="115"/>
            </w:rPr>
          </w:rPrChange>
        </w:rPr>
        <w:t xml:space="preserve"> </w:t>
      </w:r>
      <w:commentRangeStart w:id="478"/>
      <w:r w:rsidRPr="00635885">
        <w:rPr>
          <w:rFonts w:asciiTheme="minorHAnsi" w:hAnsiTheme="minorHAnsi"/>
          <w:w w:val="115"/>
          <w:sz w:val="22"/>
          <w:szCs w:val="22"/>
          <w:rPrChange w:id="479" w:author="Wall, Alison E." w:date="2017-11-27T19:39:00Z">
            <w:rPr>
              <w:w w:val="115"/>
            </w:rPr>
          </w:rPrChange>
        </w:rPr>
        <w:t>needed</w:t>
      </w:r>
      <w:commentRangeEnd w:id="478"/>
      <w:r w:rsidR="003B71E0" w:rsidRPr="00635885">
        <w:rPr>
          <w:rStyle w:val="CommentReference"/>
          <w:rFonts w:asciiTheme="minorHAnsi" w:eastAsiaTheme="minorHAnsi" w:hAnsiTheme="minorHAnsi"/>
          <w:sz w:val="22"/>
          <w:szCs w:val="22"/>
          <w:rPrChange w:id="480" w:author="Wall, Alison E." w:date="2017-11-27T19:39:00Z">
            <w:rPr>
              <w:rStyle w:val="CommentReference"/>
              <w:rFonts w:asciiTheme="minorHAnsi" w:eastAsiaTheme="minorHAnsi" w:hAnsiTheme="minorHAnsi"/>
            </w:rPr>
          </w:rPrChange>
        </w:rPr>
        <w:commentReference w:id="478"/>
      </w:r>
      <w:r w:rsidRPr="00635885">
        <w:rPr>
          <w:rFonts w:asciiTheme="minorHAnsi" w:hAnsiTheme="minorHAnsi"/>
          <w:spacing w:val="-3"/>
          <w:w w:val="115"/>
          <w:sz w:val="22"/>
          <w:szCs w:val="22"/>
          <w:rPrChange w:id="481" w:author="Wall, Alison E." w:date="2017-11-27T19:39:00Z">
            <w:rPr>
              <w:spacing w:val="-3"/>
              <w:w w:val="115"/>
            </w:rPr>
          </w:rPrChange>
        </w:rPr>
        <w:t>}</w:t>
      </w:r>
      <w:r w:rsidRPr="00635885">
        <w:rPr>
          <w:rFonts w:asciiTheme="minorHAnsi" w:hAnsiTheme="minorHAnsi"/>
          <w:w w:val="115"/>
          <w:position w:val="7"/>
          <w:sz w:val="22"/>
          <w:szCs w:val="22"/>
          <w:rPrChange w:id="482" w:author="Wall, Alison E." w:date="2017-11-27T19:39:00Z">
            <w:rPr>
              <w:w w:val="115"/>
              <w:position w:val="7"/>
              <w:sz w:val="14"/>
              <w:szCs w:val="14"/>
            </w:rPr>
          </w:rPrChange>
        </w:rPr>
        <w:t>2</w:t>
      </w:r>
      <w:r w:rsidRPr="00635885">
        <w:rPr>
          <w:rFonts w:asciiTheme="minorHAnsi" w:hAnsiTheme="minorHAnsi"/>
          <w:w w:val="115"/>
          <w:sz w:val="22"/>
          <w:szCs w:val="22"/>
          <w:rPrChange w:id="483" w:author="Wall, Alison E." w:date="2017-11-27T19:39:00Z">
            <w:rPr>
              <w:w w:val="115"/>
            </w:rPr>
          </w:rPrChange>
        </w:rPr>
        <w:t>.</w:t>
      </w:r>
    </w:p>
    <w:p w14:paraId="6F7E14CF" w14:textId="77777777" w:rsidR="00EF764E" w:rsidRPr="00635885" w:rsidDel="003B71E0" w:rsidRDefault="0011099E" w:rsidP="003B71E0">
      <w:pPr>
        <w:pStyle w:val="BodyText"/>
        <w:spacing w:line="217" w:lineRule="exact"/>
        <w:ind w:firstLine="214"/>
        <w:rPr>
          <w:del w:id="484" w:author="Wall, Alison E." w:date="2017-11-27T19:31:00Z"/>
          <w:rFonts w:asciiTheme="minorHAnsi" w:hAnsiTheme="minorHAnsi"/>
          <w:sz w:val="22"/>
          <w:szCs w:val="22"/>
          <w:rPrChange w:id="485" w:author="Wall, Alison E." w:date="2017-11-27T19:39:00Z">
            <w:rPr>
              <w:del w:id="486" w:author="Wall, Alison E." w:date="2017-11-27T19:31:00Z"/>
            </w:rPr>
          </w:rPrChange>
        </w:rPr>
        <w:pPrChange w:id="487" w:author="Wall, Alison E." w:date="2017-11-27T19:31:00Z">
          <w:pPr>
            <w:pStyle w:val="BodyText"/>
            <w:spacing w:line="217" w:lineRule="exact"/>
            <w:ind w:left="722"/>
          </w:pPr>
        </w:pPrChange>
      </w:pPr>
      <w:r w:rsidRPr="00635885">
        <w:rPr>
          <w:rFonts w:asciiTheme="minorHAnsi" w:hAnsiTheme="minorHAnsi"/>
          <w:w w:val="115"/>
          <w:sz w:val="22"/>
          <w:szCs w:val="22"/>
          <w:rPrChange w:id="488" w:author="Wall, Alison E." w:date="2017-11-27T19:39:00Z">
            <w:rPr>
              <w:w w:val="115"/>
            </w:rPr>
          </w:rPrChange>
        </w:rPr>
        <w:t>Claims</w:t>
      </w:r>
      <w:r w:rsidRPr="00635885">
        <w:rPr>
          <w:rFonts w:asciiTheme="minorHAnsi" w:hAnsiTheme="minorHAnsi"/>
          <w:spacing w:val="-12"/>
          <w:w w:val="115"/>
          <w:sz w:val="22"/>
          <w:szCs w:val="22"/>
          <w:rPrChange w:id="489" w:author="Wall, Alison E." w:date="2017-11-27T19:39:00Z">
            <w:rPr>
              <w:spacing w:val="-12"/>
              <w:w w:val="115"/>
            </w:rPr>
          </w:rPrChange>
        </w:rPr>
        <w:t xml:space="preserve"> </w:t>
      </w:r>
      <w:r w:rsidRPr="00635885">
        <w:rPr>
          <w:rFonts w:asciiTheme="minorHAnsi" w:hAnsiTheme="minorHAnsi"/>
          <w:spacing w:val="-1"/>
          <w:w w:val="115"/>
          <w:sz w:val="22"/>
          <w:szCs w:val="22"/>
          <w:rPrChange w:id="490" w:author="Wall, Alison E." w:date="2017-11-27T19:39:00Z">
            <w:rPr>
              <w:spacing w:val="-1"/>
              <w:w w:val="115"/>
            </w:rPr>
          </w:rPrChange>
        </w:rPr>
        <w:t>o</w:t>
      </w:r>
      <w:r w:rsidRPr="00635885">
        <w:rPr>
          <w:rFonts w:asciiTheme="minorHAnsi" w:hAnsiTheme="minorHAnsi"/>
          <w:w w:val="115"/>
          <w:sz w:val="22"/>
          <w:szCs w:val="22"/>
          <w:rPrChange w:id="491" w:author="Wall, Alison E." w:date="2017-11-27T19:39:00Z">
            <w:rPr>
              <w:w w:val="115"/>
            </w:rPr>
          </w:rPrChange>
        </w:rPr>
        <w:t>f</w:t>
      </w:r>
      <w:r w:rsidRPr="00635885">
        <w:rPr>
          <w:rFonts w:asciiTheme="minorHAnsi" w:hAnsiTheme="minorHAnsi"/>
          <w:spacing w:val="-10"/>
          <w:w w:val="115"/>
          <w:sz w:val="22"/>
          <w:szCs w:val="22"/>
          <w:rPrChange w:id="492" w:author="Wall, Alison E." w:date="2017-11-27T19:39:00Z">
            <w:rPr>
              <w:spacing w:val="-10"/>
              <w:w w:val="115"/>
            </w:rPr>
          </w:rPrChange>
        </w:rPr>
        <w:t xml:space="preserve"> </w:t>
      </w:r>
      <w:r w:rsidRPr="00635885">
        <w:rPr>
          <w:rFonts w:asciiTheme="minorHAnsi" w:hAnsiTheme="minorHAnsi"/>
          <w:w w:val="115"/>
          <w:sz w:val="22"/>
          <w:szCs w:val="22"/>
          <w:rPrChange w:id="493" w:author="Wall, Alison E." w:date="2017-11-27T19:39:00Z">
            <w:rPr>
              <w:w w:val="115"/>
            </w:rPr>
          </w:rPrChange>
        </w:rPr>
        <w:t>homo</w:t>
      </w:r>
      <w:r w:rsidRPr="00635885">
        <w:rPr>
          <w:rFonts w:asciiTheme="minorHAnsi" w:hAnsiTheme="minorHAnsi"/>
          <w:spacing w:val="-3"/>
          <w:w w:val="115"/>
          <w:sz w:val="22"/>
          <w:szCs w:val="22"/>
          <w:rPrChange w:id="494" w:author="Wall, Alison E." w:date="2017-11-27T19:39:00Z">
            <w:rPr>
              <w:spacing w:val="-3"/>
              <w:w w:val="115"/>
            </w:rPr>
          </w:rPrChange>
        </w:rPr>
        <w:t>g</w:t>
      </w:r>
      <w:r w:rsidRPr="00635885">
        <w:rPr>
          <w:rFonts w:asciiTheme="minorHAnsi" w:hAnsiTheme="minorHAnsi"/>
          <w:w w:val="115"/>
          <w:sz w:val="22"/>
          <w:szCs w:val="22"/>
          <w:rPrChange w:id="495" w:author="Wall, Alison E." w:date="2017-11-27T19:39:00Z">
            <w:rPr>
              <w:w w:val="115"/>
            </w:rPr>
          </w:rPrChange>
        </w:rPr>
        <w:t>e</w:t>
      </w:r>
      <w:r w:rsidRPr="00635885">
        <w:rPr>
          <w:rFonts w:asciiTheme="minorHAnsi" w:hAnsiTheme="minorHAnsi"/>
          <w:spacing w:val="-3"/>
          <w:w w:val="115"/>
          <w:sz w:val="22"/>
          <w:szCs w:val="22"/>
          <w:rPrChange w:id="496" w:author="Wall, Alison E." w:date="2017-11-27T19:39:00Z">
            <w:rPr>
              <w:spacing w:val="-3"/>
              <w:w w:val="115"/>
            </w:rPr>
          </w:rPrChange>
        </w:rPr>
        <w:t>n</w:t>
      </w:r>
      <w:r w:rsidRPr="00635885">
        <w:rPr>
          <w:rFonts w:asciiTheme="minorHAnsi" w:hAnsiTheme="minorHAnsi"/>
          <w:w w:val="115"/>
          <w:sz w:val="22"/>
          <w:szCs w:val="22"/>
          <w:rPrChange w:id="497" w:author="Wall, Alison E." w:date="2017-11-27T19:39:00Z">
            <w:rPr>
              <w:w w:val="115"/>
            </w:rPr>
          </w:rPrChange>
        </w:rPr>
        <w:t>y</w:t>
      </w:r>
      <w:r w:rsidRPr="00635885">
        <w:rPr>
          <w:rFonts w:asciiTheme="minorHAnsi" w:hAnsiTheme="minorHAnsi"/>
          <w:spacing w:val="-10"/>
          <w:w w:val="115"/>
          <w:sz w:val="22"/>
          <w:szCs w:val="22"/>
          <w:rPrChange w:id="498" w:author="Wall, Alison E." w:date="2017-11-27T19:39:00Z">
            <w:rPr>
              <w:spacing w:val="-10"/>
              <w:w w:val="115"/>
            </w:rPr>
          </w:rPrChange>
        </w:rPr>
        <w:t xml:space="preserve"> </w:t>
      </w:r>
      <w:r w:rsidRPr="00635885">
        <w:rPr>
          <w:rFonts w:asciiTheme="minorHAnsi" w:hAnsiTheme="minorHAnsi"/>
          <w:w w:val="115"/>
          <w:sz w:val="22"/>
          <w:szCs w:val="22"/>
          <w:rPrChange w:id="499" w:author="Wall, Alison E." w:date="2017-11-27T19:39:00Z">
            <w:rPr>
              <w:w w:val="115"/>
            </w:rPr>
          </w:rPrChange>
        </w:rPr>
        <w:t>and</w:t>
      </w:r>
      <w:r w:rsidRPr="00635885">
        <w:rPr>
          <w:rFonts w:asciiTheme="minorHAnsi" w:hAnsiTheme="minorHAnsi"/>
          <w:spacing w:val="-8"/>
          <w:w w:val="115"/>
          <w:sz w:val="22"/>
          <w:szCs w:val="22"/>
          <w:rPrChange w:id="500" w:author="Wall, Alison E." w:date="2017-11-27T19:39:00Z">
            <w:rPr>
              <w:spacing w:val="-8"/>
              <w:w w:val="115"/>
            </w:rPr>
          </w:rPrChange>
        </w:rPr>
        <w:t xml:space="preserve"> </w:t>
      </w:r>
      <w:r w:rsidRPr="00635885">
        <w:rPr>
          <w:rFonts w:asciiTheme="minorHAnsi" w:hAnsiTheme="minorHAnsi"/>
          <w:spacing w:val="-2"/>
          <w:w w:val="115"/>
          <w:sz w:val="22"/>
          <w:szCs w:val="22"/>
          <w:rPrChange w:id="501" w:author="Wall, Alison E." w:date="2017-11-27T19:39:00Z">
            <w:rPr>
              <w:spacing w:val="-2"/>
              <w:w w:val="115"/>
            </w:rPr>
          </w:rPrChange>
        </w:rPr>
        <w:t>e</w:t>
      </w:r>
      <w:r w:rsidRPr="00635885">
        <w:rPr>
          <w:rFonts w:asciiTheme="minorHAnsi" w:hAnsiTheme="minorHAnsi"/>
          <w:w w:val="115"/>
          <w:sz w:val="22"/>
          <w:szCs w:val="22"/>
          <w:rPrChange w:id="502" w:author="Wall, Alison E." w:date="2017-11-27T19:39:00Z">
            <w:rPr>
              <w:w w:val="115"/>
            </w:rPr>
          </w:rPrChange>
        </w:rPr>
        <w:t>th</w:t>
      </w:r>
      <w:r w:rsidRPr="00635885">
        <w:rPr>
          <w:rFonts w:asciiTheme="minorHAnsi" w:hAnsiTheme="minorHAnsi"/>
          <w:spacing w:val="-1"/>
          <w:w w:val="115"/>
          <w:sz w:val="22"/>
          <w:szCs w:val="22"/>
          <w:rPrChange w:id="503" w:author="Wall, Alison E." w:date="2017-11-27T19:39:00Z">
            <w:rPr>
              <w:spacing w:val="-1"/>
              <w:w w:val="115"/>
            </w:rPr>
          </w:rPrChange>
        </w:rPr>
        <w:t>n</w:t>
      </w:r>
      <w:r w:rsidRPr="00635885">
        <w:rPr>
          <w:rFonts w:asciiTheme="minorHAnsi" w:hAnsiTheme="minorHAnsi"/>
          <w:w w:val="115"/>
          <w:sz w:val="22"/>
          <w:szCs w:val="22"/>
          <w:rPrChange w:id="504" w:author="Wall, Alison E." w:date="2017-11-27T19:39:00Z">
            <w:rPr>
              <w:w w:val="115"/>
            </w:rPr>
          </w:rPrChange>
        </w:rPr>
        <w:t>oce</w:t>
      </w:r>
      <w:r w:rsidRPr="00635885">
        <w:rPr>
          <w:rFonts w:asciiTheme="minorHAnsi" w:hAnsiTheme="minorHAnsi"/>
          <w:spacing w:val="-1"/>
          <w:w w:val="115"/>
          <w:sz w:val="22"/>
          <w:szCs w:val="22"/>
          <w:rPrChange w:id="505" w:author="Wall, Alison E." w:date="2017-11-27T19:39:00Z">
            <w:rPr>
              <w:spacing w:val="-1"/>
              <w:w w:val="115"/>
            </w:rPr>
          </w:rPrChange>
        </w:rPr>
        <w:t>n</w:t>
      </w:r>
      <w:r w:rsidRPr="00635885">
        <w:rPr>
          <w:rFonts w:asciiTheme="minorHAnsi" w:hAnsiTheme="minorHAnsi"/>
          <w:w w:val="115"/>
          <w:sz w:val="22"/>
          <w:szCs w:val="22"/>
          <w:rPrChange w:id="506" w:author="Wall, Alison E." w:date="2017-11-27T19:39:00Z">
            <w:rPr>
              <w:w w:val="115"/>
            </w:rPr>
          </w:rPrChange>
        </w:rPr>
        <w:t>trism</w:t>
      </w:r>
      <w:r w:rsidRPr="00635885">
        <w:rPr>
          <w:rFonts w:asciiTheme="minorHAnsi" w:hAnsiTheme="minorHAnsi"/>
          <w:spacing w:val="-7"/>
          <w:w w:val="115"/>
          <w:sz w:val="22"/>
          <w:szCs w:val="22"/>
          <w:rPrChange w:id="507" w:author="Wall, Alison E." w:date="2017-11-27T19:39:00Z">
            <w:rPr>
              <w:spacing w:val="-7"/>
              <w:w w:val="115"/>
            </w:rPr>
          </w:rPrChange>
        </w:rPr>
        <w:t xml:space="preserve"> </w:t>
      </w:r>
      <w:r w:rsidRPr="00635885">
        <w:rPr>
          <w:rFonts w:asciiTheme="minorHAnsi" w:hAnsiTheme="minorHAnsi"/>
          <w:w w:val="115"/>
          <w:sz w:val="22"/>
          <w:szCs w:val="22"/>
          <w:rPrChange w:id="508" w:author="Wall, Alison E." w:date="2017-11-27T19:39:00Z">
            <w:rPr>
              <w:w w:val="115"/>
            </w:rPr>
          </w:rPrChange>
        </w:rPr>
        <w:t>should</w:t>
      </w:r>
      <w:r w:rsidRPr="00635885">
        <w:rPr>
          <w:rFonts w:asciiTheme="minorHAnsi" w:hAnsiTheme="minorHAnsi"/>
          <w:spacing w:val="-8"/>
          <w:w w:val="115"/>
          <w:sz w:val="22"/>
          <w:szCs w:val="22"/>
          <w:rPrChange w:id="509" w:author="Wall, Alison E." w:date="2017-11-27T19:39:00Z">
            <w:rPr>
              <w:spacing w:val="-8"/>
              <w:w w:val="115"/>
            </w:rPr>
          </w:rPrChange>
        </w:rPr>
        <w:t xml:space="preserve"> </w:t>
      </w:r>
      <w:r w:rsidRPr="00635885">
        <w:rPr>
          <w:rFonts w:asciiTheme="minorHAnsi" w:hAnsiTheme="minorHAnsi"/>
          <w:spacing w:val="-2"/>
          <w:w w:val="115"/>
          <w:sz w:val="22"/>
          <w:szCs w:val="22"/>
          <w:rPrChange w:id="510" w:author="Wall, Alison E." w:date="2017-11-27T19:39:00Z">
            <w:rPr>
              <w:spacing w:val="-2"/>
              <w:w w:val="115"/>
            </w:rPr>
          </w:rPrChange>
        </w:rPr>
        <w:t>r</w:t>
      </w:r>
      <w:r w:rsidRPr="00635885">
        <w:rPr>
          <w:rFonts w:asciiTheme="minorHAnsi" w:hAnsiTheme="minorHAnsi"/>
          <w:w w:val="115"/>
          <w:sz w:val="22"/>
          <w:szCs w:val="22"/>
          <w:rPrChange w:id="511" w:author="Wall, Alison E." w:date="2017-11-27T19:39:00Z">
            <w:rPr>
              <w:w w:val="115"/>
            </w:rPr>
          </w:rPrChange>
        </w:rPr>
        <w:t>emain</w:t>
      </w:r>
      <w:r w:rsidRPr="00635885">
        <w:rPr>
          <w:rFonts w:asciiTheme="minorHAnsi" w:hAnsiTheme="minorHAnsi"/>
          <w:spacing w:val="-8"/>
          <w:w w:val="115"/>
          <w:sz w:val="22"/>
          <w:szCs w:val="22"/>
          <w:rPrChange w:id="512" w:author="Wall, Alison E." w:date="2017-11-27T19:39:00Z">
            <w:rPr>
              <w:spacing w:val="-8"/>
              <w:w w:val="115"/>
            </w:rPr>
          </w:rPrChange>
        </w:rPr>
        <w:t xml:space="preserve"> </w:t>
      </w:r>
      <w:r w:rsidRPr="00635885">
        <w:rPr>
          <w:rFonts w:asciiTheme="minorHAnsi" w:hAnsiTheme="minorHAnsi"/>
          <w:w w:val="115"/>
          <w:sz w:val="22"/>
          <w:szCs w:val="22"/>
          <w:rPrChange w:id="513" w:author="Wall, Alison E." w:date="2017-11-27T19:39:00Z">
            <w:rPr>
              <w:w w:val="115"/>
            </w:rPr>
          </w:rPrChange>
        </w:rPr>
        <w:t>unce</w:t>
      </w:r>
      <w:r w:rsidRPr="00635885">
        <w:rPr>
          <w:rFonts w:asciiTheme="minorHAnsi" w:hAnsiTheme="minorHAnsi"/>
          <w:spacing w:val="-1"/>
          <w:w w:val="115"/>
          <w:sz w:val="22"/>
          <w:szCs w:val="22"/>
          <w:rPrChange w:id="514" w:author="Wall, Alison E." w:date="2017-11-27T19:39:00Z">
            <w:rPr>
              <w:spacing w:val="-1"/>
              <w:w w:val="115"/>
            </w:rPr>
          </w:rPrChange>
        </w:rPr>
        <w:t>r</w:t>
      </w:r>
      <w:r w:rsidRPr="00635885">
        <w:rPr>
          <w:rFonts w:asciiTheme="minorHAnsi" w:hAnsiTheme="minorHAnsi"/>
          <w:w w:val="115"/>
          <w:sz w:val="22"/>
          <w:szCs w:val="22"/>
          <w:rPrChange w:id="515" w:author="Wall, Alison E." w:date="2017-11-27T19:39:00Z">
            <w:rPr>
              <w:w w:val="115"/>
            </w:rPr>
          </w:rPrChange>
        </w:rPr>
        <w:t>tain,</w:t>
      </w:r>
      <w:r w:rsidRPr="00635885">
        <w:rPr>
          <w:rFonts w:asciiTheme="minorHAnsi" w:hAnsiTheme="minorHAnsi"/>
          <w:spacing w:val="-8"/>
          <w:w w:val="115"/>
          <w:sz w:val="22"/>
          <w:szCs w:val="22"/>
          <w:rPrChange w:id="516" w:author="Wall, Alison E." w:date="2017-11-27T19:39:00Z">
            <w:rPr>
              <w:spacing w:val="-8"/>
              <w:w w:val="115"/>
            </w:rPr>
          </w:rPrChange>
        </w:rPr>
        <w:t xml:space="preserve"> </w:t>
      </w:r>
      <w:ins w:id="517" w:author="Wall, Alison E." w:date="2017-11-27T19:31:00Z">
        <w:r w:rsidR="003B71E0" w:rsidRPr="00635885">
          <w:rPr>
            <w:rFonts w:asciiTheme="minorHAnsi" w:hAnsiTheme="minorHAnsi"/>
            <w:spacing w:val="-8"/>
            <w:w w:val="115"/>
            <w:sz w:val="22"/>
            <w:szCs w:val="22"/>
            <w:rPrChange w:id="518" w:author="Wall, Alison E." w:date="2017-11-27T19:39:00Z">
              <w:rPr>
                <w:spacing w:val="-8"/>
                <w:w w:val="115"/>
              </w:rPr>
            </w:rPrChange>
          </w:rPr>
          <w:t xml:space="preserve">this </w:t>
        </w:r>
        <w:commentRangeStart w:id="519"/>
        <w:r w:rsidR="003B71E0" w:rsidRPr="00635885">
          <w:rPr>
            <w:rFonts w:asciiTheme="minorHAnsi" w:hAnsiTheme="minorHAnsi"/>
            <w:spacing w:val="-8"/>
            <w:w w:val="115"/>
            <w:sz w:val="22"/>
            <w:szCs w:val="22"/>
            <w:rPrChange w:id="520" w:author="Wall, Alison E." w:date="2017-11-27T19:39:00Z">
              <w:rPr>
                <w:spacing w:val="-8"/>
                <w:w w:val="115"/>
              </w:rPr>
            </w:rPrChange>
          </w:rPr>
          <w:t>paper</w:t>
        </w:r>
        <w:commentRangeEnd w:id="519"/>
        <w:r w:rsidR="003B71E0" w:rsidRPr="00635885">
          <w:rPr>
            <w:rStyle w:val="CommentReference"/>
            <w:rFonts w:asciiTheme="minorHAnsi" w:eastAsiaTheme="minorHAnsi" w:hAnsiTheme="minorHAnsi"/>
            <w:sz w:val="22"/>
            <w:szCs w:val="22"/>
            <w:rPrChange w:id="521" w:author="Wall, Alison E." w:date="2017-11-27T19:39:00Z">
              <w:rPr>
                <w:rStyle w:val="CommentReference"/>
                <w:rFonts w:asciiTheme="minorHAnsi" w:eastAsiaTheme="minorHAnsi" w:hAnsiTheme="minorHAnsi"/>
              </w:rPr>
            </w:rPrChange>
          </w:rPr>
          <w:commentReference w:id="519"/>
        </w:r>
        <w:r w:rsidR="003B71E0" w:rsidRPr="00635885">
          <w:rPr>
            <w:rFonts w:asciiTheme="minorHAnsi" w:hAnsiTheme="minorHAnsi"/>
            <w:spacing w:val="-8"/>
            <w:w w:val="115"/>
            <w:sz w:val="22"/>
            <w:szCs w:val="22"/>
            <w:rPrChange w:id="522" w:author="Wall, Alison E." w:date="2017-11-27T19:39:00Z">
              <w:rPr>
                <w:spacing w:val="-8"/>
                <w:w w:val="115"/>
              </w:rPr>
            </w:rPrChange>
          </w:rPr>
          <w:t xml:space="preserve"> takes an </w:t>
        </w:r>
      </w:ins>
      <w:del w:id="523" w:author="Wall, Alison E." w:date="2017-11-27T19:31:00Z">
        <w:r w:rsidRPr="00635885" w:rsidDel="003B71E0">
          <w:rPr>
            <w:rFonts w:asciiTheme="minorHAnsi" w:hAnsiTheme="minorHAnsi"/>
            <w:w w:val="115"/>
            <w:sz w:val="22"/>
            <w:szCs w:val="22"/>
            <w:rPrChange w:id="524" w:author="Wall, Alison E." w:date="2017-11-27T19:39:00Z">
              <w:rPr>
                <w:w w:val="115"/>
              </w:rPr>
            </w:rPrChange>
          </w:rPr>
          <w:delText>until</w:delText>
        </w:r>
        <w:r w:rsidRPr="00635885" w:rsidDel="003B71E0">
          <w:rPr>
            <w:rFonts w:asciiTheme="minorHAnsi" w:hAnsiTheme="minorHAnsi"/>
            <w:spacing w:val="-8"/>
            <w:w w:val="115"/>
            <w:sz w:val="22"/>
            <w:szCs w:val="22"/>
            <w:rPrChange w:id="525" w:author="Wall, Alison E." w:date="2017-11-27T19:39:00Z">
              <w:rPr>
                <w:spacing w:val="-8"/>
                <w:w w:val="115"/>
              </w:rPr>
            </w:rPrChange>
          </w:rPr>
          <w:delText xml:space="preserve"> </w:delText>
        </w:r>
        <w:r w:rsidRPr="00635885" w:rsidDel="003B71E0">
          <w:rPr>
            <w:rFonts w:asciiTheme="minorHAnsi" w:hAnsiTheme="minorHAnsi"/>
            <w:w w:val="115"/>
            <w:sz w:val="22"/>
            <w:szCs w:val="22"/>
            <w:rPrChange w:id="526" w:author="Wall, Alison E." w:date="2017-11-27T19:39:00Z">
              <w:rPr>
                <w:w w:val="115"/>
              </w:rPr>
            </w:rPrChange>
          </w:rPr>
          <w:delText>the</w:delText>
        </w:r>
      </w:del>
    </w:p>
    <w:p w14:paraId="52F14B33" w14:textId="77777777" w:rsidR="00EF764E" w:rsidRPr="00635885" w:rsidDel="003B71E0" w:rsidRDefault="00EF764E" w:rsidP="003B71E0">
      <w:pPr>
        <w:pStyle w:val="BodyText"/>
        <w:spacing w:line="217" w:lineRule="exact"/>
        <w:ind w:firstLine="214"/>
        <w:rPr>
          <w:del w:id="527" w:author="Wall, Alison E." w:date="2017-11-27T19:31:00Z"/>
          <w:rFonts w:asciiTheme="minorHAnsi" w:hAnsiTheme="minorHAnsi"/>
          <w:sz w:val="22"/>
          <w:szCs w:val="22"/>
          <w:rPrChange w:id="528" w:author="Wall, Alison E." w:date="2017-11-27T19:39:00Z">
            <w:rPr>
              <w:del w:id="529" w:author="Wall, Alison E." w:date="2017-11-27T19:31:00Z"/>
              <w:sz w:val="10"/>
              <w:szCs w:val="10"/>
            </w:rPr>
          </w:rPrChange>
        </w:rPr>
        <w:pPrChange w:id="530" w:author="Wall, Alison E." w:date="2017-11-27T19:31:00Z">
          <w:pPr>
            <w:spacing w:before="2" w:line="100" w:lineRule="exact"/>
          </w:pPr>
        </w:pPrChange>
      </w:pPr>
    </w:p>
    <w:p w14:paraId="0DDEC310" w14:textId="77777777" w:rsidR="00EF764E" w:rsidRPr="00635885" w:rsidRDefault="0011099E" w:rsidP="003B71E0">
      <w:pPr>
        <w:pStyle w:val="BodyText"/>
        <w:spacing w:line="351" w:lineRule="auto"/>
        <w:ind w:right="535" w:firstLine="214"/>
        <w:rPr>
          <w:rFonts w:asciiTheme="minorHAnsi" w:hAnsiTheme="minorHAnsi"/>
          <w:sz w:val="22"/>
          <w:szCs w:val="22"/>
          <w:rPrChange w:id="531" w:author="Wall, Alison E." w:date="2017-11-27T19:39:00Z">
            <w:rPr/>
          </w:rPrChange>
        </w:rPr>
        <w:pPrChange w:id="532" w:author="Wall, Alison E." w:date="2017-11-27T19:31:00Z">
          <w:pPr>
            <w:pStyle w:val="BodyText"/>
            <w:spacing w:line="351" w:lineRule="auto"/>
            <w:ind w:right="535"/>
          </w:pPr>
        </w:pPrChange>
      </w:pPr>
      <w:del w:id="533" w:author="Wall, Alison E." w:date="2017-11-27T19:31:00Z">
        <w:r w:rsidRPr="00635885" w:rsidDel="003B71E0">
          <w:rPr>
            <w:rFonts w:asciiTheme="minorHAnsi" w:hAnsiTheme="minorHAnsi"/>
            <w:spacing w:val="-2"/>
            <w:w w:val="115"/>
            <w:sz w:val="22"/>
            <w:szCs w:val="22"/>
            <w:rPrChange w:id="534" w:author="Wall, Alison E." w:date="2017-11-27T19:39:00Z">
              <w:rPr>
                <w:spacing w:val="-2"/>
                <w:w w:val="115"/>
              </w:rPr>
            </w:rPrChange>
          </w:rPr>
          <w:delText>r</w:delText>
        </w:r>
        <w:r w:rsidRPr="00635885" w:rsidDel="003B71E0">
          <w:rPr>
            <w:rFonts w:asciiTheme="minorHAnsi" w:hAnsiTheme="minorHAnsi"/>
            <w:spacing w:val="-1"/>
            <w:w w:val="115"/>
            <w:sz w:val="22"/>
            <w:szCs w:val="22"/>
            <w:rPrChange w:id="535" w:author="Wall, Alison E." w:date="2017-11-27T19:39:00Z">
              <w:rPr>
                <w:spacing w:val="-1"/>
                <w:w w:val="115"/>
              </w:rPr>
            </w:rPrChange>
          </w:rPr>
          <w:delText>e</w:delText>
        </w:r>
        <w:r w:rsidRPr="00635885" w:rsidDel="003B71E0">
          <w:rPr>
            <w:rFonts w:asciiTheme="minorHAnsi" w:hAnsiTheme="minorHAnsi"/>
            <w:w w:val="115"/>
            <w:sz w:val="22"/>
            <w:szCs w:val="22"/>
            <w:rPrChange w:id="536" w:author="Wall, Alison E." w:date="2017-11-27T19:39:00Z">
              <w:rPr>
                <w:w w:val="115"/>
              </w:rPr>
            </w:rPrChange>
          </w:rPr>
          <w:delText>ad</w:delText>
        </w:r>
        <w:r w:rsidRPr="00635885" w:rsidDel="003B71E0">
          <w:rPr>
            <w:rFonts w:asciiTheme="minorHAnsi" w:hAnsiTheme="minorHAnsi"/>
            <w:spacing w:val="-2"/>
            <w:w w:val="115"/>
            <w:sz w:val="22"/>
            <w:szCs w:val="22"/>
            <w:rPrChange w:id="537" w:author="Wall, Alison E." w:date="2017-11-27T19:39:00Z">
              <w:rPr>
                <w:spacing w:val="-2"/>
                <w:w w:val="115"/>
              </w:rPr>
            </w:rPrChange>
          </w:rPr>
          <w:delText>e</w:delText>
        </w:r>
        <w:r w:rsidRPr="00635885" w:rsidDel="003B71E0">
          <w:rPr>
            <w:rFonts w:asciiTheme="minorHAnsi" w:hAnsiTheme="minorHAnsi"/>
            <w:w w:val="115"/>
            <w:sz w:val="22"/>
            <w:szCs w:val="22"/>
            <w:rPrChange w:id="538" w:author="Wall, Alison E." w:date="2017-11-27T19:39:00Z">
              <w:rPr>
                <w:w w:val="115"/>
              </w:rPr>
            </w:rPrChange>
          </w:rPr>
          <w:delText>r</w:delText>
        </w:r>
        <w:r w:rsidRPr="00635885" w:rsidDel="003B71E0">
          <w:rPr>
            <w:rFonts w:asciiTheme="minorHAnsi" w:hAnsiTheme="minorHAnsi"/>
            <w:spacing w:val="-14"/>
            <w:w w:val="115"/>
            <w:sz w:val="22"/>
            <w:szCs w:val="22"/>
            <w:rPrChange w:id="539" w:author="Wall, Alison E." w:date="2017-11-27T19:39:00Z">
              <w:rPr>
                <w:spacing w:val="-14"/>
                <w:w w:val="115"/>
              </w:rPr>
            </w:rPrChange>
          </w:rPr>
          <w:delText xml:space="preserve"> </w:delText>
        </w:r>
        <w:r w:rsidRPr="00635885" w:rsidDel="003B71E0">
          <w:rPr>
            <w:rFonts w:asciiTheme="minorHAnsi" w:hAnsiTheme="minorHAnsi"/>
            <w:w w:val="115"/>
            <w:sz w:val="22"/>
            <w:szCs w:val="22"/>
            <w:rPrChange w:id="540" w:author="Wall, Alison E." w:date="2017-11-27T19:39:00Z">
              <w:rPr>
                <w:w w:val="115"/>
              </w:rPr>
            </w:rPrChange>
          </w:rPr>
          <w:delText>and</w:delText>
        </w:r>
        <w:r w:rsidRPr="00635885" w:rsidDel="003B71E0">
          <w:rPr>
            <w:rFonts w:asciiTheme="minorHAnsi" w:hAnsiTheme="minorHAnsi"/>
            <w:spacing w:val="-8"/>
            <w:w w:val="115"/>
            <w:sz w:val="22"/>
            <w:szCs w:val="22"/>
            <w:rPrChange w:id="541" w:author="Wall, Alison E." w:date="2017-11-27T19:39:00Z">
              <w:rPr>
                <w:spacing w:val="-8"/>
                <w:w w:val="115"/>
              </w:rPr>
            </w:rPrChange>
          </w:rPr>
          <w:delText xml:space="preserve"> </w:delText>
        </w:r>
        <w:r w:rsidRPr="00635885" w:rsidDel="003B71E0">
          <w:rPr>
            <w:rFonts w:asciiTheme="minorHAnsi" w:hAnsiTheme="minorHAnsi"/>
            <w:w w:val="115"/>
            <w:sz w:val="22"/>
            <w:szCs w:val="22"/>
            <w:rPrChange w:id="542" w:author="Wall, Alison E." w:date="2017-11-27T19:39:00Z">
              <w:rPr>
                <w:w w:val="115"/>
              </w:rPr>
            </w:rPrChange>
          </w:rPr>
          <w:delText>I</w:delText>
        </w:r>
        <w:r w:rsidRPr="00635885" w:rsidDel="003B71E0">
          <w:rPr>
            <w:rFonts w:asciiTheme="minorHAnsi" w:hAnsiTheme="minorHAnsi"/>
            <w:spacing w:val="-9"/>
            <w:w w:val="115"/>
            <w:sz w:val="22"/>
            <w:szCs w:val="22"/>
            <w:rPrChange w:id="543" w:author="Wall, Alison E." w:date="2017-11-27T19:39:00Z">
              <w:rPr>
                <w:spacing w:val="-9"/>
                <w:w w:val="115"/>
              </w:rPr>
            </w:rPrChange>
          </w:rPr>
          <w:delText xml:space="preserve"> </w:delText>
        </w:r>
        <w:r w:rsidRPr="00635885" w:rsidDel="003B71E0">
          <w:rPr>
            <w:rFonts w:asciiTheme="minorHAnsi" w:hAnsiTheme="minorHAnsi"/>
            <w:spacing w:val="-1"/>
            <w:w w:val="115"/>
            <w:sz w:val="22"/>
            <w:szCs w:val="22"/>
            <w:rPrChange w:id="544" w:author="Wall, Alison E." w:date="2017-11-27T19:39:00Z">
              <w:rPr>
                <w:spacing w:val="-1"/>
                <w:w w:val="115"/>
              </w:rPr>
            </w:rPrChange>
          </w:rPr>
          <w:delText>t</w:delText>
        </w:r>
        <w:r w:rsidRPr="00635885" w:rsidDel="003B71E0">
          <w:rPr>
            <w:rFonts w:asciiTheme="minorHAnsi" w:hAnsiTheme="minorHAnsi"/>
            <w:w w:val="115"/>
            <w:sz w:val="22"/>
            <w:szCs w:val="22"/>
            <w:rPrChange w:id="545" w:author="Wall, Alison E." w:date="2017-11-27T19:39:00Z">
              <w:rPr>
                <w:w w:val="115"/>
              </w:rPr>
            </w:rPrChange>
          </w:rPr>
          <w:delText>a</w:delText>
        </w:r>
        <w:r w:rsidRPr="00635885" w:rsidDel="003B71E0">
          <w:rPr>
            <w:rFonts w:asciiTheme="minorHAnsi" w:hAnsiTheme="minorHAnsi"/>
            <w:spacing w:val="-3"/>
            <w:w w:val="115"/>
            <w:sz w:val="22"/>
            <w:szCs w:val="22"/>
            <w:rPrChange w:id="546" w:author="Wall, Alison E." w:date="2017-11-27T19:39:00Z">
              <w:rPr>
                <w:spacing w:val="-3"/>
                <w:w w:val="115"/>
              </w:rPr>
            </w:rPrChange>
          </w:rPr>
          <w:delText>k</w:delText>
        </w:r>
        <w:r w:rsidRPr="00635885" w:rsidDel="003B71E0">
          <w:rPr>
            <w:rFonts w:asciiTheme="minorHAnsi" w:hAnsiTheme="minorHAnsi"/>
            <w:w w:val="115"/>
            <w:sz w:val="22"/>
            <w:szCs w:val="22"/>
            <w:rPrChange w:id="547" w:author="Wall, Alison E." w:date="2017-11-27T19:39:00Z">
              <w:rPr>
                <w:w w:val="115"/>
              </w:rPr>
            </w:rPrChange>
          </w:rPr>
          <w:delText>e</w:delText>
        </w:r>
        <w:r w:rsidRPr="00635885" w:rsidDel="003B71E0">
          <w:rPr>
            <w:rFonts w:asciiTheme="minorHAnsi" w:hAnsiTheme="minorHAnsi"/>
            <w:spacing w:val="-11"/>
            <w:w w:val="115"/>
            <w:sz w:val="22"/>
            <w:szCs w:val="22"/>
            <w:rPrChange w:id="548" w:author="Wall, Alison E." w:date="2017-11-27T19:39:00Z">
              <w:rPr>
                <w:spacing w:val="-11"/>
                <w:w w:val="115"/>
              </w:rPr>
            </w:rPrChange>
          </w:rPr>
          <w:delText xml:space="preserve"> </w:delText>
        </w:r>
      </w:del>
      <w:proofErr w:type="gramStart"/>
      <w:r w:rsidRPr="00635885">
        <w:rPr>
          <w:rFonts w:asciiTheme="minorHAnsi" w:hAnsiTheme="minorHAnsi"/>
          <w:w w:val="115"/>
          <w:sz w:val="22"/>
          <w:szCs w:val="22"/>
          <w:rPrChange w:id="549" w:author="Wall, Alison E." w:date="2017-11-27T19:39:00Z">
            <w:rPr>
              <w:w w:val="115"/>
            </w:rPr>
          </w:rPrChange>
        </w:rPr>
        <w:t>ob</w:t>
      </w:r>
      <w:r w:rsidRPr="00635885">
        <w:rPr>
          <w:rFonts w:asciiTheme="minorHAnsi" w:hAnsiTheme="minorHAnsi"/>
          <w:spacing w:val="-1"/>
          <w:w w:val="115"/>
          <w:sz w:val="22"/>
          <w:szCs w:val="22"/>
          <w:rPrChange w:id="550" w:author="Wall, Alison E." w:date="2017-11-27T19:39:00Z">
            <w:rPr>
              <w:spacing w:val="-1"/>
              <w:w w:val="115"/>
            </w:rPr>
          </w:rPrChange>
        </w:rPr>
        <w:t>j</w:t>
      </w:r>
      <w:r w:rsidRPr="00635885">
        <w:rPr>
          <w:rFonts w:asciiTheme="minorHAnsi" w:hAnsiTheme="minorHAnsi"/>
          <w:spacing w:val="-2"/>
          <w:w w:val="115"/>
          <w:sz w:val="22"/>
          <w:szCs w:val="22"/>
          <w:rPrChange w:id="551" w:author="Wall, Alison E." w:date="2017-11-27T19:39:00Z">
            <w:rPr>
              <w:spacing w:val="-2"/>
              <w:w w:val="115"/>
            </w:rPr>
          </w:rPrChange>
        </w:rPr>
        <w:t>e</w:t>
      </w:r>
      <w:r w:rsidRPr="00635885">
        <w:rPr>
          <w:rFonts w:asciiTheme="minorHAnsi" w:hAnsiTheme="minorHAnsi"/>
          <w:spacing w:val="-1"/>
          <w:w w:val="115"/>
          <w:sz w:val="22"/>
          <w:szCs w:val="22"/>
          <w:rPrChange w:id="552" w:author="Wall, Alison E." w:date="2017-11-27T19:39:00Z">
            <w:rPr>
              <w:spacing w:val="-1"/>
              <w:w w:val="115"/>
            </w:rPr>
          </w:rPrChange>
        </w:rPr>
        <w:t>ct</w:t>
      </w:r>
      <w:r w:rsidRPr="00635885">
        <w:rPr>
          <w:rFonts w:asciiTheme="minorHAnsi" w:hAnsiTheme="minorHAnsi"/>
          <w:w w:val="115"/>
          <w:sz w:val="22"/>
          <w:szCs w:val="22"/>
          <w:rPrChange w:id="553" w:author="Wall, Alison E." w:date="2017-11-27T19:39:00Z">
            <w:rPr>
              <w:w w:val="115"/>
            </w:rPr>
          </w:rPrChange>
        </w:rPr>
        <w:t>i</w:t>
      </w:r>
      <w:r w:rsidRPr="00635885">
        <w:rPr>
          <w:rFonts w:asciiTheme="minorHAnsi" w:hAnsiTheme="minorHAnsi"/>
          <w:spacing w:val="-3"/>
          <w:w w:val="115"/>
          <w:sz w:val="22"/>
          <w:szCs w:val="22"/>
          <w:rPrChange w:id="554" w:author="Wall, Alison E." w:date="2017-11-27T19:39:00Z">
            <w:rPr>
              <w:spacing w:val="-3"/>
              <w:w w:val="115"/>
            </w:rPr>
          </w:rPrChange>
        </w:rPr>
        <w:t>v</w:t>
      </w:r>
      <w:r w:rsidRPr="00635885">
        <w:rPr>
          <w:rFonts w:asciiTheme="minorHAnsi" w:hAnsiTheme="minorHAnsi"/>
          <w:w w:val="115"/>
          <w:sz w:val="22"/>
          <w:szCs w:val="22"/>
          <w:rPrChange w:id="555" w:author="Wall, Alison E." w:date="2017-11-27T19:39:00Z">
            <w:rPr>
              <w:w w:val="115"/>
            </w:rPr>
          </w:rPrChange>
        </w:rPr>
        <w:t>e</w:t>
      </w:r>
      <w:proofErr w:type="gramEnd"/>
      <w:r w:rsidRPr="00635885">
        <w:rPr>
          <w:rFonts w:asciiTheme="minorHAnsi" w:hAnsiTheme="minorHAnsi"/>
          <w:spacing w:val="-10"/>
          <w:w w:val="115"/>
          <w:sz w:val="22"/>
          <w:szCs w:val="22"/>
          <w:rPrChange w:id="556" w:author="Wall, Alison E." w:date="2017-11-27T19:39:00Z">
            <w:rPr>
              <w:spacing w:val="-10"/>
              <w:w w:val="115"/>
            </w:rPr>
          </w:rPrChange>
        </w:rPr>
        <w:t xml:space="preserve"> </w:t>
      </w:r>
      <w:r w:rsidRPr="00635885">
        <w:rPr>
          <w:rFonts w:asciiTheme="minorHAnsi" w:hAnsiTheme="minorHAnsi"/>
          <w:spacing w:val="-1"/>
          <w:w w:val="115"/>
          <w:sz w:val="22"/>
          <w:szCs w:val="22"/>
          <w:rPrChange w:id="557" w:author="Wall, Alison E." w:date="2017-11-27T19:39:00Z">
            <w:rPr>
              <w:spacing w:val="-1"/>
              <w:w w:val="115"/>
            </w:rPr>
          </w:rPrChange>
        </w:rPr>
        <w:t>v</w:t>
      </w:r>
      <w:r w:rsidRPr="00635885">
        <w:rPr>
          <w:rFonts w:asciiTheme="minorHAnsi" w:hAnsiTheme="minorHAnsi"/>
          <w:w w:val="115"/>
          <w:sz w:val="22"/>
          <w:szCs w:val="22"/>
          <w:rPrChange w:id="558" w:author="Wall, Alison E." w:date="2017-11-27T19:39:00Z">
            <w:rPr>
              <w:w w:val="115"/>
            </w:rPr>
          </w:rPrChange>
        </w:rPr>
        <w:t>i</w:t>
      </w:r>
      <w:r w:rsidRPr="00635885">
        <w:rPr>
          <w:rFonts w:asciiTheme="minorHAnsi" w:hAnsiTheme="minorHAnsi"/>
          <w:spacing w:val="-2"/>
          <w:w w:val="115"/>
          <w:sz w:val="22"/>
          <w:szCs w:val="22"/>
          <w:rPrChange w:id="559" w:author="Wall, Alison E." w:date="2017-11-27T19:39:00Z">
            <w:rPr>
              <w:spacing w:val="-2"/>
              <w:w w:val="115"/>
            </w:rPr>
          </w:rPrChange>
        </w:rPr>
        <w:t>ew</w:t>
      </w:r>
      <w:r w:rsidRPr="00635885">
        <w:rPr>
          <w:rFonts w:asciiTheme="minorHAnsi" w:hAnsiTheme="minorHAnsi"/>
          <w:w w:val="115"/>
          <w:sz w:val="22"/>
          <w:szCs w:val="22"/>
          <w:rPrChange w:id="560" w:author="Wall, Alison E." w:date="2017-11-27T19:39:00Z">
            <w:rPr>
              <w:w w:val="115"/>
            </w:rPr>
          </w:rPrChange>
        </w:rPr>
        <w:t>s</w:t>
      </w:r>
      <w:r w:rsidRPr="00635885">
        <w:rPr>
          <w:rFonts w:asciiTheme="minorHAnsi" w:hAnsiTheme="minorHAnsi"/>
          <w:spacing w:val="-10"/>
          <w:w w:val="115"/>
          <w:sz w:val="22"/>
          <w:szCs w:val="22"/>
          <w:rPrChange w:id="561" w:author="Wall, Alison E." w:date="2017-11-27T19:39:00Z">
            <w:rPr>
              <w:spacing w:val="-10"/>
              <w:w w:val="115"/>
            </w:rPr>
          </w:rPrChange>
        </w:rPr>
        <w:t xml:space="preserve"> </w:t>
      </w:r>
      <w:r w:rsidRPr="00635885">
        <w:rPr>
          <w:rFonts w:asciiTheme="minorHAnsi" w:hAnsiTheme="minorHAnsi"/>
          <w:spacing w:val="-1"/>
          <w:w w:val="115"/>
          <w:sz w:val="22"/>
          <w:szCs w:val="22"/>
          <w:rPrChange w:id="562" w:author="Wall, Alison E." w:date="2017-11-27T19:39:00Z">
            <w:rPr>
              <w:spacing w:val="-1"/>
              <w:w w:val="115"/>
            </w:rPr>
          </w:rPrChange>
        </w:rPr>
        <w:t>o</w:t>
      </w:r>
      <w:r w:rsidRPr="00635885">
        <w:rPr>
          <w:rFonts w:asciiTheme="minorHAnsi" w:hAnsiTheme="minorHAnsi"/>
          <w:w w:val="115"/>
          <w:sz w:val="22"/>
          <w:szCs w:val="22"/>
          <w:rPrChange w:id="563" w:author="Wall, Alison E." w:date="2017-11-27T19:39:00Z">
            <w:rPr>
              <w:w w:val="115"/>
            </w:rPr>
          </w:rPrChange>
        </w:rPr>
        <w:t>f</w:t>
      </w:r>
      <w:r w:rsidRPr="00635885">
        <w:rPr>
          <w:rFonts w:asciiTheme="minorHAnsi" w:hAnsiTheme="minorHAnsi"/>
          <w:spacing w:val="-11"/>
          <w:w w:val="115"/>
          <w:sz w:val="22"/>
          <w:szCs w:val="22"/>
          <w:rPrChange w:id="564" w:author="Wall, Alison E." w:date="2017-11-27T19:39:00Z">
            <w:rPr>
              <w:spacing w:val="-11"/>
              <w:w w:val="115"/>
            </w:rPr>
          </w:rPrChange>
        </w:rPr>
        <w:t xml:space="preserve"> </w:t>
      </w:r>
      <w:r w:rsidRPr="00635885">
        <w:rPr>
          <w:rFonts w:asciiTheme="minorHAnsi" w:hAnsiTheme="minorHAnsi"/>
          <w:spacing w:val="-1"/>
          <w:w w:val="115"/>
          <w:sz w:val="22"/>
          <w:szCs w:val="22"/>
          <w:rPrChange w:id="565" w:author="Wall, Alison E." w:date="2017-11-27T19:39:00Z">
            <w:rPr>
              <w:spacing w:val="-1"/>
              <w:w w:val="115"/>
            </w:rPr>
          </w:rPrChange>
        </w:rPr>
        <w:t>t</w:t>
      </w:r>
      <w:r w:rsidRPr="00635885">
        <w:rPr>
          <w:rFonts w:asciiTheme="minorHAnsi" w:hAnsiTheme="minorHAnsi"/>
          <w:w w:val="115"/>
          <w:sz w:val="22"/>
          <w:szCs w:val="22"/>
          <w:rPrChange w:id="566" w:author="Wall, Alison E." w:date="2017-11-27T19:39:00Z">
            <w:rPr>
              <w:w w:val="115"/>
            </w:rPr>
          </w:rPrChange>
        </w:rPr>
        <w:t>he</w:t>
      </w:r>
      <w:r w:rsidRPr="00635885">
        <w:rPr>
          <w:rFonts w:asciiTheme="minorHAnsi" w:hAnsiTheme="minorHAnsi"/>
          <w:spacing w:val="-10"/>
          <w:w w:val="115"/>
          <w:sz w:val="22"/>
          <w:szCs w:val="22"/>
          <w:rPrChange w:id="567" w:author="Wall, Alison E." w:date="2017-11-27T19:39:00Z">
            <w:rPr>
              <w:spacing w:val="-10"/>
              <w:w w:val="115"/>
            </w:rPr>
          </w:rPrChange>
        </w:rPr>
        <w:t xml:space="preserve"> </w:t>
      </w:r>
      <w:r w:rsidRPr="00635885">
        <w:rPr>
          <w:rFonts w:asciiTheme="minorHAnsi" w:hAnsiTheme="minorHAnsi"/>
          <w:w w:val="115"/>
          <w:sz w:val="22"/>
          <w:szCs w:val="22"/>
          <w:rPrChange w:id="568" w:author="Wall, Alison E." w:date="2017-11-27T19:39:00Z">
            <w:rPr>
              <w:w w:val="115"/>
            </w:rPr>
          </w:rPrChange>
        </w:rPr>
        <w:t>ba</w:t>
      </w:r>
      <w:r w:rsidRPr="00635885">
        <w:rPr>
          <w:rFonts w:asciiTheme="minorHAnsi" w:hAnsiTheme="minorHAnsi"/>
          <w:spacing w:val="-1"/>
          <w:w w:val="115"/>
          <w:sz w:val="22"/>
          <w:szCs w:val="22"/>
          <w:rPrChange w:id="569" w:author="Wall, Alison E." w:date="2017-11-27T19:39:00Z">
            <w:rPr>
              <w:spacing w:val="-1"/>
              <w:w w:val="115"/>
            </w:rPr>
          </w:rPrChange>
        </w:rPr>
        <w:t>s</w:t>
      </w:r>
      <w:r w:rsidRPr="00635885">
        <w:rPr>
          <w:rFonts w:asciiTheme="minorHAnsi" w:hAnsiTheme="minorHAnsi"/>
          <w:w w:val="115"/>
          <w:sz w:val="22"/>
          <w:szCs w:val="22"/>
          <w:rPrChange w:id="570" w:author="Wall, Alison E." w:date="2017-11-27T19:39:00Z">
            <w:rPr>
              <w:w w:val="115"/>
            </w:rPr>
          </w:rPrChange>
        </w:rPr>
        <w:t>e</w:t>
      </w:r>
      <w:r w:rsidRPr="00635885">
        <w:rPr>
          <w:rFonts w:asciiTheme="minorHAnsi" w:hAnsiTheme="minorHAnsi"/>
          <w:spacing w:val="-10"/>
          <w:w w:val="115"/>
          <w:sz w:val="22"/>
          <w:szCs w:val="22"/>
          <w:rPrChange w:id="571" w:author="Wall, Alison E." w:date="2017-11-27T19:39:00Z">
            <w:rPr>
              <w:spacing w:val="-10"/>
              <w:w w:val="115"/>
            </w:rPr>
          </w:rPrChange>
        </w:rPr>
        <w:t xml:space="preserve"> </w:t>
      </w:r>
      <w:r w:rsidRPr="00635885">
        <w:rPr>
          <w:rFonts w:asciiTheme="minorHAnsi" w:hAnsiTheme="minorHAnsi"/>
          <w:w w:val="115"/>
          <w:sz w:val="22"/>
          <w:szCs w:val="22"/>
          <w:rPrChange w:id="572" w:author="Wall, Alison E." w:date="2017-11-27T19:39:00Z">
            <w:rPr>
              <w:w w:val="115"/>
            </w:rPr>
          </w:rPrChange>
        </w:rPr>
        <w:t>d</w:t>
      </w:r>
      <w:r w:rsidRPr="00635885">
        <w:rPr>
          <w:rFonts w:asciiTheme="minorHAnsi" w:hAnsiTheme="minorHAnsi"/>
          <w:spacing w:val="-2"/>
          <w:w w:val="115"/>
          <w:sz w:val="22"/>
          <w:szCs w:val="22"/>
          <w:rPrChange w:id="573" w:author="Wall, Alison E." w:date="2017-11-27T19:39:00Z">
            <w:rPr>
              <w:spacing w:val="-2"/>
              <w:w w:val="115"/>
            </w:rPr>
          </w:rPrChange>
        </w:rPr>
        <w:t>e</w:t>
      </w:r>
      <w:r w:rsidRPr="00635885">
        <w:rPr>
          <w:rFonts w:asciiTheme="minorHAnsi" w:hAnsiTheme="minorHAnsi"/>
          <w:w w:val="115"/>
          <w:sz w:val="22"/>
          <w:szCs w:val="22"/>
          <w:rPrChange w:id="574" w:author="Wall, Alison E." w:date="2017-11-27T19:39:00Z">
            <w:rPr>
              <w:w w:val="115"/>
            </w:rPr>
          </w:rPrChange>
        </w:rPr>
        <w:t>mog</w:t>
      </w:r>
      <w:r w:rsidRPr="00635885">
        <w:rPr>
          <w:rFonts w:asciiTheme="minorHAnsi" w:hAnsiTheme="minorHAnsi"/>
          <w:spacing w:val="-3"/>
          <w:w w:val="115"/>
          <w:sz w:val="22"/>
          <w:szCs w:val="22"/>
          <w:rPrChange w:id="575" w:author="Wall, Alison E." w:date="2017-11-27T19:39:00Z">
            <w:rPr>
              <w:spacing w:val="-3"/>
              <w:w w:val="115"/>
            </w:rPr>
          </w:rPrChange>
        </w:rPr>
        <w:t>r</w:t>
      </w:r>
      <w:r w:rsidRPr="00635885">
        <w:rPr>
          <w:rFonts w:asciiTheme="minorHAnsi" w:hAnsiTheme="minorHAnsi"/>
          <w:spacing w:val="-2"/>
          <w:w w:val="115"/>
          <w:sz w:val="22"/>
          <w:szCs w:val="22"/>
          <w:rPrChange w:id="576" w:author="Wall, Alison E." w:date="2017-11-27T19:39:00Z">
            <w:rPr>
              <w:spacing w:val="-2"/>
              <w:w w:val="115"/>
            </w:rPr>
          </w:rPrChange>
        </w:rPr>
        <w:t>a</w:t>
      </w:r>
      <w:r w:rsidRPr="00635885">
        <w:rPr>
          <w:rFonts w:asciiTheme="minorHAnsi" w:hAnsiTheme="minorHAnsi"/>
          <w:w w:val="115"/>
          <w:sz w:val="22"/>
          <w:szCs w:val="22"/>
          <w:rPrChange w:id="577" w:author="Wall, Alison E." w:date="2017-11-27T19:39:00Z">
            <w:rPr>
              <w:w w:val="115"/>
            </w:rPr>
          </w:rPrChange>
        </w:rPr>
        <w:t>phics</w:t>
      </w:r>
      <w:r w:rsidRPr="00635885">
        <w:rPr>
          <w:rFonts w:asciiTheme="minorHAnsi" w:hAnsiTheme="minorHAnsi"/>
          <w:spacing w:val="-11"/>
          <w:w w:val="115"/>
          <w:sz w:val="22"/>
          <w:szCs w:val="22"/>
          <w:rPrChange w:id="578" w:author="Wall, Alison E." w:date="2017-11-27T19:39:00Z">
            <w:rPr>
              <w:spacing w:val="-11"/>
              <w:w w:val="115"/>
            </w:rPr>
          </w:rPrChange>
        </w:rPr>
        <w:t xml:space="preserve"> </w:t>
      </w:r>
      <w:r w:rsidRPr="00635885">
        <w:rPr>
          <w:rFonts w:asciiTheme="minorHAnsi" w:hAnsiTheme="minorHAnsi"/>
          <w:w w:val="115"/>
          <w:sz w:val="22"/>
          <w:szCs w:val="22"/>
          <w:rPrChange w:id="579" w:author="Wall, Alison E." w:date="2017-11-27T19:39:00Z">
            <w:rPr>
              <w:w w:val="115"/>
            </w:rPr>
          </w:rPrChange>
        </w:rPr>
        <w:t>and</w:t>
      </w:r>
      <w:r w:rsidRPr="00635885">
        <w:rPr>
          <w:rFonts w:asciiTheme="minorHAnsi" w:hAnsiTheme="minorHAnsi"/>
          <w:spacing w:val="-8"/>
          <w:w w:val="115"/>
          <w:sz w:val="22"/>
          <w:szCs w:val="22"/>
          <w:rPrChange w:id="580" w:author="Wall, Alison E." w:date="2017-11-27T19:39:00Z">
            <w:rPr>
              <w:spacing w:val="-8"/>
              <w:w w:val="115"/>
            </w:rPr>
          </w:rPrChange>
        </w:rPr>
        <w:t xml:space="preserve"> </w:t>
      </w:r>
      <w:r w:rsidRPr="00635885">
        <w:rPr>
          <w:rFonts w:asciiTheme="minorHAnsi" w:hAnsiTheme="minorHAnsi"/>
          <w:spacing w:val="-2"/>
          <w:w w:val="115"/>
          <w:sz w:val="22"/>
          <w:szCs w:val="22"/>
          <w:rPrChange w:id="581" w:author="Wall, Alison E." w:date="2017-11-27T19:39:00Z">
            <w:rPr>
              <w:spacing w:val="-2"/>
              <w:w w:val="115"/>
            </w:rPr>
          </w:rPrChange>
        </w:rPr>
        <w:t>e</w:t>
      </w:r>
      <w:r w:rsidRPr="00635885">
        <w:rPr>
          <w:rFonts w:asciiTheme="minorHAnsi" w:hAnsiTheme="minorHAnsi"/>
          <w:w w:val="115"/>
          <w:sz w:val="22"/>
          <w:szCs w:val="22"/>
          <w:rPrChange w:id="582" w:author="Wall, Alison E." w:date="2017-11-27T19:39:00Z">
            <w:rPr>
              <w:w w:val="115"/>
            </w:rPr>
          </w:rPrChange>
        </w:rPr>
        <w:t>qui</w:t>
      </w:r>
      <w:r w:rsidRPr="00635885">
        <w:rPr>
          <w:rFonts w:asciiTheme="minorHAnsi" w:hAnsiTheme="minorHAnsi"/>
          <w:spacing w:val="-2"/>
          <w:w w:val="115"/>
          <w:sz w:val="22"/>
          <w:szCs w:val="22"/>
          <w:rPrChange w:id="583" w:author="Wall, Alison E." w:date="2017-11-27T19:39:00Z">
            <w:rPr>
              <w:spacing w:val="-2"/>
              <w:w w:val="115"/>
            </w:rPr>
          </w:rPrChange>
        </w:rPr>
        <w:t>t</w:t>
      </w:r>
      <w:r w:rsidRPr="00635885">
        <w:rPr>
          <w:rFonts w:asciiTheme="minorHAnsi" w:hAnsiTheme="minorHAnsi"/>
          <w:w w:val="115"/>
          <w:sz w:val="22"/>
          <w:szCs w:val="22"/>
          <w:rPrChange w:id="584" w:author="Wall, Alison E." w:date="2017-11-27T19:39:00Z">
            <w:rPr>
              <w:w w:val="115"/>
            </w:rPr>
          </w:rPrChange>
        </w:rPr>
        <w:t>y</w:t>
      </w:r>
      <w:r w:rsidRPr="00635885">
        <w:rPr>
          <w:rFonts w:asciiTheme="minorHAnsi" w:hAnsiTheme="minorHAnsi"/>
          <w:spacing w:val="-10"/>
          <w:w w:val="115"/>
          <w:sz w:val="22"/>
          <w:szCs w:val="22"/>
          <w:rPrChange w:id="585" w:author="Wall, Alison E." w:date="2017-11-27T19:39:00Z">
            <w:rPr>
              <w:spacing w:val="-10"/>
              <w:w w:val="115"/>
            </w:rPr>
          </w:rPrChange>
        </w:rPr>
        <w:t xml:space="preserve"> </w:t>
      </w:r>
      <w:r w:rsidRPr="00635885">
        <w:rPr>
          <w:rFonts w:asciiTheme="minorHAnsi" w:hAnsiTheme="minorHAnsi"/>
          <w:w w:val="115"/>
          <w:sz w:val="22"/>
          <w:szCs w:val="22"/>
          <w:rPrChange w:id="586" w:author="Wall, Alison E." w:date="2017-11-27T19:39:00Z">
            <w:rPr>
              <w:w w:val="115"/>
            </w:rPr>
          </w:rPrChange>
        </w:rPr>
        <w:t>in</w:t>
      </w:r>
      <w:r w:rsidRPr="00635885">
        <w:rPr>
          <w:rFonts w:asciiTheme="minorHAnsi" w:hAnsiTheme="minorHAnsi"/>
          <w:spacing w:val="-8"/>
          <w:w w:val="115"/>
          <w:sz w:val="22"/>
          <w:szCs w:val="22"/>
          <w:rPrChange w:id="587" w:author="Wall, Alison E." w:date="2017-11-27T19:39:00Z">
            <w:rPr>
              <w:spacing w:val="-8"/>
              <w:w w:val="115"/>
            </w:rPr>
          </w:rPrChange>
        </w:rPr>
        <w:t xml:space="preserve"> </w:t>
      </w:r>
      <w:r w:rsidRPr="00635885">
        <w:rPr>
          <w:rFonts w:asciiTheme="minorHAnsi" w:hAnsiTheme="minorHAnsi"/>
          <w:spacing w:val="-1"/>
          <w:w w:val="115"/>
          <w:sz w:val="22"/>
          <w:szCs w:val="22"/>
          <w:rPrChange w:id="588" w:author="Wall, Alison E." w:date="2017-11-27T19:39:00Z">
            <w:rPr>
              <w:spacing w:val="-1"/>
              <w:w w:val="115"/>
            </w:rPr>
          </w:rPrChange>
        </w:rPr>
        <w:t>t</w:t>
      </w:r>
      <w:r w:rsidRPr="00635885">
        <w:rPr>
          <w:rFonts w:asciiTheme="minorHAnsi" w:hAnsiTheme="minorHAnsi"/>
          <w:spacing w:val="-2"/>
          <w:w w:val="115"/>
          <w:sz w:val="22"/>
          <w:szCs w:val="22"/>
          <w:rPrChange w:id="589" w:author="Wall, Alison E." w:date="2017-11-27T19:39:00Z">
            <w:rPr>
              <w:spacing w:val="-2"/>
              <w:w w:val="115"/>
            </w:rPr>
          </w:rPrChange>
        </w:rPr>
        <w:t>e</w:t>
      </w:r>
      <w:r w:rsidRPr="00635885">
        <w:rPr>
          <w:rFonts w:asciiTheme="minorHAnsi" w:hAnsiTheme="minorHAnsi"/>
          <w:w w:val="115"/>
          <w:sz w:val="22"/>
          <w:szCs w:val="22"/>
          <w:rPrChange w:id="590" w:author="Wall, Alison E." w:date="2017-11-27T19:39:00Z">
            <w:rPr>
              <w:w w:val="115"/>
            </w:rPr>
          </w:rPrChange>
        </w:rPr>
        <w:t>c</w:t>
      </w:r>
      <w:r w:rsidRPr="00635885">
        <w:rPr>
          <w:rFonts w:asciiTheme="minorHAnsi" w:hAnsiTheme="minorHAnsi"/>
          <w:spacing w:val="1"/>
          <w:w w:val="115"/>
          <w:sz w:val="22"/>
          <w:szCs w:val="22"/>
          <w:rPrChange w:id="591" w:author="Wall, Alison E." w:date="2017-11-27T19:39:00Z">
            <w:rPr>
              <w:spacing w:val="1"/>
              <w:w w:val="115"/>
            </w:rPr>
          </w:rPrChange>
        </w:rPr>
        <w:t>h</w:t>
      </w:r>
      <w:r w:rsidRPr="00635885">
        <w:rPr>
          <w:rFonts w:asciiTheme="minorHAnsi" w:hAnsiTheme="minorHAnsi"/>
          <w:w w:val="115"/>
          <w:sz w:val="22"/>
          <w:szCs w:val="22"/>
          <w:rPrChange w:id="592" w:author="Wall, Alison E." w:date="2017-11-27T19:39:00Z">
            <w:rPr>
              <w:w w:val="115"/>
            </w:rPr>
          </w:rPrChange>
        </w:rPr>
        <w:t>.</w:t>
      </w:r>
      <w:r w:rsidRPr="00635885">
        <w:rPr>
          <w:rFonts w:asciiTheme="minorHAnsi" w:hAnsiTheme="minorHAnsi"/>
          <w:w w:val="124"/>
          <w:sz w:val="22"/>
          <w:szCs w:val="22"/>
          <w:rPrChange w:id="593" w:author="Wall, Alison E." w:date="2017-11-27T19:39:00Z">
            <w:rPr>
              <w:w w:val="124"/>
            </w:rPr>
          </w:rPrChange>
        </w:rPr>
        <w:t xml:space="preserve"> </w:t>
      </w:r>
      <w:r w:rsidRPr="00635885">
        <w:rPr>
          <w:rFonts w:asciiTheme="minorHAnsi" w:hAnsiTheme="minorHAnsi"/>
          <w:spacing w:val="-3"/>
          <w:w w:val="115"/>
          <w:sz w:val="22"/>
          <w:szCs w:val="22"/>
          <w:rPrChange w:id="594" w:author="Wall, Alison E." w:date="2017-11-27T19:39:00Z">
            <w:rPr>
              <w:spacing w:val="-3"/>
              <w:w w:val="115"/>
            </w:rPr>
          </w:rPrChange>
        </w:rPr>
        <w:t>F</w:t>
      </w:r>
      <w:r w:rsidRPr="00635885">
        <w:rPr>
          <w:rFonts w:asciiTheme="minorHAnsi" w:hAnsiTheme="minorHAnsi"/>
          <w:w w:val="115"/>
          <w:sz w:val="22"/>
          <w:szCs w:val="22"/>
          <w:rPrChange w:id="595" w:author="Wall, Alison E." w:date="2017-11-27T19:39:00Z">
            <w:rPr>
              <w:w w:val="115"/>
            </w:rPr>
          </w:rPrChange>
        </w:rPr>
        <w:t>i</w:t>
      </w:r>
      <w:r w:rsidRPr="00635885">
        <w:rPr>
          <w:rFonts w:asciiTheme="minorHAnsi" w:hAnsiTheme="minorHAnsi"/>
          <w:spacing w:val="-2"/>
          <w:w w:val="115"/>
          <w:sz w:val="22"/>
          <w:szCs w:val="22"/>
          <w:rPrChange w:id="596" w:author="Wall, Alison E." w:date="2017-11-27T19:39:00Z">
            <w:rPr>
              <w:spacing w:val="-2"/>
              <w:w w:val="115"/>
            </w:rPr>
          </w:rPrChange>
        </w:rPr>
        <w:t>r</w:t>
      </w:r>
      <w:r w:rsidRPr="00635885">
        <w:rPr>
          <w:rFonts w:asciiTheme="minorHAnsi" w:hAnsiTheme="minorHAnsi"/>
          <w:spacing w:val="-1"/>
          <w:w w:val="115"/>
          <w:sz w:val="22"/>
          <w:szCs w:val="22"/>
          <w:rPrChange w:id="597" w:author="Wall, Alison E." w:date="2017-11-27T19:39:00Z">
            <w:rPr>
              <w:spacing w:val="-1"/>
              <w:w w:val="115"/>
            </w:rPr>
          </w:rPrChange>
        </w:rPr>
        <w:t>s</w:t>
      </w:r>
      <w:r w:rsidRPr="00635885">
        <w:rPr>
          <w:rFonts w:asciiTheme="minorHAnsi" w:hAnsiTheme="minorHAnsi"/>
          <w:spacing w:val="-3"/>
          <w:w w:val="115"/>
          <w:sz w:val="22"/>
          <w:szCs w:val="22"/>
          <w:rPrChange w:id="598" w:author="Wall, Alison E." w:date="2017-11-27T19:39:00Z">
            <w:rPr>
              <w:spacing w:val="-3"/>
              <w:w w:val="115"/>
            </w:rPr>
          </w:rPrChange>
        </w:rPr>
        <w:t>t</w:t>
      </w:r>
      <w:r w:rsidRPr="00635885">
        <w:rPr>
          <w:rFonts w:asciiTheme="minorHAnsi" w:hAnsiTheme="minorHAnsi"/>
          <w:w w:val="115"/>
          <w:sz w:val="22"/>
          <w:szCs w:val="22"/>
          <w:rPrChange w:id="599" w:author="Wall, Alison E." w:date="2017-11-27T19:39:00Z">
            <w:rPr>
              <w:w w:val="115"/>
            </w:rPr>
          </w:rPrChange>
        </w:rPr>
        <w:t>,</w:t>
      </w:r>
      <w:r w:rsidRPr="00635885">
        <w:rPr>
          <w:rFonts w:asciiTheme="minorHAnsi" w:hAnsiTheme="minorHAnsi"/>
          <w:spacing w:val="-11"/>
          <w:w w:val="115"/>
          <w:sz w:val="22"/>
          <w:szCs w:val="22"/>
          <w:rPrChange w:id="600" w:author="Wall, Alison E." w:date="2017-11-27T19:39:00Z">
            <w:rPr>
              <w:spacing w:val="-11"/>
              <w:w w:val="115"/>
            </w:rPr>
          </w:rPrChange>
        </w:rPr>
        <w:t xml:space="preserve"> </w:t>
      </w:r>
      <w:r w:rsidRPr="00635885">
        <w:rPr>
          <w:rFonts w:asciiTheme="minorHAnsi" w:hAnsiTheme="minorHAnsi"/>
          <w:spacing w:val="-1"/>
          <w:w w:val="115"/>
          <w:sz w:val="22"/>
          <w:szCs w:val="22"/>
          <w:rPrChange w:id="601" w:author="Wall, Alison E." w:date="2017-11-27T19:39:00Z">
            <w:rPr>
              <w:spacing w:val="-1"/>
              <w:w w:val="115"/>
            </w:rPr>
          </w:rPrChange>
        </w:rPr>
        <w:t>t</w:t>
      </w:r>
      <w:r w:rsidRPr="00635885">
        <w:rPr>
          <w:rFonts w:asciiTheme="minorHAnsi" w:hAnsiTheme="minorHAnsi"/>
          <w:w w:val="115"/>
          <w:sz w:val="22"/>
          <w:szCs w:val="22"/>
          <w:rPrChange w:id="602" w:author="Wall, Alison E." w:date="2017-11-27T19:39:00Z">
            <w:rPr>
              <w:w w:val="115"/>
            </w:rPr>
          </w:rPrChange>
        </w:rPr>
        <w:t>o</w:t>
      </w:r>
      <w:r w:rsidRPr="00635885">
        <w:rPr>
          <w:rFonts w:asciiTheme="minorHAnsi" w:hAnsiTheme="minorHAnsi"/>
          <w:spacing w:val="-15"/>
          <w:w w:val="115"/>
          <w:sz w:val="22"/>
          <w:szCs w:val="22"/>
          <w:rPrChange w:id="603" w:author="Wall, Alison E." w:date="2017-11-27T19:39:00Z">
            <w:rPr>
              <w:spacing w:val="-15"/>
              <w:w w:val="115"/>
            </w:rPr>
          </w:rPrChange>
        </w:rPr>
        <w:t xml:space="preserve"> </w:t>
      </w:r>
      <w:r w:rsidRPr="00635885">
        <w:rPr>
          <w:rFonts w:asciiTheme="minorHAnsi" w:hAnsiTheme="minorHAnsi"/>
          <w:spacing w:val="-2"/>
          <w:w w:val="115"/>
          <w:sz w:val="22"/>
          <w:szCs w:val="22"/>
          <w:rPrChange w:id="604" w:author="Wall, Alison E." w:date="2017-11-27T19:39:00Z">
            <w:rPr>
              <w:spacing w:val="-2"/>
              <w:w w:val="115"/>
            </w:rPr>
          </w:rPrChange>
        </w:rPr>
        <w:t>r</w:t>
      </w:r>
      <w:r w:rsidRPr="00635885">
        <w:rPr>
          <w:rFonts w:asciiTheme="minorHAnsi" w:hAnsiTheme="minorHAnsi"/>
          <w:w w:val="115"/>
          <w:sz w:val="22"/>
          <w:szCs w:val="22"/>
          <w:rPrChange w:id="605" w:author="Wall, Alison E." w:date="2017-11-27T19:39:00Z">
            <w:rPr>
              <w:w w:val="115"/>
            </w:rPr>
          </w:rPrChange>
        </w:rPr>
        <w:t>ecei</w:t>
      </w:r>
      <w:r w:rsidRPr="00635885">
        <w:rPr>
          <w:rFonts w:asciiTheme="minorHAnsi" w:hAnsiTheme="minorHAnsi"/>
          <w:spacing w:val="-3"/>
          <w:w w:val="115"/>
          <w:sz w:val="22"/>
          <w:szCs w:val="22"/>
          <w:rPrChange w:id="606" w:author="Wall, Alison E." w:date="2017-11-27T19:39:00Z">
            <w:rPr>
              <w:spacing w:val="-3"/>
              <w:w w:val="115"/>
            </w:rPr>
          </w:rPrChange>
        </w:rPr>
        <w:t>v</w:t>
      </w:r>
      <w:r w:rsidRPr="00635885">
        <w:rPr>
          <w:rFonts w:asciiTheme="minorHAnsi" w:hAnsiTheme="minorHAnsi"/>
          <w:w w:val="115"/>
          <w:sz w:val="22"/>
          <w:szCs w:val="22"/>
          <w:rPrChange w:id="607" w:author="Wall, Alison E." w:date="2017-11-27T19:39:00Z">
            <w:rPr>
              <w:w w:val="115"/>
            </w:rPr>
          </w:rPrChange>
        </w:rPr>
        <w:t>e</w:t>
      </w:r>
      <w:r w:rsidRPr="00635885">
        <w:rPr>
          <w:rFonts w:asciiTheme="minorHAnsi" w:hAnsiTheme="minorHAnsi"/>
          <w:spacing w:val="-13"/>
          <w:w w:val="115"/>
          <w:sz w:val="22"/>
          <w:szCs w:val="22"/>
          <w:rPrChange w:id="608" w:author="Wall, Alison E." w:date="2017-11-27T19:39:00Z">
            <w:rPr>
              <w:spacing w:val="-13"/>
              <w:w w:val="115"/>
            </w:rPr>
          </w:rPrChange>
        </w:rPr>
        <w:t xml:space="preserve"> </w:t>
      </w:r>
      <w:r w:rsidRPr="00635885">
        <w:rPr>
          <w:rFonts w:asciiTheme="minorHAnsi" w:hAnsiTheme="minorHAnsi"/>
          <w:w w:val="115"/>
          <w:sz w:val="22"/>
          <w:szCs w:val="22"/>
          <w:rPrChange w:id="609" w:author="Wall, Alison E." w:date="2017-11-27T19:39:00Z">
            <w:rPr>
              <w:w w:val="115"/>
            </w:rPr>
          </w:rPrChange>
        </w:rPr>
        <w:t>a</w:t>
      </w:r>
      <w:r w:rsidRPr="00635885">
        <w:rPr>
          <w:rFonts w:asciiTheme="minorHAnsi" w:hAnsiTheme="minorHAnsi"/>
          <w:spacing w:val="-11"/>
          <w:w w:val="115"/>
          <w:sz w:val="22"/>
          <w:szCs w:val="22"/>
          <w:rPrChange w:id="610" w:author="Wall, Alison E." w:date="2017-11-27T19:39:00Z">
            <w:rPr>
              <w:spacing w:val="-11"/>
              <w:w w:val="115"/>
            </w:rPr>
          </w:rPrChange>
        </w:rPr>
        <w:t xml:space="preserve"> </w:t>
      </w:r>
      <w:r w:rsidRPr="00635885">
        <w:rPr>
          <w:rFonts w:asciiTheme="minorHAnsi" w:hAnsiTheme="minorHAnsi"/>
          <w:w w:val="115"/>
          <w:sz w:val="22"/>
          <w:szCs w:val="22"/>
          <w:rPrChange w:id="611" w:author="Wall, Alison E." w:date="2017-11-27T19:39:00Z">
            <w:rPr>
              <w:w w:val="115"/>
            </w:rPr>
          </w:rPrChange>
        </w:rPr>
        <w:t>mo</w:t>
      </w:r>
      <w:r w:rsidRPr="00635885">
        <w:rPr>
          <w:rFonts w:asciiTheme="minorHAnsi" w:hAnsiTheme="minorHAnsi"/>
          <w:spacing w:val="-2"/>
          <w:w w:val="115"/>
          <w:sz w:val="22"/>
          <w:szCs w:val="22"/>
          <w:rPrChange w:id="612" w:author="Wall, Alison E." w:date="2017-11-27T19:39:00Z">
            <w:rPr>
              <w:spacing w:val="-2"/>
              <w:w w:val="115"/>
            </w:rPr>
          </w:rPrChange>
        </w:rPr>
        <w:t>r</w:t>
      </w:r>
      <w:r w:rsidRPr="00635885">
        <w:rPr>
          <w:rFonts w:asciiTheme="minorHAnsi" w:hAnsiTheme="minorHAnsi"/>
          <w:w w:val="115"/>
          <w:sz w:val="22"/>
          <w:szCs w:val="22"/>
          <w:rPrChange w:id="613" w:author="Wall, Alison E." w:date="2017-11-27T19:39:00Z">
            <w:rPr>
              <w:w w:val="115"/>
            </w:rPr>
          </w:rPrChange>
        </w:rPr>
        <w:t>e</w:t>
      </w:r>
      <w:r w:rsidRPr="00635885">
        <w:rPr>
          <w:rFonts w:asciiTheme="minorHAnsi" w:hAnsiTheme="minorHAnsi"/>
          <w:spacing w:val="-13"/>
          <w:w w:val="115"/>
          <w:sz w:val="22"/>
          <w:szCs w:val="22"/>
          <w:rPrChange w:id="614" w:author="Wall, Alison E." w:date="2017-11-27T19:39:00Z">
            <w:rPr>
              <w:spacing w:val="-13"/>
              <w:w w:val="115"/>
            </w:rPr>
          </w:rPrChange>
        </w:rPr>
        <w:t xml:space="preserve"> </w:t>
      </w:r>
      <w:r w:rsidRPr="00635885">
        <w:rPr>
          <w:rFonts w:asciiTheme="minorHAnsi" w:hAnsiTheme="minorHAnsi"/>
          <w:w w:val="115"/>
          <w:sz w:val="22"/>
          <w:szCs w:val="22"/>
          <w:rPrChange w:id="615" w:author="Wall, Alison E." w:date="2017-11-27T19:39:00Z">
            <w:rPr>
              <w:w w:val="115"/>
            </w:rPr>
          </w:rPrChange>
        </w:rPr>
        <w:t>wholes</w:t>
      </w:r>
      <w:r w:rsidRPr="00635885">
        <w:rPr>
          <w:rFonts w:asciiTheme="minorHAnsi" w:hAnsiTheme="minorHAnsi"/>
          <w:spacing w:val="-1"/>
          <w:w w:val="115"/>
          <w:sz w:val="22"/>
          <w:szCs w:val="22"/>
          <w:rPrChange w:id="616" w:author="Wall, Alison E." w:date="2017-11-27T19:39:00Z">
            <w:rPr>
              <w:spacing w:val="-1"/>
              <w:w w:val="115"/>
            </w:rPr>
          </w:rPrChange>
        </w:rPr>
        <w:t>o</w:t>
      </w:r>
      <w:r w:rsidRPr="00635885">
        <w:rPr>
          <w:rFonts w:asciiTheme="minorHAnsi" w:hAnsiTheme="minorHAnsi"/>
          <w:w w:val="115"/>
          <w:sz w:val="22"/>
          <w:szCs w:val="22"/>
          <w:rPrChange w:id="617" w:author="Wall, Alison E." w:date="2017-11-27T19:39:00Z">
            <w:rPr>
              <w:w w:val="115"/>
            </w:rPr>
          </w:rPrChange>
        </w:rPr>
        <w:t>me</w:t>
      </w:r>
      <w:r w:rsidRPr="00635885">
        <w:rPr>
          <w:rFonts w:asciiTheme="minorHAnsi" w:hAnsiTheme="minorHAnsi"/>
          <w:spacing w:val="-12"/>
          <w:w w:val="115"/>
          <w:sz w:val="22"/>
          <w:szCs w:val="22"/>
          <w:rPrChange w:id="618" w:author="Wall, Alison E." w:date="2017-11-27T19:39:00Z">
            <w:rPr>
              <w:spacing w:val="-12"/>
              <w:w w:val="115"/>
            </w:rPr>
          </w:rPrChange>
        </w:rPr>
        <w:t xml:space="preserve"> </w:t>
      </w:r>
      <w:r w:rsidRPr="00635885">
        <w:rPr>
          <w:rFonts w:asciiTheme="minorHAnsi" w:hAnsiTheme="minorHAnsi"/>
          <w:w w:val="115"/>
          <w:sz w:val="22"/>
          <w:szCs w:val="22"/>
          <w:rPrChange w:id="619" w:author="Wall, Alison E." w:date="2017-11-27T19:39:00Z">
            <w:rPr>
              <w:w w:val="115"/>
            </w:rPr>
          </w:rPrChange>
        </w:rPr>
        <w:t>vi</w:t>
      </w:r>
      <w:r w:rsidRPr="00635885">
        <w:rPr>
          <w:rFonts w:asciiTheme="minorHAnsi" w:hAnsiTheme="minorHAnsi"/>
          <w:spacing w:val="-2"/>
          <w:w w:val="115"/>
          <w:sz w:val="22"/>
          <w:szCs w:val="22"/>
          <w:rPrChange w:id="620" w:author="Wall, Alison E." w:date="2017-11-27T19:39:00Z">
            <w:rPr>
              <w:spacing w:val="-2"/>
              <w:w w:val="115"/>
            </w:rPr>
          </w:rPrChange>
        </w:rPr>
        <w:t>e</w:t>
      </w:r>
      <w:r w:rsidRPr="00635885">
        <w:rPr>
          <w:rFonts w:asciiTheme="minorHAnsi" w:hAnsiTheme="minorHAnsi"/>
          <w:spacing w:val="-9"/>
          <w:w w:val="115"/>
          <w:sz w:val="22"/>
          <w:szCs w:val="22"/>
          <w:rPrChange w:id="621" w:author="Wall, Alison E." w:date="2017-11-27T19:39:00Z">
            <w:rPr>
              <w:spacing w:val="-9"/>
              <w:w w:val="115"/>
            </w:rPr>
          </w:rPrChange>
        </w:rPr>
        <w:t>w</w:t>
      </w:r>
      <w:r w:rsidRPr="00635885">
        <w:rPr>
          <w:rFonts w:asciiTheme="minorHAnsi" w:hAnsiTheme="minorHAnsi"/>
          <w:w w:val="115"/>
          <w:sz w:val="22"/>
          <w:szCs w:val="22"/>
          <w:rPrChange w:id="622" w:author="Wall, Alison E." w:date="2017-11-27T19:39:00Z">
            <w:rPr>
              <w:w w:val="115"/>
            </w:rPr>
          </w:rPrChange>
        </w:rPr>
        <w:t>,</w:t>
      </w:r>
      <w:r w:rsidRPr="00635885">
        <w:rPr>
          <w:rFonts w:asciiTheme="minorHAnsi" w:hAnsiTheme="minorHAnsi"/>
          <w:spacing w:val="-10"/>
          <w:w w:val="115"/>
          <w:sz w:val="22"/>
          <w:szCs w:val="22"/>
          <w:rPrChange w:id="623" w:author="Wall, Alison E." w:date="2017-11-27T19:39:00Z">
            <w:rPr>
              <w:spacing w:val="-10"/>
              <w:w w:val="115"/>
            </w:rPr>
          </w:rPrChange>
        </w:rPr>
        <w:t xml:space="preserve"> </w:t>
      </w:r>
      <w:r w:rsidRPr="00635885">
        <w:rPr>
          <w:rFonts w:asciiTheme="minorHAnsi" w:hAnsiTheme="minorHAnsi"/>
          <w:spacing w:val="-2"/>
          <w:w w:val="115"/>
          <w:sz w:val="22"/>
          <w:szCs w:val="22"/>
          <w:rPrChange w:id="624" w:author="Wall, Alison E." w:date="2017-11-27T19:39:00Z">
            <w:rPr>
              <w:spacing w:val="-2"/>
              <w:w w:val="115"/>
            </w:rPr>
          </w:rPrChange>
        </w:rPr>
        <w:t>w</w:t>
      </w:r>
      <w:r w:rsidRPr="00635885">
        <w:rPr>
          <w:rFonts w:asciiTheme="minorHAnsi" w:hAnsiTheme="minorHAnsi"/>
          <w:w w:val="115"/>
          <w:sz w:val="22"/>
          <w:szCs w:val="22"/>
          <w:rPrChange w:id="625" w:author="Wall, Alison E." w:date="2017-11-27T19:39:00Z">
            <w:rPr>
              <w:w w:val="115"/>
            </w:rPr>
          </w:rPrChange>
        </w:rPr>
        <w:t>e</w:t>
      </w:r>
      <w:r w:rsidRPr="00635885">
        <w:rPr>
          <w:rFonts w:asciiTheme="minorHAnsi" w:hAnsiTheme="minorHAnsi"/>
          <w:spacing w:val="-13"/>
          <w:w w:val="115"/>
          <w:sz w:val="22"/>
          <w:szCs w:val="22"/>
          <w:rPrChange w:id="626" w:author="Wall, Alison E." w:date="2017-11-27T19:39:00Z">
            <w:rPr>
              <w:spacing w:val="-13"/>
              <w:w w:val="115"/>
            </w:rPr>
          </w:rPrChange>
        </w:rPr>
        <w:t xml:space="preserve"> </w:t>
      </w:r>
      <w:r w:rsidRPr="00635885">
        <w:rPr>
          <w:rFonts w:asciiTheme="minorHAnsi" w:hAnsiTheme="minorHAnsi"/>
          <w:w w:val="115"/>
          <w:sz w:val="22"/>
          <w:szCs w:val="22"/>
          <w:rPrChange w:id="627" w:author="Wall, Alison E." w:date="2017-11-27T19:39:00Z">
            <w:rPr>
              <w:w w:val="115"/>
            </w:rPr>
          </w:rPrChange>
        </w:rPr>
        <w:t>mu</w:t>
      </w:r>
      <w:r w:rsidRPr="00635885">
        <w:rPr>
          <w:rFonts w:asciiTheme="minorHAnsi" w:hAnsiTheme="minorHAnsi"/>
          <w:spacing w:val="-1"/>
          <w:w w:val="115"/>
          <w:sz w:val="22"/>
          <w:szCs w:val="22"/>
          <w:rPrChange w:id="628" w:author="Wall, Alison E." w:date="2017-11-27T19:39:00Z">
            <w:rPr>
              <w:spacing w:val="-1"/>
              <w:w w:val="115"/>
            </w:rPr>
          </w:rPrChange>
        </w:rPr>
        <w:t>s</w:t>
      </w:r>
      <w:r w:rsidRPr="00635885">
        <w:rPr>
          <w:rFonts w:asciiTheme="minorHAnsi" w:hAnsiTheme="minorHAnsi"/>
          <w:w w:val="115"/>
          <w:sz w:val="22"/>
          <w:szCs w:val="22"/>
          <w:rPrChange w:id="629" w:author="Wall, Alison E." w:date="2017-11-27T19:39:00Z">
            <w:rPr>
              <w:w w:val="115"/>
            </w:rPr>
          </w:rPrChange>
        </w:rPr>
        <w:t>t</w:t>
      </w:r>
      <w:r w:rsidRPr="00635885">
        <w:rPr>
          <w:rFonts w:asciiTheme="minorHAnsi" w:hAnsiTheme="minorHAnsi"/>
          <w:spacing w:val="-12"/>
          <w:w w:val="115"/>
          <w:sz w:val="22"/>
          <w:szCs w:val="22"/>
          <w:rPrChange w:id="630" w:author="Wall, Alison E." w:date="2017-11-27T19:39:00Z">
            <w:rPr>
              <w:spacing w:val="-12"/>
              <w:w w:val="115"/>
            </w:rPr>
          </w:rPrChange>
        </w:rPr>
        <w:t xml:space="preserve"> </w:t>
      </w:r>
      <w:r w:rsidRPr="00635885">
        <w:rPr>
          <w:rFonts w:asciiTheme="minorHAnsi" w:hAnsiTheme="minorHAnsi"/>
          <w:w w:val="115"/>
          <w:sz w:val="22"/>
          <w:szCs w:val="22"/>
          <w:rPrChange w:id="631" w:author="Wall, Alison E." w:date="2017-11-27T19:39:00Z">
            <w:rPr>
              <w:w w:val="115"/>
            </w:rPr>
          </w:rPrChange>
        </w:rPr>
        <w:t>an</w:t>
      </w:r>
      <w:r w:rsidRPr="00635885">
        <w:rPr>
          <w:rFonts w:asciiTheme="minorHAnsi" w:hAnsiTheme="minorHAnsi"/>
          <w:w w:val="115"/>
          <w:sz w:val="22"/>
          <w:szCs w:val="22"/>
          <w:rPrChange w:id="632" w:author="Wall, Alison E." w:date="2017-11-27T19:39:00Z">
            <w:rPr>
              <w:w w:val="115"/>
            </w:rPr>
          </w:rPrChange>
        </w:rPr>
        <w:t>al</w:t>
      </w:r>
      <w:r w:rsidRPr="00635885">
        <w:rPr>
          <w:rFonts w:asciiTheme="minorHAnsi" w:hAnsiTheme="minorHAnsi"/>
          <w:spacing w:val="-2"/>
          <w:w w:val="115"/>
          <w:sz w:val="22"/>
          <w:szCs w:val="22"/>
          <w:rPrChange w:id="633" w:author="Wall, Alison E." w:date="2017-11-27T19:39:00Z">
            <w:rPr>
              <w:spacing w:val="-2"/>
              <w:w w:val="115"/>
            </w:rPr>
          </w:rPrChange>
        </w:rPr>
        <w:t>yz</w:t>
      </w:r>
      <w:r w:rsidRPr="00635885">
        <w:rPr>
          <w:rFonts w:asciiTheme="minorHAnsi" w:hAnsiTheme="minorHAnsi"/>
          <w:w w:val="115"/>
          <w:sz w:val="22"/>
          <w:szCs w:val="22"/>
          <w:rPrChange w:id="634" w:author="Wall, Alison E." w:date="2017-11-27T19:39:00Z">
            <w:rPr>
              <w:w w:val="115"/>
            </w:rPr>
          </w:rPrChange>
        </w:rPr>
        <w:t>e</w:t>
      </w:r>
      <w:r w:rsidRPr="00635885">
        <w:rPr>
          <w:rFonts w:asciiTheme="minorHAnsi" w:hAnsiTheme="minorHAnsi"/>
          <w:spacing w:val="-13"/>
          <w:w w:val="115"/>
          <w:sz w:val="22"/>
          <w:szCs w:val="22"/>
          <w:rPrChange w:id="635" w:author="Wall, Alison E." w:date="2017-11-27T19:39:00Z">
            <w:rPr>
              <w:spacing w:val="-13"/>
              <w:w w:val="115"/>
            </w:rPr>
          </w:rPrChange>
        </w:rPr>
        <w:t xml:space="preserve"> </w:t>
      </w:r>
      <w:r w:rsidRPr="00635885">
        <w:rPr>
          <w:rFonts w:asciiTheme="minorHAnsi" w:hAnsiTheme="minorHAnsi"/>
          <w:w w:val="115"/>
          <w:sz w:val="22"/>
          <w:szCs w:val="22"/>
          <w:rPrChange w:id="636" w:author="Wall, Alison E." w:date="2017-11-27T19:39:00Z">
            <w:rPr>
              <w:w w:val="115"/>
            </w:rPr>
          </w:rPrChange>
        </w:rPr>
        <w:t>the</w:t>
      </w:r>
      <w:r w:rsidRPr="00635885">
        <w:rPr>
          <w:rFonts w:asciiTheme="minorHAnsi" w:hAnsiTheme="minorHAnsi"/>
          <w:spacing w:val="-12"/>
          <w:w w:val="115"/>
          <w:sz w:val="22"/>
          <w:szCs w:val="22"/>
          <w:rPrChange w:id="637" w:author="Wall, Alison E." w:date="2017-11-27T19:39:00Z">
            <w:rPr>
              <w:spacing w:val="-12"/>
              <w:w w:val="115"/>
            </w:rPr>
          </w:rPrChange>
        </w:rPr>
        <w:t xml:space="preserve"> </w:t>
      </w:r>
      <w:r w:rsidRPr="00635885">
        <w:rPr>
          <w:rFonts w:asciiTheme="minorHAnsi" w:hAnsiTheme="minorHAnsi"/>
          <w:w w:val="115"/>
          <w:sz w:val="22"/>
          <w:szCs w:val="22"/>
          <w:rPrChange w:id="638" w:author="Wall, Alison E." w:date="2017-11-27T19:39:00Z">
            <w:rPr>
              <w:w w:val="115"/>
            </w:rPr>
          </w:rPrChange>
        </w:rPr>
        <w:t>e</w:t>
      </w:r>
      <w:r w:rsidRPr="00635885">
        <w:rPr>
          <w:rFonts w:asciiTheme="minorHAnsi" w:hAnsiTheme="minorHAnsi"/>
          <w:spacing w:val="-2"/>
          <w:w w:val="115"/>
          <w:sz w:val="22"/>
          <w:szCs w:val="22"/>
          <w:rPrChange w:id="639" w:author="Wall, Alison E." w:date="2017-11-27T19:39:00Z">
            <w:rPr>
              <w:spacing w:val="-2"/>
              <w:w w:val="115"/>
            </w:rPr>
          </w:rPrChange>
        </w:rPr>
        <w:t>s</w:t>
      </w:r>
      <w:r w:rsidRPr="00635885">
        <w:rPr>
          <w:rFonts w:asciiTheme="minorHAnsi" w:hAnsiTheme="minorHAnsi"/>
          <w:w w:val="115"/>
          <w:sz w:val="22"/>
          <w:szCs w:val="22"/>
          <w:rPrChange w:id="640" w:author="Wall, Alison E." w:date="2017-11-27T19:39:00Z">
            <w:rPr>
              <w:w w:val="115"/>
            </w:rPr>
          </w:rPrChange>
        </w:rPr>
        <w:t>tim</w:t>
      </w:r>
      <w:r w:rsidRPr="00635885">
        <w:rPr>
          <w:rFonts w:asciiTheme="minorHAnsi" w:hAnsiTheme="minorHAnsi"/>
          <w:spacing w:val="-2"/>
          <w:w w:val="115"/>
          <w:sz w:val="22"/>
          <w:szCs w:val="22"/>
          <w:rPrChange w:id="641" w:author="Wall, Alison E." w:date="2017-11-27T19:39:00Z">
            <w:rPr>
              <w:spacing w:val="-2"/>
              <w:w w:val="115"/>
            </w:rPr>
          </w:rPrChange>
        </w:rPr>
        <w:t>a</w:t>
      </w:r>
      <w:r w:rsidRPr="00635885">
        <w:rPr>
          <w:rFonts w:asciiTheme="minorHAnsi" w:hAnsiTheme="minorHAnsi"/>
          <w:spacing w:val="-1"/>
          <w:w w:val="115"/>
          <w:sz w:val="22"/>
          <w:szCs w:val="22"/>
          <w:rPrChange w:id="642" w:author="Wall, Alison E." w:date="2017-11-27T19:39:00Z">
            <w:rPr>
              <w:spacing w:val="-1"/>
              <w:w w:val="115"/>
            </w:rPr>
          </w:rPrChange>
        </w:rPr>
        <w:t>t</w:t>
      </w:r>
      <w:r w:rsidRPr="00635885">
        <w:rPr>
          <w:rFonts w:asciiTheme="minorHAnsi" w:hAnsiTheme="minorHAnsi"/>
          <w:w w:val="115"/>
          <w:sz w:val="22"/>
          <w:szCs w:val="22"/>
          <w:rPrChange w:id="643" w:author="Wall, Alison E." w:date="2017-11-27T19:39:00Z">
            <w:rPr>
              <w:w w:val="115"/>
            </w:rPr>
          </w:rPrChange>
        </w:rPr>
        <w:t>ed</w:t>
      </w:r>
      <w:r w:rsidRPr="00635885">
        <w:rPr>
          <w:rFonts w:asciiTheme="minorHAnsi" w:hAnsiTheme="minorHAnsi"/>
          <w:spacing w:val="-10"/>
          <w:w w:val="115"/>
          <w:sz w:val="22"/>
          <w:szCs w:val="22"/>
          <w:rPrChange w:id="644" w:author="Wall, Alison E." w:date="2017-11-27T19:39:00Z">
            <w:rPr>
              <w:spacing w:val="-10"/>
              <w:w w:val="115"/>
            </w:rPr>
          </w:rPrChange>
        </w:rPr>
        <w:t xml:space="preserve"> </w:t>
      </w:r>
      <w:r w:rsidRPr="00635885">
        <w:rPr>
          <w:rFonts w:asciiTheme="minorHAnsi" w:hAnsiTheme="minorHAnsi"/>
          <w:spacing w:val="-3"/>
          <w:w w:val="115"/>
          <w:sz w:val="22"/>
          <w:szCs w:val="22"/>
          <w:rPrChange w:id="645" w:author="Wall, Alison E." w:date="2017-11-27T19:39:00Z">
            <w:rPr>
              <w:spacing w:val="-3"/>
              <w:w w:val="115"/>
            </w:rPr>
          </w:rPrChange>
        </w:rPr>
        <w:t>g</w:t>
      </w:r>
      <w:r w:rsidRPr="00635885">
        <w:rPr>
          <w:rFonts w:asciiTheme="minorHAnsi" w:hAnsiTheme="minorHAnsi"/>
          <w:w w:val="115"/>
          <w:sz w:val="22"/>
          <w:szCs w:val="22"/>
          <w:rPrChange w:id="646" w:author="Wall, Alison E." w:date="2017-11-27T19:39:00Z">
            <w:rPr>
              <w:w w:val="115"/>
            </w:rPr>
          </w:rPrChange>
        </w:rPr>
        <w:t>ender</w:t>
      </w:r>
      <w:r w:rsidRPr="00635885">
        <w:rPr>
          <w:rFonts w:asciiTheme="minorHAnsi" w:hAnsiTheme="minorHAnsi"/>
          <w:w w:val="114"/>
          <w:sz w:val="22"/>
          <w:szCs w:val="22"/>
          <w:rPrChange w:id="647" w:author="Wall, Alison E." w:date="2017-11-27T19:39:00Z">
            <w:rPr>
              <w:w w:val="114"/>
            </w:rPr>
          </w:rPrChange>
        </w:rPr>
        <w:t xml:space="preserve"> </w:t>
      </w:r>
      <w:r w:rsidRPr="00635885">
        <w:rPr>
          <w:rFonts w:asciiTheme="minorHAnsi" w:hAnsiTheme="minorHAnsi"/>
          <w:w w:val="115"/>
          <w:sz w:val="22"/>
          <w:szCs w:val="22"/>
          <w:rPrChange w:id="648" w:author="Wall, Alison E." w:date="2017-11-27T19:39:00Z">
            <w:rPr>
              <w:w w:val="115"/>
            </w:rPr>
          </w:rPrChange>
        </w:rPr>
        <w:t>and</w:t>
      </w:r>
      <w:r w:rsidRPr="00635885">
        <w:rPr>
          <w:rFonts w:asciiTheme="minorHAnsi" w:hAnsiTheme="minorHAnsi"/>
          <w:spacing w:val="-10"/>
          <w:w w:val="115"/>
          <w:sz w:val="22"/>
          <w:szCs w:val="22"/>
          <w:rPrChange w:id="649" w:author="Wall, Alison E." w:date="2017-11-27T19:39:00Z">
            <w:rPr>
              <w:spacing w:val="-10"/>
              <w:w w:val="115"/>
            </w:rPr>
          </w:rPrChange>
        </w:rPr>
        <w:t xml:space="preserve"> </w:t>
      </w:r>
      <w:r w:rsidRPr="00635885">
        <w:rPr>
          <w:rFonts w:asciiTheme="minorHAnsi" w:hAnsiTheme="minorHAnsi"/>
          <w:spacing w:val="-2"/>
          <w:w w:val="115"/>
          <w:sz w:val="22"/>
          <w:szCs w:val="22"/>
          <w:rPrChange w:id="650" w:author="Wall, Alison E." w:date="2017-11-27T19:39:00Z">
            <w:rPr>
              <w:spacing w:val="-2"/>
              <w:w w:val="115"/>
            </w:rPr>
          </w:rPrChange>
        </w:rPr>
        <w:t>r</w:t>
      </w:r>
      <w:r w:rsidRPr="00635885">
        <w:rPr>
          <w:rFonts w:asciiTheme="minorHAnsi" w:hAnsiTheme="minorHAnsi"/>
          <w:w w:val="115"/>
          <w:sz w:val="22"/>
          <w:szCs w:val="22"/>
          <w:rPrChange w:id="651" w:author="Wall, Alison E." w:date="2017-11-27T19:39:00Z">
            <w:rPr>
              <w:w w:val="115"/>
            </w:rPr>
          </w:rPrChange>
        </w:rPr>
        <w:t>ace</w:t>
      </w:r>
      <w:r w:rsidRPr="00635885">
        <w:rPr>
          <w:rFonts w:asciiTheme="minorHAnsi" w:hAnsiTheme="minorHAnsi"/>
          <w:spacing w:val="-12"/>
          <w:w w:val="115"/>
          <w:sz w:val="22"/>
          <w:szCs w:val="22"/>
          <w:rPrChange w:id="652" w:author="Wall, Alison E." w:date="2017-11-27T19:39:00Z">
            <w:rPr>
              <w:spacing w:val="-12"/>
              <w:w w:val="115"/>
            </w:rPr>
          </w:rPrChange>
        </w:rPr>
        <w:t xml:space="preserve"> </w:t>
      </w:r>
      <w:r w:rsidRPr="00635885">
        <w:rPr>
          <w:rFonts w:asciiTheme="minorHAnsi" w:hAnsiTheme="minorHAnsi"/>
          <w:w w:val="115"/>
          <w:sz w:val="22"/>
          <w:szCs w:val="22"/>
          <w:rPrChange w:id="653" w:author="Wall, Alison E." w:date="2017-11-27T19:39:00Z">
            <w:rPr>
              <w:w w:val="115"/>
            </w:rPr>
          </w:rPrChange>
        </w:rPr>
        <w:t>popul</w:t>
      </w:r>
      <w:r w:rsidRPr="00635885">
        <w:rPr>
          <w:rFonts w:asciiTheme="minorHAnsi" w:hAnsiTheme="minorHAnsi"/>
          <w:spacing w:val="-1"/>
          <w:w w:val="115"/>
          <w:sz w:val="22"/>
          <w:szCs w:val="22"/>
          <w:rPrChange w:id="654" w:author="Wall, Alison E." w:date="2017-11-27T19:39:00Z">
            <w:rPr>
              <w:spacing w:val="-1"/>
              <w:w w:val="115"/>
            </w:rPr>
          </w:rPrChange>
        </w:rPr>
        <w:t>a</w:t>
      </w:r>
      <w:r w:rsidRPr="00635885">
        <w:rPr>
          <w:rFonts w:asciiTheme="minorHAnsi" w:hAnsiTheme="minorHAnsi"/>
          <w:w w:val="115"/>
          <w:sz w:val="22"/>
          <w:szCs w:val="22"/>
          <w:rPrChange w:id="655" w:author="Wall, Alison E." w:date="2017-11-27T19:39:00Z">
            <w:rPr>
              <w:w w:val="115"/>
            </w:rPr>
          </w:rPrChange>
        </w:rPr>
        <w:t>tions</w:t>
      </w:r>
      <w:r w:rsidRPr="00635885">
        <w:rPr>
          <w:rFonts w:asciiTheme="minorHAnsi" w:hAnsiTheme="minorHAnsi"/>
          <w:spacing w:val="-13"/>
          <w:w w:val="115"/>
          <w:sz w:val="22"/>
          <w:szCs w:val="22"/>
          <w:rPrChange w:id="656" w:author="Wall, Alison E." w:date="2017-11-27T19:39:00Z">
            <w:rPr>
              <w:spacing w:val="-13"/>
              <w:w w:val="115"/>
            </w:rPr>
          </w:rPrChange>
        </w:rPr>
        <w:t xml:space="preserve"> </w:t>
      </w:r>
      <w:r w:rsidRPr="00635885">
        <w:rPr>
          <w:rFonts w:asciiTheme="minorHAnsi" w:hAnsiTheme="minorHAnsi"/>
          <w:spacing w:val="-1"/>
          <w:w w:val="115"/>
          <w:sz w:val="22"/>
          <w:szCs w:val="22"/>
          <w:rPrChange w:id="657" w:author="Wall, Alison E." w:date="2017-11-27T19:39:00Z">
            <w:rPr>
              <w:spacing w:val="-1"/>
              <w:w w:val="115"/>
            </w:rPr>
          </w:rPrChange>
        </w:rPr>
        <w:t>o</w:t>
      </w:r>
      <w:r w:rsidRPr="00635885">
        <w:rPr>
          <w:rFonts w:asciiTheme="minorHAnsi" w:hAnsiTheme="minorHAnsi"/>
          <w:w w:val="115"/>
          <w:sz w:val="22"/>
          <w:szCs w:val="22"/>
          <w:rPrChange w:id="658" w:author="Wall, Alison E." w:date="2017-11-27T19:39:00Z">
            <w:rPr>
              <w:w w:val="115"/>
            </w:rPr>
          </w:rPrChange>
        </w:rPr>
        <w:t>f</w:t>
      </w:r>
      <w:r w:rsidRPr="00635885">
        <w:rPr>
          <w:rFonts w:asciiTheme="minorHAnsi" w:hAnsiTheme="minorHAnsi"/>
          <w:spacing w:val="-12"/>
          <w:w w:val="115"/>
          <w:sz w:val="22"/>
          <w:szCs w:val="22"/>
          <w:rPrChange w:id="659" w:author="Wall, Alison E." w:date="2017-11-27T19:39:00Z">
            <w:rPr>
              <w:spacing w:val="-12"/>
              <w:w w:val="115"/>
            </w:rPr>
          </w:rPrChange>
        </w:rPr>
        <w:t xml:space="preserve"> </w:t>
      </w:r>
      <w:r w:rsidRPr="00635885">
        <w:rPr>
          <w:rFonts w:asciiTheme="minorHAnsi" w:hAnsiTheme="minorHAnsi"/>
          <w:w w:val="115"/>
          <w:sz w:val="22"/>
          <w:szCs w:val="22"/>
          <w:rPrChange w:id="660" w:author="Wall, Alison E." w:date="2017-11-27T19:39:00Z">
            <w:rPr>
              <w:w w:val="115"/>
            </w:rPr>
          </w:rPrChange>
        </w:rPr>
        <w:t>the</w:t>
      </w:r>
      <w:r w:rsidRPr="00635885">
        <w:rPr>
          <w:rFonts w:asciiTheme="minorHAnsi" w:hAnsiTheme="minorHAnsi"/>
          <w:spacing w:val="-11"/>
          <w:w w:val="115"/>
          <w:sz w:val="22"/>
          <w:szCs w:val="22"/>
          <w:rPrChange w:id="661" w:author="Wall, Alison E." w:date="2017-11-27T19:39:00Z">
            <w:rPr>
              <w:spacing w:val="-11"/>
              <w:w w:val="115"/>
            </w:rPr>
          </w:rPrChange>
        </w:rPr>
        <w:t xml:space="preserve"> </w:t>
      </w:r>
      <w:r w:rsidRPr="00635885">
        <w:rPr>
          <w:rFonts w:asciiTheme="minorHAnsi" w:hAnsiTheme="minorHAnsi"/>
          <w:w w:val="115"/>
          <w:sz w:val="22"/>
          <w:szCs w:val="22"/>
          <w:rPrChange w:id="662" w:author="Wall, Alison E." w:date="2017-11-27T19:39:00Z">
            <w:rPr>
              <w:w w:val="115"/>
            </w:rPr>
          </w:rPrChange>
        </w:rPr>
        <w:t>Uni</w:t>
      </w:r>
      <w:r w:rsidRPr="00635885">
        <w:rPr>
          <w:rFonts w:asciiTheme="minorHAnsi" w:hAnsiTheme="minorHAnsi"/>
          <w:spacing w:val="-2"/>
          <w:w w:val="115"/>
          <w:sz w:val="22"/>
          <w:szCs w:val="22"/>
          <w:rPrChange w:id="663" w:author="Wall, Alison E." w:date="2017-11-27T19:39:00Z">
            <w:rPr>
              <w:spacing w:val="-2"/>
              <w:w w:val="115"/>
            </w:rPr>
          </w:rPrChange>
        </w:rPr>
        <w:t>t</w:t>
      </w:r>
      <w:r w:rsidRPr="00635885">
        <w:rPr>
          <w:rFonts w:asciiTheme="minorHAnsi" w:hAnsiTheme="minorHAnsi"/>
          <w:w w:val="115"/>
          <w:sz w:val="22"/>
          <w:szCs w:val="22"/>
          <w:rPrChange w:id="664" w:author="Wall, Alison E." w:date="2017-11-27T19:39:00Z">
            <w:rPr>
              <w:w w:val="115"/>
            </w:rPr>
          </w:rPrChange>
        </w:rPr>
        <w:t>ed</w:t>
      </w:r>
      <w:r w:rsidRPr="00635885">
        <w:rPr>
          <w:rFonts w:asciiTheme="minorHAnsi" w:hAnsiTheme="minorHAnsi"/>
          <w:spacing w:val="-9"/>
          <w:w w:val="115"/>
          <w:sz w:val="22"/>
          <w:szCs w:val="22"/>
          <w:rPrChange w:id="665" w:author="Wall, Alison E." w:date="2017-11-27T19:39:00Z">
            <w:rPr>
              <w:spacing w:val="-9"/>
              <w:w w:val="115"/>
            </w:rPr>
          </w:rPrChange>
        </w:rPr>
        <w:t xml:space="preserve"> </w:t>
      </w:r>
      <w:r w:rsidRPr="00635885">
        <w:rPr>
          <w:rFonts w:asciiTheme="minorHAnsi" w:hAnsiTheme="minorHAnsi"/>
          <w:spacing w:val="-3"/>
          <w:w w:val="115"/>
          <w:sz w:val="22"/>
          <w:szCs w:val="22"/>
          <w:rPrChange w:id="666" w:author="Wall, Alison E." w:date="2017-11-27T19:39:00Z">
            <w:rPr>
              <w:spacing w:val="-3"/>
              <w:w w:val="115"/>
            </w:rPr>
          </w:rPrChange>
        </w:rPr>
        <w:t>S</w:t>
      </w:r>
      <w:r w:rsidRPr="00635885">
        <w:rPr>
          <w:rFonts w:asciiTheme="minorHAnsi" w:hAnsiTheme="minorHAnsi"/>
          <w:w w:val="115"/>
          <w:sz w:val="22"/>
          <w:szCs w:val="22"/>
          <w:rPrChange w:id="667" w:author="Wall, Alison E." w:date="2017-11-27T19:39:00Z">
            <w:rPr>
              <w:w w:val="115"/>
            </w:rPr>
          </w:rPrChange>
        </w:rPr>
        <w:t>t</w:t>
      </w:r>
      <w:r w:rsidRPr="00635885">
        <w:rPr>
          <w:rFonts w:asciiTheme="minorHAnsi" w:hAnsiTheme="minorHAnsi"/>
          <w:spacing w:val="-1"/>
          <w:w w:val="115"/>
          <w:sz w:val="22"/>
          <w:szCs w:val="22"/>
          <w:rPrChange w:id="668" w:author="Wall, Alison E." w:date="2017-11-27T19:39:00Z">
            <w:rPr>
              <w:spacing w:val="-1"/>
              <w:w w:val="115"/>
            </w:rPr>
          </w:rPrChange>
        </w:rPr>
        <w:t>at</w:t>
      </w:r>
      <w:r w:rsidRPr="00635885">
        <w:rPr>
          <w:rFonts w:asciiTheme="minorHAnsi" w:hAnsiTheme="minorHAnsi"/>
          <w:w w:val="115"/>
          <w:sz w:val="22"/>
          <w:szCs w:val="22"/>
          <w:rPrChange w:id="669" w:author="Wall, Alison E." w:date="2017-11-27T19:39:00Z">
            <w:rPr>
              <w:w w:val="115"/>
            </w:rPr>
          </w:rPrChange>
        </w:rPr>
        <w:t>e</w:t>
      </w:r>
      <w:r w:rsidRPr="00635885">
        <w:rPr>
          <w:rFonts w:asciiTheme="minorHAnsi" w:hAnsiTheme="minorHAnsi"/>
          <w:spacing w:val="-5"/>
          <w:w w:val="115"/>
          <w:sz w:val="22"/>
          <w:szCs w:val="22"/>
          <w:rPrChange w:id="670" w:author="Wall, Alison E." w:date="2017-11-27T19:39:00Z">
            <w:rPr>
              <w:spacing w:val="-5"/>
              <w:w w:val="115"/>
            </w:rPr>
          </w:rPrChange>
        </w:rPr>
        <w:t>s</w:t>
      </w:r>
      <w:r w:rsidRPr="00635885">
        <w:rPr>
          <w:rFonts w:asciiTheme="minorHAnsi" w:hAnsiTheme="minorHAnsi"/>
          <w:w w:val="115"/>
          <w:sz w:val="22"/>
          <w:szCs w:val="22"/>
          <w:rPrChange w:id="671" w:author="Wall, Alison E." w:date="2017-11-27T19:39:00Z">
            <w:rPr>
              <w:w w:val="115"/>
            </w:rPr>
          </w:rPrChange>
        </w:rPr>
        <w:t>.</w:t>
      </w:r>
      <w:r w:rsidRPr="00635885">
        <w:rPr>
          <w:rFonts w:asciiTheme="minorHAnsi" w:hAnsiTheme="minorHAnsi"/>
          <w:spacing w:val="-10"/>
          <w:w w:val="115"/>
          <w:sz w:val="22"/>
          <w:szCs w:val="22"/>
          <w:rPrChange w:id="672" w:author="Wall, Alison E." w:date="2017-11-27T19:39:00Z">
            <w:rPr>
              <w:spacing w:val="-10"/>
              <w:w w:val="115"/>
            </w:rPr>
          </w:rPrChange>
        </w:rPr>
        <w:t xml:space="preserve"> </w:t>
      </w:r>
      <w:r w:rsidRPr="00635885">
        <w:rPr>
          <w:rFonts w:asciiTheme="minorHAnsi" w:hAnsiTheme="minorHAnsi"/>
          <w:spacing w:val="-4"/>
          <w:w w:val="115"/>
          <w:sz w:val="22"/>
          <w:szCs w:val="22"/>
          <w:rPrChange w:id="673" w:author="Wall, Alison E." w:date="2017-11-27T19:39:00Z">
            <w:rPr>
              <w:spacing w:val="-4"/>
              <w:w w:val="115"/>
            </w:rPr>
          </w:rPrChange>
        </w:rPr>
        <w:t>L</w:t>
      </w:r>
      <w:r w:rsidRPr="00635885">
        <w:rPr>
          <w:rFonts w:asciiTheme="minorHAnsi" w:hAnsiTheme="minorHAnsi"/>
          <w:w w:val="115"/>
          <w:sz w:val="22"/>
          <w:szCs w:val="22"/>
          <w:rPrChange w:id="674" w:author="Wall, Alison E." w:date="2017-11-27T19:39:00Z">
            <w:rPr>
              <w:w w:val="115"/>
            </w:rPr>
          </w:rPrChange>
        </w:rPr>
        <w:t>ooking</w:t>
      </w:r>
      <w:r w:rsidRPr="00635885">
        <w:rPr>
          <w:rFonts w:asciiTheme="minorHAnsi" w:hAnsiTheme="minorHAnsi"/>
          <w:spacing w:val="-9"/>
          <w:w w:val="115"/>
          <w:sz w:val="22"/>
          <w:szCs w:val="22"/>
          <w:rPrChange w:id="675" w:author="Wall, Alison E." w:date="2017-11-27T19:39:00Z">
            <w:rPr>
              <w:spacing w:val="-9"/>
              <w:w w:val="115"/>
            </w:rPr>
          </w:rPrChange>
        </w:rPr>
        <w:t xml:space="preserve"> </w:t>
      </w:r>
      <w:r w:rsidRPr="00635885">
        <w:rPr>
          <w:rFonts w:asciiTheme="minorHAnsi" w:hAnsiTheme="minorHAnsi"/>
          <w:spacing w:val="-2"/>
          <w:w w:val="115"/>
          <w:sz w:val="22"/>
          <w:szCs w:val="22"/>
          <w:rPrChange w:id="676" w:author="Wall, Alison E." w:date="2017-11-27T19:39:00Z">
            <w:rPr>
              <w:spacing w:val="-2"/>
              <w:w w:val="115"/>
            </w:rPr>
          </w:rPrChange>
        </w:rPr>
        <w:t>a</w:t>
      </w:r>
      <w:r w:rsidRPr="00635885">
        <w:rPr>
          <w:rFonts w:asciiTheme="minorHAnsi" w:hAnsiTheme="minorHAnsi"/>
          <w:w w:val="115"/>
          <w:sz w:val="22"/>
          <w:szCs w:val="22"/>
          <w:rPrChange w:id="677" w:author="Wall, Alison E." w:date="2017-11-27T19:39:00Z">
            <w:rPr>
              <w:w w:val="115"/>
            </w:rPr>
          </w:rPrChange>
        </w:rPr>
        <w:t>t</w:t>
      </w:r>
      <w:ins w:id="678" w:author="Wall, Alison E." w:date="2017-11-27T19:54:00Z">
        <w:r w:rsidR="003818B5">
          <w:rPr>
            <w:rFonts w:asciiTheme="minorHAnsi" w:hAnsiTheme="minorHAnsi"/>
            <w:w w:val="115"/>
            <w:sz w:val="22"/>
            <w:szCs w:val="22"/>
          </w:rPr>
          <w:t xml:space="preserve"> </w:t>
        </w:r>
      </w:ins>
      <w:ins w:id="679" w:author="Wall, Alison E." w:date="2017-11-27T20:04:00Z">
        <w:r w:rsidR="00AB6722">
          <w:rPr>
            <w:rFonts w:asciiTheme="minorHAnsi" w:hAnsiTheme="minorHAnsi"/>
            <w:w w:val="115"/>
            <w:sz w:val="22"/>
            <w:szCs w:val="22"/>
          </w:rPr>
          <w:t xml:space="preserve">a </w:t>
        </w:r>
      </w:ins>
      <w:ins w:id="680" w:author="Wall, Alison E." w:date="2017-11-27T19:54:00Z">
        <w:r w:rsidR="003818B5">
          <w:rPr>
            <w:rFonts w:asciiTheme="minorHAnsi" w:hAnsiTheme="minorHAnsi"/>
            <w:w w:val="115"/>
            <w:sz w:val="22"/>
            <w:szCs w:val="22"/>
          </w:rPr>
          <w:t>focal point of</w:t>
        </w:r>
      </w:ins>
      <w:r w:rsidRPr="00635885">
        <w:rPr>
          <w:rFonts w:asciiTheme="minorHAnsi" w:hAnsiTheme="minorHAnsi"/>
          <w:spacing w:val="-12"/>
          <w:w w:val="115"/>
          <w:sz w:val="22"/>
          <w:szCs w:val="22"/>
          <w:rPrChange w:id="681" w:author="Wall, Alison E." w:date="2017-11-27T19:39:00Z">
            <w:rPr>
              <w:spacing w:val="-12"/>
              <w:w w:val="115"/>
            </w:rPr>
          </w:rPrChange>
        </w:rPr>
        <w:t xml:space="preserve"> </w:t>
      </w:r>
      <w:r w:rsidRPr="00635885">
        <w:rPr>
          <w:rFonts w:asciiTheme="minorHAnsi" w:hAnsiTheme="minorHAnsi"/>
          <w:w w:val="115"/>
          <w:sz w:val="22"/>
          <w:szCs w:val="22"/>
          <w:rPrChange w:id="682" w:author="Wall, Alison E." w:date="2017-11-27T19:39:00Z">
            <w:rPr>
              <w:w w:val="115"/>
            </w:rPr>
          </w:rPrChange>
        </w:rPr>
        <w:t>the</w:t>
      </w:r>
      <w:r w:rsidRPr="00635885">
        <w:rPr>
          <w:rFonts w:asciiTheme="minorHAnsi" w:hAnsiTheme="minorHAnsi"/>
          <w:spacing w:val="-11"/>
          <w:w w:val="115"/>
          <w:sz w:val="22"/>
          <w:szCs w:val="22"/>
          <w:rPrChange w:id="683" w:author="Wall, Alison E." w:date="2017-11-27T19:39:00Z">
            <w:rPr>
              <w:spacing w:val="-11"/>
              <w:w w:val="115"/>
            </w:rPr>
          </w:rPrChange>
        </w:rPr>
        <w:t xml:space="preserve"> </w:t>
      </w:r>
      <w:r w:rsidRPr="00635885">
        <w:rPr>
          <w:rFonts w:asciiTheme="minorHAnsi" w:hAnsiTheme="minorHAnsi"/>
          <w:w w:val="115"/>
          <w:sz w:val="22"/>
          <w:szCs w:val="22"/>
          <w:rPrChange w:id="684" w:author="Wall, Alison E." w:date="2017-11-27T19:39:00Z">
            <w:rPr>
              <w:w w:val="115"/>
            </w:rPr>
          </w:rPrChange>
        </w:rPr>
        <w:t>count</w:t>
      </w:r>
      <w:r w:rsidRPr="00635885">
        <w:rPr>
          <w:rFonts w:asciiTheme="minorHAnsi" w:hAnsiTheme="minorHAnsi"/>
          <w:spacing w:val="-3"/>
          <w:w w:val="115"/>
          <w:sz w:val="22"/>
          <w:szCs w:val="22"/>
          <w:rPrChange w:id="685" w:author="Wall, Alison E." w:date="2017-11-27T19:39:00Z">
            <w:rPr>
              <w:spacing w:val="-3"/>
              <w:w w:val="115"/>
            </w:rPr>
          </w:rPrChange>
        </w:rPr>
        <w:t>r</w:t>
      </w:r>
      <w:r w:rsidRPr="00635885">
        <w:rPr>
          <w:rFonts w:asciiTheme="minorHAnsi" w:hAnsiTheme="minorHAnsi"/>
          <w:w w:val="115"/>
          <w:sz w:val="22"/>
          <w:szCs w:val="22"/>
          <w:rPrChange w:id="686" w:author="Wall, Alison E." w:date="2017-11-27T19:39:00Z">
            <w:rPr>
              <w:w w:val="115"/>
            </w:rPr>
          </w:rPrChange>
        </w:rPr>
        <w:t>y</w:t>
      </w:r>
      <w:r w:rsidRPr="00635885">
        <w:rPr>
          <w:rFonts w:asciiTheme="minorHAnsi" w:hAnsiTheme="minorHAnsi"/>
          <w:spacing w:val="-12"/>
          <w:w w:val="115"/>
          <w:sz w:val="22"/>
          <w:szCs w:val="22"/>
          <w:rPrChange w:id="687" w:author="Wall, Alison E." w:date="2017-11-27T19:39:00Z">
            <w:rPr>
              <w:spacing w:val="-12"/>
              <w:w w:val="115"/>
            </w:rPr>
          </w:rPrChange>
        </w:rPr>
        <w:t xml:space="preserve"> </w:t>
      </w:r>
      <w:r w:rsidRPr="00635885">
        <w:rPr>
          <w:rFonts w:asciiTheme="minorHAnsi" w:hAnsiTheme="minorHAnsi"/>
          <w:w w:val="115"/>
          <w:sz w:val="22"/>
          <w:szCs w:val="22"/>
          <w:rPrChange w:id="688" w:author="Wall, Alison E." w:date="2017-11-27T19:39:00Z">
            <w:rPr>
              <w:w w:val="115"/>
            </w:rPr>
          </w:rPrChange>
        </w:rPr>
        <w:t>as</w:t>
      </w:r>
      <w:r w:rsidRPr="00635885">
        <w:rPr>
          <w:rFonts w:asciiTheme="minorHAnsi" w:hAnsiTheme="minorHAnsi"/>
          <w:spacing w:val="-11"/>
          <w:w w:val="115"/>
          <w:sz w:val="22"/>
          <w:szCs w:val="22"/>
          <w:rPrChange w:id="689" w:author="Wall, Alison E." w:date="2017-11-27T19:39:00Z">
            <w:rPr>
              <w:spacing w:val="-11"/>
              <w:w w:val="115"/>
            </w:rPr>
          </w:rPrChange>
        </w:rPr>
        <w:t xml:space="preserve"> </w:t>
      </w:r>
      <w:r w:rsidRPr="00635885">
        <w:rPr>
          <w:rFonts w:asciiTheme="minorHAnsi" w:hAnsiTheme="minorHAnsi"/>
          <w:w w:val="115"/>
          <w:sz w:val="22"/>
          <w:szCs w:val="22"/>
          <w:rPrChange w:id="690" w:author="Wall, Alison E." w:date="2017-11-27T19:39:00Z">
            <w:rPr>
              <w:w w:val="115"/>
            </w:rPr>
          </w:rPrChange>
        </w:rPr>
        <w:t>a</w:t>
      </w:r>
      <w:r w:rsidRPr="00635885">
        <w:rPr>
          <w:rFonts w:asciiTheme="minorHAnsi" w:hAnsiTheme="minorHAnsi"/>
          <w:spacing w:val="-11"/>
          <w:w w:val="115"/>
          <w:sz w:val="22"/>
          <w:szCs w:val="22"/>
          <w:rPrChange w:id="691" w:author="Wall, Alison E." w:date="2017-11-27T19:39:00Z">
            <w:rPr>
              <w:spacing w:val="-11"/>
              <w:w w:val="115"/>
            </w:rPr>
          </w:rPrChange>
        </w:rPr>
        <w:t xml:space="preserve"> </w:t>
      </w:r>
      <w:r w:rsidRPr="00635885">
        <w:rPr>
          <w:rFonts w:asciiTheme="minorHAnsi" w:hAnsiTheme="minorHAnsi"/>
          <w:w w:val="115"/>
          <w:sz w:val="22"/>
          <w:szCs w:val="22"/>
          <w:rPrChange w:id="692" w:author="Wall, Alison E." w:date="2017-11-27T19:39:00Z">
            <w:rPr>
              <w:w w:val="115"/>
            </w:rPr>
          </w:rPrChange>
        </w:rPr>
        <w:t>whole</w:t>
      </w:r>
      <w:r w:rsidRPr="00635885">
        <w:rPr>
          <w:rFonts w:asciiTheme="minorHAnsi" w:hAnsiTheme="minorHAnsi"/>
          <w:spacing w:val="-12"/>
          <w:w w:val="115"/>
          <w:sz w:val="22"/>
          <w:szCs w:val="22"/>
          <w:rPrChange w:id="693" w:author="Wall, Alison E." w:date="2017-11-27T19:39:00Z">
            <w:rPr>
              <w:spacing w:val="-12"/>
              <w:w w:val="115"/>
            </w:rPr>
          </w:rPrChange>
        </w:rPr>
        <w:t xml:space="preserve"> </w:t>
      </w:r>
      <w:r w:rsidRPr="00635885">
        <w:rPr>
          <w:rFonts w:asciiTheme="minorHAnsi" w:hAnsiTheme="minorHAnsi"/>
          <w:w w:val="115"/>
          <w:sz w:val="22"/>
          <w:szCs w:val="22"/>
          <w:rPrChange w:id="694" w:author="Wall, Alison E." w:date="2017-11-27T19:39:00Z">
            <w:rPr>
              <w:w w:val="115"/>
            </w:rPr>
          </w:rPrChange>
        </w:rPr>
        <w:t>can</w:t>
      </w:r>
      <w:r w:rsidRPr="00635885">
        <w:rPr>
          <w:rFonts w:asciiTheme="minorHAnsi" w:hAnsiTheme="minorHAnsi"/>
          <w:w w:val="113"/>
          <w:sz w:val="22"/>
          <w:szCs w:val="22"/>
          <w:rPrChange w:id="695" w:author="Wall, Alison E." w:date="2017-11-27T19:39:00Z">
            <w:rPr>
              <w:w w:val="113"/>
            </w:rPr>
          </w:rPrChange>
        </w:rPr>
        <w:t xml:space="preserve"> </w:t>
      </w:r>
      <w:r w:rsidRPr="00635885">
        <w:rPr>
          <w:rFonts w:asciiTheme="minorHAnsi" w:hAnsiTheme="minorHAnsi"/>
          <w:w w:val="115"/>
          <w:sz w:val="22"/>
          <w:szCs w:val="22"/>
          <w:rPrChange w:id="696" w:author="Wall, Alison E." w:date="2017-11-27T19:39:00Z">
            <w:rPr>
              <w:w w:val="115"/>
            </w:rPr>
          </w:rPrChange>
        </w:rPr>
        <w:t>help</w:t>
      </w:r>
      <w:r w:rsidRPr="00635885">
        <w:rPr>
          <w:rFonts w:asciiTheme="minorHAnsi" w:hAnsiTheme="minorHAnsi"/>
          <w:spacing w:val="-14"/>
          <w:w w:val="115"/>
          <w:sz w:val="22"/>
          <w:szCs w:val="22"/>
          <w:rPrChange w:id="697" w:author="Wall, Alison E." w:date="2017-11-27T19:39:00Z">
            <w:rPr>
              <w:spacing w:val="-14"/>
              <w:w w:val="115"/>
            </w:rPr>
          </w:rPrChange>
        </w:rPr>
        <w:t xml:space="preserve"> </w:t>
      </w:r>
      <w:r w:rsidRPr="00635885">
        <w:rPr>
          <w:rFonts w:asciiTheme="minorHAnsi" w:hAnsiTheme="minorHAnsi"/>
          <w:w w:val="115"/>
          <w:sz w:val="22"/>
          <w:szCs w:val="22"/>
          <w:rPrChange w:id="698" w:author="Wall, Alison E." w:date="2017-11-27T19:39:00Z">
            <w:rPr>
              <w:w w:val="115"/>
            </w:rPr>
          </w:rPrChange>
        </w:rPr>
        <w:t>identi</w:t>
      </w:r>
      <w:r w:rsidRPr="00635885">
        <w:rPr>
          <w:rFonts w:asciiTheme="minorHAnsi" w:hAnsiTheme="minorHAnsi"/>
          <w:spacing w:val="-3"/>
          <w:w w:val="115"/>
          <w:sz w:val="22"/>
          <w:szCs w:val="22"/>
          <w:rPrChange w:id="699" w:author="Wall, Alison E." w:date="2017-11-27T19:39:00Z">
            <w:rPr>
              <w:spacing w:val="-3"/>
              <w:w w:val="115"/>
            </w:rPr>
          </w:rPrChange>
        </w:rPr>
        <w:t>f</w:t>
      </w:r>
      <w:r w:rsidRPr="00635885">
        <w:rPr>
          <w:rFonts w:asciiTheme="minorHAnsi" w:hAnsiTheme="minorHAnsi"/>
          <w:w w:val="115"/>
          <w:sz w:val="22"/>
          <w:szCs w:val="22"/>
          <w:rPrChange w:id="700" w:author="Wall, Alison E." w:date="2017-11-27T19:39:00Z">
            <w:rPr>
              <w:w w:val="115"/>
            </w:rPr>
          </w:rPrChange>
        </w:rPr>
        <w:t>y</w:t>
      </w:r>
      <w:r w:rsidRPr="00635885">
        <w:rPr>
          <w:rFonts w:asciiTheme="minorHAnsi" w:hAnsiTheme="minorHAnsi"/>
          <w:spacing w:val="-10"/>
          <w:w w:val="115"/>
          <w:sz w:val="22"/>
          <w:szCs w:val="22"/>
          <w:rPrChange w:id="701" w:author="Wall, Alison E." w:date="2017-11-27T19:39:00Z">
            <w:rPr>
              <w:spacing w:val="-10"/>
              <w:w w:val="115"/>
            </w:rPr>
          </w:rPrChange>
        </w:rPr>
        <w:t xml:space="preserve"> </w:t>
      </w:r>
      <w:r w:rsidRPr="00635885">
        <w:rPr>
          <w:rFonts w:asciiTheme="minorHAnsi" w:hAnsiTheme="minorHAnsi"/>
          <w:w w:val="115"/>
          <w:sz w:val="22"/>
          <w:szCs w:val="22"/>
          <w:rPrChange w:id="702" w:author="Wall, Alison E." w:date="2017-11-27T19:39:00Z">
            <w:rPr>
              <w:w w:val="115"/>
            </w:rPr>
          </w:rPrChange>
        </w:rPr>
        <w:t>the</w:t>
      </w:r>
      <w:r w:rsidRPr="00635885">
        <w:rPr>
          <w:rFonts w:asciiTheme="minorHAnsi" w:hAnsiTheme="minorHAnsi"/>
          <w:spacing w:val="-10"/>
          <w:w w:val="115"/>
          <w:sz w:val="22"/>
          <w:szCs w:val="22"/>
          <w:rPrChange w:id="703" w:author="Wall, Alison E." w:date="2017-11-27T19:39:00Z">
            <w:rPr>
              <w:spacing w:val="-10"/>
              <w:w w:val="115"/>
            </w:rPr>
          </w:rPrChange>
        </w:rPr>
        <w:t xml:space="preserve"> </w:t>
      </w:r>
      <w:r w:rsidRPr="00635885">
        <w:rPr>
          <w:rFonts w:asciiTheme="minorHAnsi" w:hAnsiTheme="minorHAnsi"/>
          <w:w w:val="115"/>
          <w:sz w:val="22"/>
          <w:szCs w:val="22"/>
          <w:rPrChange w:id="704" w:author="Wall, Alison E." w:date="2017-11-27T19:39:00Z">
            <w:rPr>
              <w:w w:val="115"/>
            </w:rPr>
          </w:rPrChange>
        </w:rPr>
        <w:t>scale</w:t>
      </w:r>
      <w:r w:rsidRPr="00635885">
        <w:rPr>
          <w:rFonts w:asciiTheme="minorHAnsi" w:hAnsiTheme="minorHAnsi"/>
          <w:spacing w:val="-11"/>
          <w:w w:val="115"/>
          <w:sz w:val="22"/>
          <w:szCs w:val="22"/>
          <w:rPrChange w:id="705" w:author="Wall, Alison E." w:date="2017-11-27T19:39:00Z">
            <w:rPr>
              <w:spacing w:val="-11"/>
              <w:w w:val="115"/>
            </w:rPr>
          </w:rPrChange>
        </w:rPr>
        <w:t xml:space="preserve"> </w:t>
      </w:r>
      <w:r w:rsidRPr="00635885">
        <w:rPr>
          <w:rFonts w:asciiTheme="minorHAnsi" w:hAnsiTheme="minorHAnsi"/>
          <w:spacing w:val="-1"/>
          <w:w w:val="115"/>
          <w:sz w:val="22"/>
          <w:szCs w:val="22"/>
          <w:rPrChange w:id="706" w:author="Wall, Alison E." w:date="2017-11-27T19:39:00Z">
            <w:rPr>
              <w:spacing w:val="-1"/>
              <w:w w:val="115"/>
            </w:rPr>
          </w:rPrChange>
        </w:rPr>
        <w:t>o</w:t>
      </w:r>
      <w:r w:rsidRPr="00635885">
        <w:rPr>
          <w:rFonts w:asciiTheme="minorHAnsi" w:hAnsiTheme="minorHAnsi"/>
          <w:w w:val="115"/>
          <w:sz w:val="22"/>
          <w:szCs w:val="22"/>
          <w:rPrChange w:id="707" w:author="Wall, Alison E." w:date="2017-11-27T19:39:00Z">
            <w:rPr>
              <w:w w:val="115"/>
            </w:rPr>
          </w:rPrChange>
        </w:rPr>
        <w:t>f</w:t>
      </w:r>
      <w:r w:rsidRPr="00635885">
        <w:rPr>
          <w:rFonts w:asciiTheme="minorHAnsi" w:hAnsiTheme="minorHAnsi"/>
          <w:spacing w:val="-10"/>
          <w:w w:val="115"/>
          <w:sz w:val="22"/>
          <w:szCs w:val="22"/>
          <w:rPrChange w:id="708" w:author="Wall, Alison E." w:date="2017-11-27T19:39:00Z">
            <w:rPr>
              <w:spacing w:val="-10"/>
              <w:w w:val="115"/>
            </w:rPr>
          </w:rPrChange>
        </w:rPr>
        <w:t xml:space="preserve"> </w:t>
      </w:r>
      <w:r w:rsidRPr="00635885">
        <w:rPr>
          <w:rFonts w:asciiTheme="minorHAnsi" w:hAnsiTheme="minorHAnsi"/>
          <w:w w:val="115"/>
          <w:sz w:val="22"/>
          <w:szCs w:val="22"/>
          <w:rPrChange w:id="709" w:author="Wall, Alison E." w:date="2017-11-27T19:39:00Z">
            <w:rPr>
              <w:w w:val="115"/>
            </w:rPr>
          </w:rPrChange>
        </w:rPr>
        <w:t>the</w:t>
      </w:r>
      <w:r w:rsidRPr="00635885">
        <w:rPr>
          <w:rFonts w:asciiTheme="minorHAnsi" w:hAnsiTheme="minorHAnsi"/>
          <w:spacing w:val="-9"/>
          <w:w w:val="115"/>
          <w:sz w:val="22"/>
          <w:szCs w:val="22"/>
          <w:rPrChange w:id="710" w:author="Wall, Alison E." w:date="2017-11-27T19:39:00Z">
            <w:rPr>
              <w:spacing w:val="-9"/>
              <w:w w:val="115"/>
            </w:rPr>
          </w:rPrChange>
        </w:rPr>
        <w:t xml:space="preserve"> </w:t>
      </w:r>
      <w:r w:rsidRPr="00635885">
        <w:rPr>
          <w:rFonts w:asciiTheme="minorHAnsi" w:hAnsiTheme="minorHAnsi"/>
          <w:w w:val="115"/>
          <w:sz w:val="22"/>
          <w:szCs w:val="22"/>
          <w:rPrChange w:id="711" w:author="Wall, Alison E." w:date="2017-11-27T19:39:00Z">
            <w:rPr>
              <w:w w:val="115"/>
            </w:rPr>
          </w:rPrChange>
        </w:rPr>
        <w:t>p</w:t>
      </w:r>
      <w:r w:rsidRPr="00635885">
        <w:rPr>
          <w:rFonts w:asciiTheme="minorHAnsi" w:hAnsiTheme="minorHAnsi"/>
          <w:spacing w:val="-2"/>
          <w:w w:val="115"/>
          <w:sz w:val="22"/>
          <w:szCs w:val="22"/>
          <w:rPrChange w:id="712" w:author="Wall, Alison E." w:date="2017-11-27T19:39:00Z">
            <w:rPr>
              <w:spacing w:val="-2"/>
              <w:w w:val="115"/>
            </w:rPr>
          </w:rPrChange>
        </w:rPr>
        <w:t>r</w:t>
      </w:r>
      <w:r w:rsidRPr="00635885">
        <w:rPr>
          <w:rFonts w:asciiTheme="minorHAnsi" w:hAnsiTheme="minorHAnsi"/>
          <w:w w:val="115"/>
          <w:sz w:val="22"/>
          <w:szCs w:val="22"/>
          <w:rPrChange w:id="713" w:author="Wall, Alison E." w:date="2017-11-27T19:39:00Z">
            <w:rPr>
              <w:w w:val="115"/>
            </w:rPr>
          </w:rPrChange>
        </w:rPr>
        <w:t>oble</w:t>
      </w:r>
      <w:r w:rsidRPr="00635885">
        <w:rPr>
          <w:rFonts w:asciiTheme="minorHAnsi" w:hAnsiTheme="minorHAnsi"/>
          <w:spacing w:val="1"/>
          <w:w w:val="115"/>
          <w:sz w:val="22"/>
          <w:szCs w:val="22"/>
          <w:rPrChange w:id="714" w:author="Wall, Alison E." w:date="2017-11-27T19:39:00Z">
            <w:rPr>
              <w:spacing w:val="1"/>
              <w:w w:val="115"/>
            </w:rPr>
          </w:rPrChange>
        </w:rPr>
        <w:t>m</w:t>
      </w:r>
      <w:r w:rsidRPr="00635885">
        <w:rPr>
          <w:rFonts w:asciiTheme="minorHAnsi" w:hAnsiTheme="minorHAnsi"/>
          <w:w w:val="115"/>
          <w:sz w:val="22"/>
          <w:szCs w:val="22"/>
          <w:rPrChange w:id="715" w:author="Wall, Alison E." w:date="2017-11-27T19:39:00Z">
            <w:rPr>
              <w:w w:val="115"/>
            </w:rPr>
          </w:rPrChange>
        </w:rPr>
        <w:t>.</w:t>
      </w:r>
      <w:r w:rsidRPr="00635885">
        <w:rPr>
          <w:rFonts w:asciiTheme="minorHAnsi" w:hAnsiTheme="minorHAnsi"/>
          <w:spacing w:val="-8"/>
          <w:w w:val="115"/>
          <w:sz w:val="22"/>
          <w:szCs w:val="22"/>
          <w:rPrChange w:id="716" w:author="Wall, Alison E." w:date="2017-11-27T19:39:00Z">
            <w:rPr>
              <w:spacing w:val="-8"/>
              <w:w w:val="115"/>
            </w:rPr>
          </w:rPrChange>
        </w:rPr>
        <w:t xml:space="preserve"> </w:t>
      </w:r>
      <w:r w:rsidRPr="00635885">
        <w:rPr>
          <w:rFonts w:asciiTheme="minorHAnsi" w:hAnsiTheme="minorHAnsi"/>
          <w:w w:val="115"/>
          <w:sz w:val="22"/>
          <w:szCs w:val="22"/>
          <w:rPrChange w:id="717" w:author="Wall, Alison E." w:date="2017-11-27T19:39:00Z">
            <w:rPr>
              <w:w w:val="115"/>
            </w:rPr>
          </w:rPrChange>
        </w:rPr>
        <w:t>The</w:t>
      </w:r>
      <w:r w:rsidRPr="00635885">
        <w:rPr>
          <w:rFonts w:asciiTheme="minorHAnsi" w:hAnsiTheme="minorHAnsi"/>
          <w:spacing w:val="1"/>
          <w:w w:val="115"/>
          <w:sz w:val="22"/>
          <w:szCs w:val="22"/>
          <w:rPrChange w:id="718" w:author="Wall, Alison E." w:date="2017-11-27T19:39:00Z">
            <w:rPr>
              <w:spacing w:val="1"/>
              <w:w w:val="115"/>
            </w:rPr>
          </w:rPrChange>
        </w:rPr>
        <w:t>n</w:t>
      </w:r>
      <w:r w:rsidRPr="00635885">
        <w:rPr>
          <w:rFonts w:asciiTheme="minorHAnsi" w:hAnsiTheme="minorHAnsi"/>
          <w:w w:val="115"/>
          <w:sz w:val="22"/>
          <w:szCs w:val="22"/>
          <w:rPrChange w:id="719" w:author="Wall, Alison E." w:date="2017-11-27T19:39:00Z">
            <w:rPr>
              <w:w w:val="115"/>
            </w:rPr>
          </w:rPrChange>
        </w:rPr>
        <w:t>,</w:t>
      </w:r>
      <w:r w:rsidRPr="00635885">
        <w:rPr>
          <w:rFonts w:asciiTheme="minorHAnsi" w:hAnsiTheme="minorHAnsi"/>
          <w:spacing w:val="-8"/>
          <w:w w:val="115"/>
          <w:sz w:val="22"/>
          <w:szCs w:val="22"/>
          <w:rPrChange w:id="720" w:author="Wall, Alison E." w:date="2017-11-27T19:39:00Z">
            <w:rPr>
              <w:spacing w:val="-8"/>
              <w:w w:val="115"/>
            </w:rPr>
          </w:rPrChange>
        </w:rPr>
        <w:t xml:space="preserve"> </w:t>
      </w:r>
      <w:r w:rsidRPr="00635885">
        <w:rPr>
          <w:rFonts w:asciiTheme="minorHAnsi" w:hAnsiTheme="minorHAnsi"/>
          <w:spacing w:val="-2"/>
          <w:w w:val="115"/>
          <w:sz w:val="22"/>
          <w:szCs w:val="22"/>
          <w:rPrChange w:id="721" w:author="Wall, Alison E." w:date="2017-11-27T19:39:00Z">
            <w:rPr>
              <w:spacing w:val="-2"/>
              <w:w w:val="115"/>
            </w:rPr>
          </w:rPrChange>
        </w:rPr>
        <w:t>w</w:t>
      </w:r>
      <w:r w:rsidRPr="00635885">
        <w:rPr>
          <w:rFonts w:asciiTheme="minorHAnsi" w:hAnsiTheme="minorHAnsi"/>
          <w:w w:val="115"/>
          <w:sz w:val="22"/>
          <w:szCs w:val="22"/>
          <w:rPrChange w:id="722" w:author="Wall, Alison E." w:date="2017-11-27T19:39:00Z">
            <w:rPr>
              <w:w w:val="115"/>
            </w:rPr>
          </w:rPrChange>
        </w:rPr>
        <w:t>e</w:t>
      </w:r>
      <w:r w:rsidRPr="00635885">
        <w:rPr>
          <w:rFonts w:asciiTheme="minorHAnsi" w:hAnsiTheme="minorHAnsi"/>
          <w:spacing w:val="-10"/>
          <w:w w:val="115"/>
          <w:sz w:val="22"/>
          <w:szCs w:val="22"/>
          <w:rPrChange w:id="723" w:author="Wall, Alison E." w:date="2017-11-27T19:39:00Z">
            <w:rPr>
              <w:spacing w:val="-10"/>
              <w:w w:val="115"/>
            </w:rPr>
          </w:rPrChange>
        </w:rPr>
        <w:t xml:space="preserve"> </w:t>
      </w:r>
      <w:r w:rsidRPr="00635885">
        <w:rPr>
          <w:rFonts w:asciiTheme="minorHAnsi" w:hAnsiTheme="minorHAnsi"/>
          <w:w w:val="115"/>
          <w:sz w:val="22"/>
          <w:szCs w:val="22"/>
          <w:rPrChange w:id="724" w:author="Wall, Alison E." w:date="2017-11-27T19:39:00Z">
            <w:rPr>
              <w:w w:val="115"/>
            </w:rPr>
          </w:rPrChange>
        </w:rPr>
        <w:t>should</w:t>
      </w:r>
      <w:r w:rsidRPr="00635885">
        <w:rPr>
          <w:rFonts w:asciiTheme="minorHAnsi" w:hAnsiTheme="minorHAnsi"/>
          <w:spacing w:val="-8"/>
          <w:w w:val="115"/>
          <w:sz w:val="22"/>
          <w:szCs w:val="22"/>
          <w:rPrChange w:id="725" w:author="Wall, Alison E." w:date="2017-11-27T19:39:00Z">
            <w:rPr>
              <w:spacing w:val="-8"/>
              <w:w w:val="115"/>
            </w:rPr>
          </w:rPrChange>
        </w:rPr>
        <w:t xml:space="preserve"> </w:t>
      </w:r>
      <w:r w:rsidRPr="00635885">
        <w:rPr>
          <w:rFonts w:asciiTheme="minorHAnsi" w:hAnsiTheme="minorHAnsi"/>
          <w:w w:val="115"/>
          <w:sz w:val="22"/>
          <w:szCs w:val="22"/>
          <w:rPrChange w:id="726" w:author="Wall, Alison E." w:date="2017-11-27T19:39:00Z">
            <w:rPr>
              <w:w w:val="115"/>
            </w:rPr>
          </w:rPrChange>
        </w:rPr>
        <w:t>ta</w:t>
      </w:r>
      <w:r w:rsidRPr="00635885">
        <w:rPr>
          <w:rFonts w:asciiTheme="minorHAnsi" w:hAnsiTheme="minorHAnsi"/>
          <w:spacing w:val="-3"/>
          <w:w w:val="115"/>
          <w:sz w:val="22"/>
          <w:szCs w:val="22"/>
          <w:rPrChange w:id="727" w:author="Wall, Alison E." w:date="2017-11-27T19:39:00Z">
            <w:rPr>
              <w:spacing w:val="-3"/>
              <w:w w:val="115"/>
            </w:rPr>
          </w:rPrChange>
        </w:rPr>
        <w:t>k</w:t>
      </w:r>
      <w:r w:rsidRPr="00635885">
        <w:rPr>
          <w:rFonts w:asciiTheme="minorHAnsi" w:hAnsiTheme="minorHAnsi"/>
          <w:w w:val="115"/>
          <w:sz w:val="22"/>
          <w:szCs w:val="22"/>
          <w:rPrChange w:id="728" w:author="Wall, Alison E." w:date="2017-11-27T19:39:00Z">
            <w:rPr>
              <w:w w:val="115"/>
            </w:rPr>
          </w:rPrChange>
        </w:rPr>
        <w:t>e</w:t>
      </w:r>
      <w:r w:rsidRPr="00635885">
        <w:rPr>
          <w:rFonts w:asciiTheme="minorHAnsi" w:hAnsiTheme="minorHAnsi"/>
          <w:spacing w:val="-10"/>
          <w:w w:val="115"/>
          <w:sz w:val="22"/>
          <w:szCs w:val="22"/>
          <w:rPrChange w:id="729" w:author="Wall, Alison E." w:date="2017-11-27T19:39:00Z">
            <w:rPr>
              <w:spacing w:val="-10"/>
              <w:w w:val="115"/>
            </w:rPr>
          </w:rPrChange>
        </w:rPr>
        <w:t xml:space="preserve"> </w:t>
      </w:r>
      <w:r w:rsidRPr="00635885">
        <w:rPr>
          <w:rFonts w:asciiTheme="minorHAnsi" w:hAnsiTheme="minorHAnsi"/>
          <w:w w:val="115"/>
          <w:sz w:val="22"/>
          <w:szCs w:val="22"/>
          <w:rPrChange w:id="730" w:author="Wall, Alison E." w:date="2017-11-27T19:39:00Z">
            <w:rPr>
              <w:w w:val="115"/>
            </w:rPr>
          </w:rPrChange>
        </w:rPr>
        <w:t>th</w:t>
      </w:r>
      <w:r w:rsidRPr="00635885">
        <w:rPr>
          <w:rFonts w:asciiTheme="minorHAnsi" w:hAnsiTheme="minorHAnsi"/>
          <w:spacing w:val="-1"/>
          <w:w w:val="115"/>
          <w:sz w:val="22"/>
          <w:szCs w:val="22"/>
          <w:rPrChange w:id="731" w:author="Wall, Alison E." w:date="2017-11-27T19:39:00Z">
            <w:rPr>
              <w:spacing w:val="-1"/>
              <w:w w:val="115"/>
            </w:rPr>
          </w:rPrChange>
        </w:rPr>
        <w:t>a</w:t>
      </w:r>
      <w:r w:rsidRPr="00635885">
        <w:rPr>
          <w:rFonts w:asciiTheme="minorHAnsi" w:hAnsiTheme="minorHAnsi"/>
          <w:w w:val="115"/>
          <w:sz w:val="22"/>
          <w:szCs w:val="22"/>
          <w:rPrChange w:id="732" w:author="Wall, Alison E." w:date="2017-11-27T19:39:00Z">
            <w:rPr>
              <w:w w:val="115"/>
            </w:rPr>
          </w:rPrChange>
        </w:rPr>
        <w:t>t</w:t>
      </w:r>
      <w:r w:rsidRPr="00635885">
        <w:rPr>
          <w:rFonts w:asciiTheme="minorHAnsi" w:hAnsiTheme="minorHAnsi"/>
          <w:spacing w:val="-10"/>
          <w:w w:val="115"/>
          <w:sz w:val="22"/>
          <w:szCs w:val="22"/>
          <w:rPrChange w:id="733" w:author="Wall, Alison E." w:date="2017-11-27T19:39:00Z">
            <w:rPr>
              <w:spacing w:val="-10"/>
              <w:w w:val="115"/>
            </w:rPr>
          </w:rPrChange>
        </w:rPr>
        <w:t xml:space="preserve"> </w:t>
      </w:r>
      <w:r w:rsidRPr="00635885">
        <w:rPr>
          <w:rFonts w:asciiTheme="minorHAnsi" w:hAnsiTheme="minorHAnsi"/>
          <w:w w:val="115"/>
          <w:sz w:val="22"/>
          <w:szCs w:val="22"/>
          <w:rPrChange w:id="734" w:author="Wall, Alison E." w:date="2017-11-27T19:39:00Z">
            <w:rPr>
              <w:w w:val="115"/>
            </w:rPr>
          </w:rPrChange>
        </w:rPr>
        <w:t>pe</w:t>
      </w:r>
      <w:r w:rsidRPr="00635885">
        <w:rPr>
          <w:rFonts w:asciiTheme="minorHAnsi" w:hAnsiTheme="minorHAnsi"/>
          <w:spacing w:val="-2"/>
          <w:w w:val="115"/>
          <w:sz w:val="22"/>
          <w:szCs w:val="22"/>
          <w:rPrChange w:id="735" w:author="Wall, Alison E." w:date="2017-11-27T19:39:00Z">
            <w:rPr>
              <w:spacing w:val="-2"/>
              <w:w w:val="115"/>
            </w:rPr>
          </w:rPrChange>
        </w:rPr>
        <w:t>r</w:t>
      </w:r>
      <w:r w:rsidRPr="00635885">
        <w:rPr>
          <w:rFonts w:asciiTheme="minorHAnsi" w:hAnsiTheme="minorHAnsi"/>
          <w:w w:val="115"/>
          <w:sz w:val="22"/>
          <w:szCs w:val="22"/>
          <w:rPrChange w:id="736" w:author="Wall, Alison E." w:date="2017-11-27T19:39:00Z">
            <w:rPr>
              <w:w w:val="115"/>
            </w:rPr>
          </w:rPrChange>
        </w:rPr>
        <w:t>spe</w:t>
      </w:r>
      <w:r w:rsidRPr="00635885">
        <w:rPr>
          <w:rFonts w:asciiTheme="minorHAnsi" w:hAnsiTheme="minorHAnsi"/>
          <w:spacing w:val="-1"/>
          <w:w w:val="115"/>
          <w:sz w:val="22"/>
          <w:szCs w:val="22"/>
          <w:rPrChange w:id="737" w:author="Wall, Alison E." w:date="2017-11-27T19:39:00Z">
            <w:rPr>
              <w:spacing w:val="-1"/>
              <w:w w:val="115"/>
            </w:rPr>
          </w:rPrChange>
        </w:rPr>
        <w:t>c</w:t>
      </w:r>
      <w:r w:rsidRPr="00635885">
        <w:rPr>
          <w:rFonts w:asciiTheme="minorHAnsi" w:hAnsiTheme="minorHAnsi"/>
          <w:w w:val="115"/>
          <w:sz w:val="22"/>
          <w:szCs w:val="22"/>
          <w:rPrChange w:id="738" w:author="Wall, Alison E." w:date="2017-11-27T19:39:00Z">
            <w:rPr>
              <w:w w:val="115"/>
            </w:rPr>
          </w:rPrChange>
        </w:rPr>
        <w:t>ti</w:t>
      </w:r>
      <w:r w:rsidRPr="00635885">
        <w:rPr>
          <w:rFonts w:asciiTheme="minorHAnsi" w:hAnsiTheme="minorHAnsi"/>
          <w:spacing w:val="-2"/>
          <w:w w:val="115"/>
          <w:sz w:val="22"/>
          <w:szCs w:val="22"/>
          <w:rPrChange w:id="739" w:author="Wall, Alison E." w:date="2017-11-27T19:39:00Z">
            <w:rPr>
              <w:spacing w:val="-2"/>
              <w:w w:val="115"/>
            </w:rPr>
          </w:rPrChange>
        </w:rPr>
        <w:t>v</w:t>
      </w:r>
      <w:r w:rsidRPr="00635885">
        <w:rPr>
          <w:rFonts w:asciiTheme="minorHAnsi" w:hAnsiTheme="minorHAnsi"/>
          <w:w w:val="115"/>
          <w:sz w:val="22"/>
          <w:szCs w:val="22"/>
          <w:rPrChange w:id="740" w:author="Wall, Alison E." w:date="2017-11-27T19:39:00Z">
            <w:rPr>
              <w:w w:val="115"/>
            </w:rPr>
          </w:rPrChange>
        </w:rPr>
        <w:t>e</w:t>
      </w:r>
      <w:r w:rsidRPr="00635885">
        <w:rPr>
          <w:rFonts w:asciiTheme="minorHAnsi" w:hAnsiTheme="minorHAnsi"/>
          <w:spacing w:val="-10"/>
          <w:w w:val="115"/>
          <w:sz w:val="22"/>
          <w:szCs w:val="22"/>
          <w:rPrChange w:id="741" w:author="Wall, Alison E." w:date="2017-11-27T19:39:00Z">
            <w:rPr>
              <w:spacing w:val="-10"/>
              <w:w w:val="115"/>
            </w:rPr>
          </w:rPrChange>
        </w:rPr>
        <w:t xml:space="preserve"> </w:t>
      </w:r>
      <w:r w:rsidRPr="00635885">
        <w:rPr>
          <w:rFonts w:asciiTheme="minorHAnsi" w:hAnsiTheme="minorHAnsi"/>
          <w:w w:val="115"/>
          <w:sz w:val="22"/>
          <w:szCs w:val="22"/>
          <w:rPrChange w:id="742" w:author="Wall, Alison E." w:date="2017-11-27T19:39:00Z">
            <w:rPr>
              <w:w w:val="115"/>
            </w:rPr>
          </w:rPrChange>
        </w:rPr>
        <w:t>and</w:t>
      </w:r>
      <w:r w:rsidRPr="00635885">
        <w:rPr>
          <w:rFonts w:asciiTheme="minorHAnsi" w:hAnsiTheme="minorHAnsi"/>
          <w:w w:val="112"/>
          <w:sz w:val="22"/>
          <w:szCs w:val="22"/>
          <w:rPrChange w:id="743" w:author="Wall, Alison E." w:date="2017-11-27T19:39:00Z">
            <w:rPr>
              <w:w w:val="112"/>
            </w:rPr>
          </w:rPrChange>
        </w:rPr>
        <w:t xml:space="preserve"> </w:t>
      </w:r>
      <w:r w:rsidRPr="00635885">
        <w:rPr>
          <w:rFonts w:asciiTheme="minorHAnsi" w:hAnsiTheme="minorHAnsi"/>
          <w:w w:val="115"/>
          <w:sz w:val="22"/>
          <w:szCs w:val="22"/>
          <w:rPrChange w:id="744" w:author="Wall, Alison E." w:date="2017-11-27T19:39:00Z">
            <w:rPr>
              <w:w w:val="115"/>
            </w:rPr>
          </w:rPrChange>
        </w:rPr>
        <w:t>nar</w:t>
      </w:r>
      <w:r w:rsidRPr="00635885">
        <w:rPr>
          <w:rFonts w:asciiTheme="minorHAnsi" w:hAnsiTheme="minorHAnsi"/>
          <w:spacing w:val="-3"/>
          <w:w w:val="115"/>
          <w:sz w:val="22"/>
          <w:szCs w:val="22"/>
          <w:rPrChange w:id="745" w:author="Wall, Alison E." w:date="2017-11-27T19:39:00Z">
            <w:rPr>
              <w:spacing w:val="-3"/>
              <w:w w:val="115"/>
            </w:rPr>
          </w:rPrChange>
        </w:rPr>
        <w:t>r</w:t>
      </w:r>
      <w:r w:rsidRPr="00635885">
        <w:rPr>
          <w:rFonts w:asciiTheme="minorHAnsi" w:hAnsiTheme="minorHAnsi"/>
          <w:spacing w:val="-1"/>
          <w:w w:val="115"/>
          <w:sz w:val="22"/>
          <w:szCs w:val="22"/>
          <w:rPrChange w:id="746" w:author="Wall, Alison E." w:date="2017-11-27T19:39:00Z">
            <w:rPr>
              <w:spacing w:val="-1"/>
              <w:w w:val="115"/>
            </w:rPr>
          </w:rPrChange>
        </w:rPr>
        <w:t>o</w:t>
      </w:r>
      <w:r w:rsidRPr="00635885">
        <w:rPr>
          <w:rFonts w:asciiTheme="minorHAnsi" w:hAnsiTheme="minorHAnsi"/>
          <w:w w:val="115"/>
          <w:sz w:val="22"/>
          <w:szCs w:val="22"/>
          <w:rPrChange w:id="747" w:author="Wall, Alison E." w:date="2017-11-27T19:39:00Z">
            <w:rPr>
              <w:w w:val="115"/>
            </w:rPr>
          </w:rPrChange>
        </w:rPr>
        <w:t>w</w:t>
      </w:r>
      <w:r w:rsidRPr="00635885">
        <w:rPr>
          <w:rFonts w:asciiTheme="minorHAnsi" w:hAnsiTheme="minorHAnsi"/>
          <w:spacing w:val="-6"/>
          <w:w w:val="115"/>
          <w:sz w:val="22"/>
          <w:szCs w:val="22"/>
          <w:rPrChange w:id="748" w:author="Wall, Alison E." w:date="2017-11-27T19:39:00Z">
            <w:rPr>
              <w:spacing w:val="-6"/>
              <w:w w:val="115"/>
            </w:rPr>
          </w:rPrChange>
        </w:rPr>
        <w:t xml:space="preserve"> </w:t>
      </w:r>
      <w:r w:rsidRPr="00635885">
        <w:rPr>
          <w:rFonts w:asciiTheme="minorHAnsi" w:hAnsiTheme="minorHAnsi"/>
          <w:w w:val="115"/>
          <w:sz w:val="22"/>
          <w:szCs w:val="22"/>
          <w:rPrChange w:id="749" w:author="Wall, Alison E." w:date="2017-11-27T19:39:00Z">
            <w:rPr>
              <w:w w:val="115"/>
            </w:rPr>
          </w:rPrChange>
        </w:rPr>
        <w:t>it</w:t>
      </w:r>
      <w:r w:rsidRPr="00635885">
        <w:rPr>
          <w:rFonts w:asciiTheme="minorHAnsi" w:hAnsiTheme="minorHAnsi"/>
          <w:spacing w:val="-6"/>
          <w:w w:val="115"/>
          <w:sz w:val="22"/>
          <w:szCs w:val="22"/>
          <w:rPrChange w:id="750" w:author="Wall, Alison E." w:date="2017-11-27T19:39:00Z">
            <w:rPr>
              <w:spacing w:val="-6"/>
              <w:w w:val="115"/>
            </w:rPr>
          </w:rPrChange>
        </w:rPr>
        <w:t xml:space="preserve"> </w:t>
      </w:r>
      <w:r w:rsidRPr="00635885">
        <w:rPr>
          <w:rFonts w:asciiTheme="minorHAnsi" w:hAnsiTheme="minorHAnsi"/>
          <w:w w:val="115"/>
          <w:sz w:val="22"/>
          <w:szCs w:val="22"/>
          <w:rPrChange w:id="751" w:author="Wall, Alison E." w:date="2017-11-27T19:39:00Z">
            <w:rPr>
              <w:w w:val="115"/>
            </w:rPr>
          </w:rPrChange>
        </w:rPr>
        <w:t>un</w:t>
      </w:r>
      <w:r w:rsidRPr="00635885">
        <w:rPr>
          <w:rFonts w:asciiTheme="minorHAnsi" w:hAnsiTheme="minorHAnsi"/>
          <w:spacing w:val="-1"/>
          <w:w w:val="115"/>
          <w:sz w:val="22"/>
          <w:szCs w:val="22"/>
          <w:rPrChange w:id="752" w:author="Wall, Alison E." w:date="2017-11-27T19:39:00Z">
            <w:rPr>
              <w:spacing w:val="-1"/>
              <w:w w:val="115"/>
            </w:rPr>
          </w:rPrChange>
        </w:rPr>
        <w:t>t</w:t>
      </w:r>
      <w:r w:rsidRPr="00635885">
        <w:rPr>
          <w:rFonts w:asciiTheme="minorHAnsi" w:hAnsiTheme="minorHAnsi"/>
          <w:w w:val="115"/>
          <w:sz w:val="22"/>
          <w:szCs w:val="22"/>
          <w:rPrChange w:id="753" w:author="Wall, Alison E." w:date="2017-11-27T19:39:00Z">
            <w:rPr>
              <w:w w:val="115"/>
            </w:rPr>
          </w:rPrChange>
        </w:rPr>
        <w:t>il</w:t>
      </w:r>
      <w:r w:rsidRPr="00635885">
        <w:rPr>
          <w:rFonts w:asciiTheme="minorHAnsi" w:hAnsiTheme="minorHAnsi"/>
          <w:spacing w:val="-3"/>
          <w:w w:val="115"/>
          <w:sz w:val="22"/>
          <w:szCs w:val="22"/>
          <w:rPrChange w:id="754" w:author="Wall, Alison E." w:date="2017-11-27T19:39:00Z">
            <w:rPr>
              <w:spacing w:val="-3"/>
              <w:w w:val="115"/>
            </w:rPr>
          </w:rPrChange>
        </w:rPr>
        <w:t xml:space="preserve"> </w:t>
      </w:r>
      <w:r w:rsidRPr="00635885">
        <w:rPr>
          <w:rFonts w:asciiTheme="minorHAnsi" w:hAnsiTheme="minorHAnsi"/>
          <w:spacing w:val="-2"/>
          <w:w w:val="115"/>
          <w:sz w:val="22"/>
          <w:szCs w:val="22"/>
          <w:rPrChange w:id="755" w:author="Wall, Alison E." w:date="2017-11-27T19:39:00Z">
            <w:rPr>
              <w:spacing w:val="-2"/>
              <w:w w:val="115"/>
            </w:rPr>
          </w:rPrChange>
        </w:rPr>
        <w:t>w</w:t>
      </w:r>
      <w:r w:rsidRPr="00635885">
        <w:rPr>
          <w:rFonts w:asciiTheme="minorHAnsi" w:hAnsiTheme="minorHAnsi"/>
          <w:w w:val="115"/>
          <w:sz w:val="22"/>
          <w:szCs w:val="22"/>
          <w:rPrChange w:id="756" w:author="Wall, Alison E." w:date="2017-11-27T19:39:00Z">
            <w:rPr>
              <w:w w:val="115"/>
            </w:rPr>
          </w:rPrChange>
        </w:rPr>
        <w:t>e</w:t>
      </w:r>
      <w:r w:rsidRPr="00635885">
        <w:rPr>
          <w:rFonts w:asciiTheme="minorHAnsi" w:hAnsiTheme="minorHAnsi"/>
          <w:spacing w:val="-5"/>
          <w:w w:val="115"/>
          <w:sz w:val="22"/>
          <w:szCs w:val="22"/>
          <w:rPrChange w:id="757" w:author="Wall, Alison E." w:date="2017-11-27T19:39:00Z">
            <w:rPr>
              <w:spacing w:val="-5"/>
              <w:w w:val="115"/>
            </w:rPr>
          </w:rPrChange>
        </w:rPr>
        <w:t xml:space="preserve"> </w:t>
      </w:r>
      <w:r w:rsidRPr="00635885">
        <w:rPr>
          <w:rFonts w:asciiTheme="minorHAnsi" w:hAnsiTheme="minorHAnsi"/>
          <w:spacing w:val="-2"/>
          <w:w w:val="115"/>
          <w:sz w:val="22"/>
          <w:szCs w:val="22"/>
          <w:rPrChange w:id="758" w:author="Wall, Alison E." w:date="2017-11-27T19:39:00Z">
            <w:rPr>
              <w:spacing w:val="-2"/>
              <w:w w:val="115"/>
            </w:rPr>
          </w:rPrChange>
        </w:rPr>
        <w:t>re</w:t>
      </w:r>
      <w:r w:rsidRPr="00635885">
        <w:rPr>
          <w:rFonts w:asciiTheme="minorHAnsi" w:hAnsiTheme="minorHAnsi"/>
          <w:w w:val="115"/>
          <w:sz w:val="22"/>
          <w:szCs w:val="22"/>
          <w:rPrChange w:id="759" w:author="Wall, Alison E." w:date="2017-11-27T19:39:00Z">
            <w:rPr>
              <w:w w:val="115"/>
            </w:rPr>
          </w:rPrChange>
        </w:rPr>
        <w:t>ach</w:t>
      </w:r>
      <w:r w:rsidRPr="00635885">
        <w:rPr>
          <w:rFonts w:asciiTheme="minorHAnsi" w:hAnsiTheme="minorHAnsi"/>
          <w:spacing w:val="-4"/>
          <w:w w:val="115"/>
          <w:sz w:val="22"/>
          <w:szCs w:val="22"/>
          <w:rPrChange w:id="760" w:author="Wall, Alison E." w:date="2017-11-27T19:39:00Z">
            <w:rPr>
              <w:spacing w:val="-4"/>
              <w:w w:val="115"/>
            </w:rPr>
          </w:rPrChange>
        </w:rPr>
        <w:t xml:space="preserve"> </w:t>
      </w:r>
      <w:r w:rsidRPr="00635885">
        <w:rPr>
          <w:rFonts w:asciiTheme="minorHAnsi" w:hAnsiTheme="minorHAnsi"/>
          <w:spacing w:val="-1"/>
          <w:w w:val="115"/>
          <w:sz w:val="22"/>
          <w:szCs w:val="22"/>
          <w:rPrChange w:id="761" w:author="Wall, Alison E." w:date="2017-11-27T19:39:00Z">
            <w:rPr>
              <w:spacing w:val="-1"/>
              <w:w w:val="115"/>
            </w:rPr>
          </w:rPrChange>
        </w:rPr>
        <w:t>t</w:t>
      </w:r>
      <w:r w:rsidRPr="00635885">
        <w:rPr>
          <w:rFonts w:asciiTheme="minorHAnsi" w:hAnsiTheme="minorHAnsi"/>
          <w:w w:val="115"/>
          <w:sz w:val="22"/>
          <w:szCs w:val="22"/>
          <w:rPrChange w:id="762" w:author="Wall, Alison E." w:date="2017-11-27T19:39:00Z">
            <w:rPr>
              <w:w w:val="115"/>
            </w:rPr>
          </w:rPrChange>
        </w:rPr>
        <w:t>he</w:t>
      </w:r>
      <w:r w:rsidRPr="00635885">
        <w:rPr>
          <w:rFonts w:asciiTheme="minorHAnsi" w:hAnsiTheme="minorHAnsi"/>
          <w:spacing w:val="-5"/>
          <w:w w:val="115"/>
          <w:sz w:val="22"/>
          <w:szCs w:val="22"/>
          <w:rPrChange w:id="763" w:author="Wall, Alison E." w:date="2017-11-27T19:39:00Z">
            <w:rPr>
              <w:spacing w:val="-5"/>
              <w:w w:val="115"/>
            </w:rPr>
          </w:rPrChange>
        </w:rPr>
        <w:t xml:space="preserve"> </w:t>
      </w:r>
      <w:r w:rsidRPr="00635885">
        <w:rPr>
          <w:rFonts w:asciiTheme="minorHAnsi" w:hAnsiTheme="minorHAnsi"/>
          <w:spacing w:val="-2"/>
          <w:w w:val="115"/>
          <w:sz w:val="22"/>
          <w:szCs w:val="22"/>
          <w:rPrChange w:id="764" w:author="Wall, Alison E." w:date="2017-11-27T19:39:00Z">
            <w:rPr>
              <w:spacing w:val="-2"/>
              <w:w w:val="115"/>
            </w:rPr>
          </w:rPrChange>
        </w:rPr>
        <w:t>a</w:t>
      </w:r>
      <w:r w:rsidRPr="00635885">
        <w:rPr>
          <w:rFonts w:asciiTheme="minorHAnsi" w:hAnsiTheme="minorHAnsi"/>
          <w:spacing w:val="-1"/>
          <w:w w:val="115"/>
          <w:sz w:val="22"/>
          <w:szCs w:val="22"/>
          <w:rPrChange w:id="765" w:author="Wall, Alison E." w:date="2017-11-27T19:39:00Z">
            <w:rPr>
              <w:spacing w:val="-1"/>
              <w:w w:val="115"/>
            </w:rPr>
          </w:rPrChange>
        </w:rPr>
        <w:t>f</w:t>
      </w:r>
      <w:r w:rsidRPr="00635885">
        <w:rPr>
          <w:rFonts w:asciiTheme="minorHAnsi" w:hAnsiTheme="minorHAnsi"/>
          <w:w w:val="115"/>
          <w:sz w:val="22"/>
          <w:szCs w:val="22"/>
          <w:rPrChange w:id="766" w:author="Wall, Alison E." w:date="2017-11-27T19:39:00Z">
            <w:rPr>
              <w:w w:val="115"/>
            </w:rPr>
          </w:rPrChange>
        </w:rPr>
        <w:t>o</w:t>
      </w:r>
      <w:r w:rsidRPr="00635885">
        <w:rPr>
          <w:rFonts w:asciiTheme="minorHAnsi" w:hAnsiTheme="minorHAnsi"/>
          <w:spacing w:val="-2"/>
          <w:w w:val="115"/>
          <w:sz w:val="22"/>
          <w:szCs w:val="22"/>
          <w:rPrChange w:id="767" w:author="Wall, Alison E." w:date="2017-11-27T19:39:00Z">
            <w:rPr>
              <w:spacing w:val="-2"/>
              <w:w w:val="115"/>
            </w:rPr>
          </w:rPrChange>
        </w:rPr>
        <w:t>re</w:t>
      </w:r>
      <w:r w:rsidRPr="00635885">
        <w:rPr>
          <w:rFonts w:asciiTheme="minorHAnsi" w:hAnsiTheme="minorHAnsi"/>
          <w:w w:val="115"/>
          <w:sz w:val="22"/>
          <w:szCs w:val="22"/>
          <w:rPrChange w:id="768" w:author="Wall, Alison E." w:date="2017-11-27T19:39:00Z">
            <w:rPr>
              <w:w w:val="115"/>
            </w:rPr>
          </w:rPrChange>
        </w:rPr>
        <w:t>m</w:t>
      </w:r>
      <w:r w:rsidRPr="00635885">
        <w:rPr>
          <w:rFonts w:asciiTheme="minorHAnsi" w:hAnsiTheme="minorHAnsi"/>
          <w:spacing w:val="-2"/>
          <w:w w:val="115"/>
          <w:sz w:val="22"/>
          <w:szCs w:val="22"/>
          <w:rPrChange w:id="769" w:author="Wall, Alison E." w:date="2017-11-27T19:39:00Z">
            <w:rPr>
              <w:spacing w:val="-2"/>
              <w:w w:val="115"/>
            </w:rPr>
          </w:rPrChange>
        </w:rPr>
        <w:t>e</w:t>
      </w:r>
      <w:r w:rsidRPr="00635885">
        <w:rPr>
          <w:rFonts w:asciiTheme="minorHAnsi" w:hAnsiTheme="minorHAnsi"/>
          <w:w w:val="115"/>
          <w:sz w:val="22"/>
          <w:szCs w:val="22"/>
          <w:rPrChange w:id="770" w:author="Wall, Alison E." w:date="2017-11-27T19:39:00Z">
            <w:rPr>
              <w:w w:val="115"/>
            </w:rPr>
          </w:rPrChange>
        </w:rPr>
        <w:t>n</w:t>
      </w:r>
      <w:r w:rsidRPr="00635885">
        <w:rPr>
          <w:rFonts w:asciiTheme="minorHAnsi" w:hAnsiTheme="minorHAnsi"/>
          <w:spacing w:val="-1"/>
          <w:w w:val="115"/>
          <w:sz w:val="22"/>
          <w:szCs w:val="22"/>
          <w:rPrChange w:id="771" w:author="Wall, Alison E." w:date="2017-11-27T19:39:00Z">
            <w:rPr>
              <w:spacing w:val="-1"/>
              <w:w w:val="115"/>
            </w:rPr>
          </w:rPrChange>
        </w:rPr>
        <w:t>t</w:t>
      </w:r>
      <w:r w:rsidRPr="00635885">
        <w:rPr>
          <w:rFonts w:asciiTheme="minorHAnsi" w:hAnsiTheme="minorHAnsi"/>
          <w:w w:val="115"/>
          <w:sz w:val="22"/>
          <w:szCs w:val="22"/>
          <w:rPrChange w:id="772" w:author="Wall, Alison E." w:date="2017-11-27T19:39:00Z">
            <w:rPr>
              <w:w w:val="115"/>
            </w:rPr>
          </w:rPrChange>
        </w:rPr>
        <w:t>ion</w:t>
      </w:r>
      <w:r w:rsidRPr="00635885">
        <w:rPr>
          <w:rFonts w:asciiTheme="minorHAnsi" w:hAnsiTheme="minorHAnsi"/>
          <w:spacing w:val="-1"/>
          <w:w w:val="115"/>
          <w:sz w:val="22"/>
          <w:szCs w:val="22"/>
          <w:rPrChange w:id="773" w:author="Wall, Alison E." w:date="2017-11-27T19:39:00Z">
            <w:rPr>
              <w:spacing w:val="-1"/>
              <w:w w:val="115"/>
            </w:rPr>
          </w:rPrChange>
        </w:rPr>
        <w:t>e</w:t>
      </w:r>
      <w:r w:rsidRPr="00635885">
        <w:rPr>
          <w:rFonts w:asciiTheme="minorHAnsi" w:hAnsiTheme="minorHAnsi"/>
          <w:w w:val="115"/>
          <w:sz w:val="22"/>
          <w:szCs w:val="22"/>
          <w:rPrChange w:id="774" w:author="Wall, Alison E." w:date="2017-11-27T19:39:00Z">
            <w:rPr>
              <w:w w:val="115"/>
            </w:rPr>
          </w:rPrChange>
        </w:rPr>
        <w:t>d</w:t>
      </w:r>
      <w:r w:rsidRPr="00635885">
        <w:rPr>
          <w:rFonts w:asciiTheme="minorHAnsi" w:hAnsiTheme="minorHAnsi"/>
          <w:spacing w:val="-3"/>
          <w:w w:val="115"/>
          <w:sz w:val="22"/>
          <w:szCs w:val="22"/>
          <w:rPrChange w:id="775" w:author="Wall, Alison E." w:date="2017-11-27T19:39:00Z">
            <w:rPr>
              <w:spacing w:val="-3"/>
              <w:w w:val="115"/>
            </w:rPr>
          </w:rPrChange>
        </w:rPr>
        <w:t xml:space="preserve"> </w:t>
      </w:r>
      <w:r w:rsidRPr="00635885">
        <w:rPr>
          <w:rFonts w:asciiTheme="minorHAnsi" w:hAnsiTheme="minorHAnsi"/>
          <w:spacing w:val="-2"/>
          <w:w w:val="115"/>
          <w:sz w:val="22"/>
          <w:szCs w:val="22"/>
          <w:rPrChange w:id="776" w:author="Wall, Alison E." w:date="2017-11-27T19:39:00Z">
            <w:rPr>
              <w:spacing w:val="-2"/>
              <w:w w:val="115"/>
            </w:rPr>
          </w:rPrChange>
        </w:rPr>
        <w:t>te</w:t>
      </w:r>
      <w:r w:rsidRPr="00635885">
        <w:rPr>
          <w:rFonts w:asciiTheme="minorHAnsi" w:hAnsiTheme="minorHAnsi"/>
          <w:w w:val="115"/>
          <w:sz w:val="22"/>
          <w:szCs w:val="22"/>
          <w:rPrChange w:id="777" w:author="Wall, Alison E." w:date="2017-11-27T19:39:00Z">
            <w:rPr>
              <w:w w:val="115"/>
            </w:rPr>
          </w:rPrChange>
        </w:rPr>
        <w:t>ch</w:t>
      </w:r>
      <w:r w:rsidRPr="00635885">
        <w:rPr>
          <w:rFonts w:asciiTheme="minorHAnsi" w:hAnsiTheme="minorHAnsi"/>
          <w:spacing w:val="-4"/>
          <w:w w:val="115"/>
          <w:sz w:val="22"/>
          <w:szCs w:val="22"/>
          <w:rPrChange w:id="778" w:author="Wall, Alison E." w:date="2017-11-27T19:39:00Z">
            <w:rPr>
              <w:spacing w:val="-4"/>
              <w:w w:val="115"/>
            </w:rPr>
          </w:rPrChange>
        </w:rPr>
        <w:t xml:space="preserve"> </w:t>
      </w:r>
      <w:r w:rsidRPr="00635885">
        <w:rPr>
          <w:rFonts w:asciiTheme="minorHAnsi" w:hAnsiTheme="minorHAnsi"/>
          <w:w w:val="115"/>
          <w:sz w:val="22"/>
          <w:szCs w:val="22"/>
          <w:rPrChange w:id="779" w:author="Wall, Alison E." w:date="2017-11-27T19:39:00Z">
            <w:rPr>
              <w:w w:val="115"/>
            </w:rPr>
          </w:rPrChange>
        </w:rPr>
        <w:t>indu</w:t>
      </w:r>
      <w:r w:rsidRPr="00635885">
        <w:rPr>
          <w:rFonts w:asciiTheme="minorHAnsi" w:hAnsiTheme="minorHAnsi"/>
          <w:spacing w:val="-2"/>
          <w:w w:val="115"/>
          <w:sz w:val="22"/>
          <w:szCs w:val="22"/>
          <w:rPrChange w:id="780" w:author="Wall, Alison E." w:date="2017-11-27T19:39:00Z">
            <w:rPr>
              <w:spacing w:val="-2"/>
              <w:w w:val="115"/>
            </w:rPr>
          </w:rPrChange>
        </w:rPr>
        <w:t>s</w:t>
      </w:r>
      <w:r w:rsidRPr="00635885">
        <w:rPr>
          <w:rFonts w:asciiTheme="minorHAnsi" w:hAnsiTheme="minorHAnsi"/>
          <w:spacing w:val="-1"/>
          <w:w w:val="115"/>
          <w:sz w:val="22"/>
          <w:szCs w:val="22"/>
          <w:rPrChange w:id="781" w:author="Wall, Alison E." w:date="2017-11-27T19:39:00Z">
            <w:rPr>
              <w:spacing w:val="-1"/>
              <w:w w:val="115"/>
            </w:rPr>
          </w:rPrChange>
        </w:rPr>
        <w:t>t</w:t>
      </w:r>
      <w:r w:rsidRPr="00635885">
        <w:rPr>
          <w:rFonts w:asciiTheme="minorHAnsi" w:hAnsiTheme="minorHAnsi"/>
          <w:spacing w:val="-3"/>
          <w:w w:val="115"/>
          <w:sz w:val="22"/>
          <w:szCs w:val="22"/>
          <w:rPrChange w:id="782" w:author="Wall, Alison E." w:date="2017-11-27T19:39:00Z">
            <w:rPr>
              <w:spacing w:val="-3"/>
              <w:w w:val="115"/>
            </w:rPr>
          </w:rPrChange>
        </w:rPr>
        <w:t>r</w:t>
      </w:r>
      <w:r w:rsidRPr="00635885">
        <w:rPr>
          <w:rFonts w:asciiTheme="minorHAnsi" w:hAnsiTheme="minorHAnsi"/>
          <w:spacing w:val="-10"/>
          <w:w w:val="115"/>
          <w:sz w:val="22"/>
          <w:szCs w:val="22"/>
          <w:rPrChange w:id="783" w:author="Wall, Alison E." w:date="2017-11-27T19:39:00Z">
            <w:rPr>
              <w:spacing w:val="-10"/>
              <w:w w:val="115"/>
            </w:rPr>
          </w:rPrChange>
        </w:rPr>
        <w:t>y</w:t>
      </w:r>
      <w:r w:rsidRPr="00635885">
        <w:rPr>
          <w:rFonts w:asciiTheme="minorHAnsi" w:hAnsiTheme="minorHAnsi"/>
          <w:w w:val="115"/>
          <w:sz w:val="22"/>
          <w:szCs w:val="22"/>
          <w:rPrChange w:id="784" w:author="Wall, Alison E." w:date="2017-11-27T19:39:00Z">
            <w:rPr>
              <w:w w:val="115"/>
            </w:rPr>
          </w:rPrChange>
        </w:rPr>
        <w:t>.</w:t>
      </w:r>
      <w:r w:rsidRPr="00635885">
        <w:rPr>
          <w:rFonts w:asciiTheme="minorHAnsi" w:hAnsiTheme="minorHAnsi"/>
          <w:spacing w:val="-3"/>
          <w:w w:val="115"/>
          <w:sz w:val="22"/>
          <w:szCs w:val="22"/>
          <w:rPrChange w:id="785" w:author="Wall, Alison E." w:date="2017-11-27T19:39:00Z">
            <w:rPr>
              <w:spacing w:val="-3"/>
              <w:w w:val="115"/>
            </w:rPr>
          </w:rPrChange>
        </w:rPr>
        <w:t xml:space="preserve"> A</w:t>
      </w:r>
      <w:r w:rsidRPr="00635885">
        <w:rPr>
          <w:rFonts w:asciiTheme="minorHAnsi" w:hAnsiTheme="minorHAnsi"/>
          <w:spacing w:val="-2"/>
          <w:w w:val="115"/>
          <w:sz w:val="22"/>
          <w:szCs w:val="22"/>
          <w:rPrChange w:id="786" w:author="Wall, Alison E." w:date="2017-11-27T19:39:00Z">
            <w:rPr>
              <w:spacing w:val="-2"/>
              <w:w w:val="115"/>
            </w:rPr>
          </w:rPrChange>
        </w:rPr>
        <w:t>fte</w:t>
      </w:r>
      <w:r w:rsidRPr="00635885">
        <w:rPr>
          <w:rFonts w:asciiTheme="minorHAnsi" w:hAnsiTheme="minorHAnsi"/>
          <w:w w:val="115"/>
          <w:sz w:val="22"/>
          <w:szCs w:val="22"/>
          <w:rPrChange w:id="787" w:author="Wall, Alison E." w:date="2017-11-27T19:39:00Z">
            <w:rPr>
              <w:w w:val="115"/>
            </w:rPr>
          </w:rPrChange>
        </w:rPr>
        <w:t>r</w:t>
      </w:r>
      <w:r w:rsidRPr="00635885">
        <w:rPr>
          <w:rFonts w:asciiTheme="minorHAnsi" w:hAnsiTheme="minorHAnsi"/>
          <w:spacing w:val="-9"/>
          <w:w w:val="115"/>
          <w:sz w:val="22"/>
          <w:szCs w:val="22"/>
          <w:rPrChange w:id="788" w:author="Wall, Alison E." w:date="2017-11-27T19:39:00Z">
            <w:rPr>
              <w:spacing w:val="-9"/>
              <w:w w:val="115"/>
            </w:rPr>
          </w:rPrChange>
        </w:rPr>
        <w:t xml:space="preserve"> </w:t>
      </w:r>
      <w:r w:rsidRPr="00635885">
        <w:rPr>
          <w:rFonts w:asciiTheme="minorHAnsi" w:hAnsiTheme="minorHAnsi"/>
          <w:w w:val="115"/>
          <w:sz w:val="22"/>
          <w:szCs w:val="22"/>
          <w:rPrChange w:id="789" w:author="Wall, Alison E." w:date="2017-11-27T19:39:00Z">
            <w:rPr>
              <w:w w:val="115"/>
            </w:rPr>
          </w:rPrChange>
        </w:rPr>
        <w:t>h</w:t>
      </w:r>
      <w:r w:rsidRPr="00635885">
        <w:rPr>
          <w:rFonts w:asciiTheme="minorHAnsi" w:hAnsiTheme="minorHAnsi"/>
          <w:spacing w:val="-3"/>
          <w:w w:val="115"/>
          <w:sz w:val="22"/>
          <w:szCs w:val="22"/>
          <w:rPrChange w:id="790" w:author="Wall, Alison E." w:date="2017-11-27T19:39:00Z">
            <w:rPr>
              <w:spacing w:val="-3"/>
              <w:w w:val="115"/>
            </w:rPr>
          </w:rPrChange>
        </w:rPr>
        <w:t>a</w:t>
      </w:r>
      <w:r w:rsidRPr="00635885">
        <w:rPr>
          <w:rFonts w:asciiTheme="minorHAnsi" w:hAnsiTheme="minorHAnsi"/>
          <w:spacing w:val="-1"/>
          <w:w w:val="115"/>
          <w:sz w:val="22"/>
          <w:szCs w:val="22"/>
          <w:rPrChange w:id="791" w:author="Wall, Alison E." w:date="2017-11-27T19:39:00Z">
            <w:rPr>
              <w:spacing w:val="-1"/>
              <w:w w:val="115"/>
            </w:rPr>
          </w:rPrChange>
        </w:rPr>
        <w:t>v</w:t>
      </w:r>
      <w:r w:rsidRPr="00635885">
        <w:rPr>
          <w:rFonts w:asciiTheme="minorHAnsi" w:hAnsiTheme="minorHAnsi"/>
          <w:w w:val="115"/>
          <w:sz w:val="22"/>
          <w:szCs w:val="22"/>
          <w:rPrChange w:id="792" w:author="Wall, Alison E." w:date="2017-11-27T19:39:00Z">
            <w:rPr>
              <w:w w:val="115"/>
            </w:rPr>
          </w:rPrChange>
        </w:rPr>
        <w:t>ing</w:t>
      </w:r>
      <w:r w:rsidRPr="00635885">
        <w:rPr>
          <w:rFonts w:asciiTheme="minorHAnsi" w:hAnsiTheme="minorHAnsi"/>
          <w:spacing w:val="-3"/>
          <w:w w:val="115"/>
          <w:sz w:val="22"/>
          <w:szCs w:val="22"/>
          <w:rPrChange w:id="793" w:author="Wall, Alison E." w:date="2017-11-27T19:39:00Z">
            <w:rPr>
              <w:spacing w:val="-3"/>
              <w:w w:val="115"/>
            </w:rPr>
          </w:rPrChange>
        </w:rPr>
        <w:t xml:space="preserve"> g</w:t>
      </w:r>
      <w:r w:rsidRPr="00635885">
        <w:rPr>
          <w:rFonts w:asciiTheme="minorHAnsi" w:hAnsiTheme="minorHAnsi"/>
          <w:spacing w:val="-2"/>
          <w:w w:val="115"/>
          <w:sz w:val="22"/>
          <w:szCs w:val="22"/>
          <w:rPrChange w:id="794" w:author="Wall, Alison E." w:date="2017-11-27T19:39:00Z">
            <w:rPr>
              <w:spacing w:val="-2"/>
              <w:w w:val="115"/>
            </w:rPr>
          </w:rPrChange>
        </w:rPr>
        <w:t>e</w:t>
      </w:r>
      <w:r w:rsidRPr="00635885">
        <w:rPr>
          <w:rFonts w:asciiTheme="minorHAnsi" w:hAnsiTheme="minorHAnsi"/>
          <w:w w:val="115"/>
          <w:sz w:val="22"/>
          <w:szCs w:val="22"/>
          <w:rPrChange w:id="795" w:author="Wall, Alison E." w:date="2017-11-27T19:39:00Z">
            <w:rPr>
              <w:w w:val="115"/>
            </w:rPr>
          </w:rPrChange>
        </w:rPr>
        <w:t>n</w:t>
      </w:r>
      <w:r w:rsidRPr="00635885">
        <w:rPr>
          <w:rFonts w:asciiTheme="minorHAnsi" w:hAnsiTheme="minorHAnsi"/>
          <w:spacing w:val="-2"/>
          <w:w w:val="115"/>
          <w:sz w:val="22"/>
          <w:szCs w:val="22"/>
          <w:rPrChange w:id="796" w:author="Wall, Alison E." w:date="2017-11-27T19:39:00Z">
            <w:rPr>
              <w:spacing w:val="-2"/>
              <w:w w:val="115"/>
            </w:rPr>
          </w:rPrChange>
        </w:rPr>
        <w:t>erate</w:t>
      </w:r>
      <w:r w:rsidRPr="00635885">
        <w:rPr>
          <w:rFonts w:asciiTheme="minorHAnsi" w:hAnsiTheme="minorHAnsi"/>
          <w:w w:val="115"/>
          <w:sz w:val="22"/>
          <w:szCs w:val="22"/>
          <w:rPrChange w:id="797" w:author="Wall, Alison E." w:date="2017-11-27T19:39:00Z">
            <w:rPr>
              <w:w w:val="115"/>
            </w:rPr>
          </w:rPrChange>
        </w:rPr>
        <w:t>d</w:t>
      </w:r>
      <w:r w:rsidRPr="00635885">
        <w:rPr>
          <w:rFonts w:asciiTheme="minorHAnsi" w:hAnsiTheme="minorHAnsi"/>
          <w:w w:val="114"/>
          <w:sz w:val="22"/>
          <w:szCs w:val="22"/>
          <w:rPrChange w:id="798" w:author="Wall, Alison E." w:date="2017-11-27T19:39:00Z">
            <w:rPr>
              <w:w w:val="114"/>
            </w:rPr>
          </w:rPrChange>
        </w:rPr>
        <w:t xml:space="preserve"> </w:t>
      </w:r>
      <w:r w:rsidRPr="00635885">
        <w:rPr>
          <w:rFonts w:asciiTheme="minorHAnsi" w:hAnsiTheme="minorHAnsi"/>
          <w:w w:val="115"/>
          <w:sz w:val="22"/>
          <w:szCs w:val="22"/>
          <w:rPrChange w:id="799" w:author="Wall, Alison E." w:date="2017-11-27T19:39:00Z">
            <w:rPr>
              <w:w w:val="115"/>
            </w:rPr>
          </w:rPrChange>
        </w:rPr>
        <w:t>a</w:t>
      </w:r>
      <w:r w:rsidRPr="00635885">
        <w:rPr>
          <w:rFonts w:asciiTheme="minorHAnsi" w:hAnsiTheme="minorHAnsi"/>
          <w:spacing w:val="-14"/>
          <w:w w:val="115"/>
          <w:sz w:val="22"/>
          <w:szCs w:val="22"/>
          <w:rPrChange w:id="800" w:author="Wall, Alison E." w:date="2017-11-27T19:39:00Z">
            <w:rPr>
              <w:spacing w:val="-14"/>
              <w:w w:val="115"/>
            </w:rPr>
          </w:rPrChange>
        </w:rPr>
        <w:t xml:space="preserve"> </w:t>
      </w:r>
      <w:r w:rsidRPr="00635885">
        <w:rPr>
          <w:rFonts w:asciiTheme="minorHAnsi" w:hAnsiTheme="minorHAnsi"/>
          <w:spacing w:val="-1"/>
          <w:w w:val="115"/>
          <w:sz w:val="22"/>
          <w:szCs w:val="22"/>
          <w:rPrChange w:id="801" w:author="Wall, Alison E." w:date="2017-11-27T19:39:00Z">
            <w:rPr>
              <w:spacing w:val="-1"/>
              <w:w w:val="115"/>
            </w:rPr>
          </w:rPrChange>
        </w:rPr>
        <w:t>f</w:t>
      </w:r>
      <w:r w:rsidRPr="00635885">
        <w:rPr>
          <w:rFonts w:asciiTheme="minorHAnsi" w:hAnsiTheme="minorHAnsi"/>
          <w:spacing w:val="-2"/>
          <w:w w:val="115"/>
          <w:sz w:val="22"/>
          <w:szCs w:val="22"/>
          <w:rPrChange w:id="802" w:author="Wall, Alison E." w:date="2017-11-27T19:39:00Z">
            <w:rPr>
              <w:spacing w:val="-2"/>
              <w:w w:val="115"/>
            </w:rPr>
          </w:rPrChange>
        </w:rPr>
        <w:t>a</w:t>
      </w:r>
      <w:r w:rsidRPr="00635885">
        <w:rPr>
          <w:rFonts w:asciiTheme="minorHAnsi" w:hAnsiTheme="minorHAnsi"/>
          <w:spacing w:val="-1"/>
          <w:w w:val="115"/>
          <w:sz w:val="22"/>
          <w:szCs w:val="22"/>
          <w:rPrChange w:id="803" w:author="Wall, Alison E." w:date="2017-11-27T19:39:00Z">
            <w:rPr>
              <w:spacing w:val="-1"/>
              <w:w w:val="115"/>
            </w:rPr>
          </w:rPrChange>
        </w:rPr>
        <w:t>i</w:t>
      </w:r>
      <w:r w:rsidRPr="00635885">
        <w:rPr>
          <w:rFonts w:asciiTheme="minorHAnsi" w:hAnsiTheme="minorHAnsi"/>
          <w:w w:val="115"/>
          <w:sz w:val="22"/>
          <w:szCs w:val="22"/>
          <w:rPrChange w:id="804" w:author="Wall, Alison E." w:date="2017-11-27T19:39:00Z">
            <w:rPr>
              <w:w w:val="115"/>
            </w:rPr>
          </w:rPrChange>
        </w:rPr>
        <w:t>r</w:t>
      </w:r>
      <w:r w:rsidRPr="00635885">
        <w:rPr>
          <w:rFonts w:asciiTheme="minorHAnsi" w:hAnsiTheme="minorHAnsi"/>
          <w:spacing w:val="-17"/>
          <w:w w:val="115"/>
          <w:sz w:val="22"/>
          <w:szCs w:val="22"/>
          <w:rPrChange w:id="805" w:author="Wall, Alison E." w:date="2017-11-27T19:39:00Z">
            <w:rPr>
              <w:spacing w:val="-17"/>
              <w:w w:val="115"/>
            </w:rPr>
          </w:rPrChange>
        </w:rPr>
        <w:t xml:space="preserve"> </w:t>
      </w:r>
      <w:r w:rsidRPr="00635885">
        <w:rPr>
          <w:rFonts w:asciiTheme="minorHAnsi" w:hAnsiTheme="minorHAnsi"/>
          <w:spacing w:val="-1"/>
          <w:w w:val="115"/>
          <w:sz w:val="22"/>
          <w:szCs w:val="22"/>
          <w:rPrChange w:id="806" w:author="Wall, Alison E." w:date="2017-11-27T19:39:00Z">
            <w:rPr>
              <w:spacing w:val="-1"/>
              <w:w w:val="115"/>
            </w:rPr>
          </w:rPrChange>
        </w:rPr>
        <w:t>u</w:t>
      </w:r>
      <w:r w:rsidRPr="00635885">
        <w:rPr>
          <w:rFonts w:asciiTheme="minorHAnsi" w:hAnsiTheme="minorHAnsi"/>
          <w:w w:val="115"/>
          <w:sz w:val="22"/>
          <w:szCs w:val="22"/>
          <w:rPrChange w:id="807" w:author="Wall, Alison E." w:date="2017-11-27T19:39:00Z">
            <w:rPr>
              <w:w w:val="115"/>
            </w:rPr>
          </w:rPrChange>
        </w:rPr>
        <w:t>n</w:t>
      </w:r>
      <w:r w:rsidRPr="00635885">
        <w:rPr>
          <w:rFonts w:asciiTheme="minorHAnsi" w:hAnsiTheme="minorHAnsi"/>
          <w:spacing w:val="-1"/>
          <w:w w:val="115"/>
          <w:sz w:val="22"/>
          <w:szCs w:val="22"/>
          <w:rPrChange w:id="808" w:author="Wall, Alison E." w:date="2017-11-27T19:39:00Z">
            <w:rPr>
              <w:spacing w:val="-1"/>
              <w:w w:val="115"/>
            </w:rPr>
          </w:rPrChange>
        </w:rPr>
        <w:t>d</w:t>
      </w:r>
      <w:r w:rsidRPr="00635885">
        <w:rPr>
          <w:rFonts w:asciiTheme="minorHAnsi" w:hAnsiTheme="minorHAnsi"/>
          <w:w w:val="115"/>
          <w:sz w:val="22"/>
          <w:szCs w:val="22"/>
          <w:rPrChange w:id="809" w:author="Wall, Alison E." w:date="2017-11-27T19:39:00Z">
            <w:rPr>
              <w:w w:val="115"/>
            </w:rPr>
          </w:rPrChange>
        </w:rPr>
        <w:t>e</w:t>
      </w:r>
      <w:r w:rsidRPr="00635885">
        <w:rPr>
          <w:rFonts w:asciiTheme="minorHAnsi" w:hAnsiTheme="minorHAnsi"/>
          <w:spacing w:val="-2"/>
          <w:w w:val="115"/>
          <w:sz w:val="22"/>
          <w:szCs w:val="22"/>
          <w:rPrChange w:id="810" w:author="Wall, Alison E." w:date="2017-11-27T19:39:00Z">
            <w:rPr>
              <w:spacing w:val="-2"/>
              <w:w w:val="115"/>
            </w:rPr>
          </w:rPrChange>
        </w:rPr>
        <w:t>r</w:t>
      </w:r>
      <w:r w:rsidRPr="00635885">
        <w:rPr>
          <w:rFonts w:asciiTheme="minorHAnsi" w:hAnsiTheme="minorHAnsi"/>
          <w:spacing w:val="-1"/>
          <w:w w:val="115"/>
          <w:sz w:val="22"/>
          <w:szCs w:val="22"/>
          <w:rPrChange w:id="811" w:author="Wall, Alison E." w:date="2017-11-27T19:39:00Z">
            <w:rPr>
              <w:spacing w:val="-1"/>
              <w:w w:val="115"/>
            </w:rPr>
          </w:rPrChange>
        </w:rPr>
        <w:t>s</w:t>
      </w:r>
      <w:r w:rsidRPr="00635885">
        <w:rPr>
          <w:rFonts w:asciiTheme="minorHAnsi" w:hAnsiTheme="minorHAnsi"/>
          <w:w w:val="115"/>
          <w:sz w:val="22"/>
          <w:szCs w:val="22"/>
          <w:rPrChange w:id="812" w:author="Wall, Alison E." w:date="2017-11-27T19:39:00Z">
            <w:rPr>
              <w:w w:val="115"/>
            </w:rPr>
          </w:rPrChange>
        </w:rPr>
        <w:t>t</w:t>
      </w:r>
      <w:r w:rsidRPr="00635885">
        <w:rPr>
          <w:rFonts w:asciiTheme="minorHAnsi" w:hAnsiTheme="minorHAnsi"/>
          <w:spacing w:val="-2"/>
          <w:w w:val="115"/>
          <w:sz w:val="22"/>
          <w:szCs w:val="22"/>
          <w:rPrChange w:id="813" w:author="Wall, Alison E." w:date="2017-11-27T19:39:00Z">
            <w:rPr>
              <w:spacing w:val="-2"/>
              <w:w w:val="115"/>
            </w:rPr>
          </w:rPrChange>
        </w:rPr>
        <w:t>a</w:t>
      </w:r>
      <w:r w:rsidRPr="00635885">
        <w:rPr>
          <w:rFonts w:asciiTheme="minorHAnsi" w:hAnsiTheme="minorHAnsi"/>
          <w:w w:val="115"/>
          <w:sz w:val="22"/>
          <w:szCs w:val="22"/>
          <w:rPrChange w:id="814" w:author="Wall, Alison E." w:date="2017-11-27T19:39:00Z">
            <w:rPr>
              <w:w w:val="115"/>
            </w:rPr>
          </w:rPrChange>
        </w:rPr>
        <w:t>n</w:t>
      </w:r>
      <w:r w:rsidRPr="00635885">
        <w:rPr>
          <w:rFonts w:asciiTheme="minorHAnsi" w:hAnsiTheme="minorHAnsi"/>
          <w:spacing w:val="-1"/>
          <w:w w:val="115"/>
          <w:sz w:val="22"/>
          <w:szCs w:val="22"/>
          <w:rPrChange w:id="815" w:author="Wall, Alison E." w:date="2017-11-27T19:39:00Z">
            <w:rPr>
              <w:spacing w:val="-1"/>
              <w:w w:val="115"/>
            </w:rPr>
          </w:rPrChange>
        </w:rPr>
        <w:t>di</w:t>
      </w:r>
      <w:r w:rsidRPr="00635885">
        <w:rPr>
          <w:rFonts w:asciiTheme="minorHAnsi" w:hAnsiTheme="minorHAnsi"/>
          <w:w w:val="115"/>
          <w:sz w:val="22"/>
          <w:szCs w:val="22"/>
          <w:rPrChange w:id="816" w:author="Wall, Alison E." w:date="2017-11-27T19:39:00Z">
            <w:rPr>
              <w:w w:val="115"/>
            </w:rPr>
          </w:rPrChange>
        </w:rPr>
        <w:t>ng</w:t>
      </w:r>
      <w:r w:rsidRPr="00635885">
        <w:rPr>
          <w:rFonts w:asciiTheme="minorHAnsi" w:hAnsiTheme="minorHAnsi"/>
          <w:spacing w:val="-12"/>
          <w:w w:val="115"/>
          <w:sz w:val="22"/>
          <w:szCs w:val="22"/>
          <w:rPrChange w:id="817" w:author="Wall, Alison E." w:date="2017-11-27T19:39:00Z">
            <w:rPr>
              <w:spacing w:val="-12"/>
              <w:w w:val="115"/>
            </w:rPr>
          </w:rPrChange>
        </w:rPr>
        <w:t xml:space="preserve"> </w:t>
      </w:r>
      <w:r w:rsidRPr="00635885">
        <w:rPr>
          <w:rFonts w:asciiTheme="minorHAnsi" w:hAnsiTheme="minorHAnsi"/>
          <w:spacing w:val="-1"/>
          <w:w w:val="115"/>
          <w:sz w:val="22"/>
          <w:szCs w:val="22"/>
          <w:rPrChange w:id="818" w:author="Wall, Alison E." w:date="2017-11-27T19:39:00Z">
            <w:rPr>
              <w:spacing w:val="-1"/>
              <w:w w:val="115"/>
            </w:rPr>
          </w:rPrChange>
        </w:rPr>
        <w:t>o</w:t>
      </w:r>
      <w:r w:rsidRPr="00635885">
        <w:rPr>
          <w:rFonts w:asciiTheme="minorHAnsi" w:hAnsiTheme="minorHAnsi"/>
          <w:w w:val="115"/>
          <w:sz w:val="22"/>
          <w:szCs w:val="22"/>
          <w:rPrChange w:id="819" w:author="Wall, Alison E." w:date="2017-11-27T19:39:00Z">
            <w:rPr>
              <w:w w:val="115"/>
            </w:rPr>
          </w:rPrChange>
        </w:rPr>
        <w:t>f</w:t>
      </w:r>
      <w:r w:rsidRPr="00635885">
        <w:rPr>
          <w:rFonts w:asciiTheme="minorHAnsi" w:hAnsiTheme="minorHAnsi"/>
          <w:spacing w:val="-15"/>
          <w:w w:val="115"/>
          <w:sz w:val="22"/>
          <w:szCs w:val="22"/>
          <w:rPrChange w:id="820" w:author="Wall, Alison E." w:date="2017-11-27T19:39:00Z">
            <w:rPr>
              <w:spacing w:val="-15"/>
              <w:w w:val="115"/>
            </w:rPr>
          </w:rPrChange>
        </w:rPr>
        <w:t xml:space="preserve"> </w:t>
      </w:r>
      <w:r w:rsidRPr="00635885">
        <w:rPr>
          <w:rFonts w:asciiTheme="minorHAnsi" w:hAnsiTheme="minorHAnsi"/>
          <w:spacing w:val="-1"/>
          <w:w w:val="115"/>
          <w:sz w:val="22"/>
          <w:szCs w:val="22"/>
          <w:rPrChange w:id="821" w:author="Wall, Alison E." w:date="2017-11-27T19:39:00Z">
            <w:rPr>
              <w:spacing w:val="-1"/>
              <w:w w:val="115"/>
            </w:rPr>
          </w:rPrChange>
        </w:rPr>
        <w:t>ho</w:t>
      </w:r>
      <w:r w:rsidRPr="00635885">
        <w:rPr>
          <w:rFonts w:asciiTheme="minorHAnsi" w:hAnsiTheme="minorHAnsi"/>
          <w:w w:val="115"/>
          <w:sz w:val="22"/>
          <w:szCs w:val="22"/>
          <w:rPrChange w:id="822" w:author="Wall, Alison E." w:date="2017-11-27T19:39:00Z">
            <w:rPr>
              <w:w w:val="115"/>
            </w:rPr>
          </w:rPrChange>
        </w:rPr>
        <w:t>w</w:t>
      </w:r>
      <w:r w:rsidRPr="00635885">
        <w:rPr>
          <w:rFonts w:asciiTheme="minorHAnsi" w:hAnsiTheme="minorHAnsi"/>
          <w:spacing w:val="-14"/>
          <w:w w:val="115"/>
          <w:sz w:val="22"/>
          <w:szCs w:val="22"/>
          <w:rPrChange w:id="823" w:author="Wall, Alison E." w:date="2017-11-27T19:39:00Z">
            <w:rPr>
              <w:spacing w:val="-14"/>
              <w:w w:val="115"/>
            </w:rPr>
          </w:rPrChange>
        </w:rPr>
        <w:t xml:space="preserve"> </w:t>
      </w:r>
      <w:r w:rsidRPr="00635885">
        <w:rPr>
          <w:rFonts w:asciiTheme="minorHAnsi" w:hAnsiTheme="minorHAnsi"/>
          <w:spacing w:val="-1"/>
          <w:w w:val="115"/>
          <w:sz w:val="22"/>
          <w:szCs w:val="22"/>
          <w:rPrChange w:id="824" w:author="Wall, Alison E." w:date="2017-11-27T19:39:00Z">
            <w:rPr>
              <w:spacing w:val="-1"/>
              <w:w w:val="115"/>
            </w:rPr>
          </w:rPrChange>
        </w:rPr>
        <w:t>m</w:t>
      </w:r>
      <w:r w:rsidRPr="00635885">
        <w:rPr>
          <w:rFonts w:asciiTheme="minorHAnsi" w:hAnsiTheme="minorHAnsi"/>
          <w:spacing w:val="-2"/>
          <w:w w:val="115"/>
          <w:sz w:val="22"/>
          <w:szCs w:val="22"/>
          <w:rPrChange w:id="825" w:author="Wall, Alison E." w:date="2017-11-27T19:39:00Z">
            <w:rPr>
              <w:spacing w:val="-2"/>
              <w:w w:val="115"/>
            </w:rPr>
          </w:rPrChange>
        </w:rPr>
        <w:t>a</w:t>
      </w:r>
      <w:r w:rsidRPr="00635885">
        <w:rPr>
          <w:rFonts w:asciiTheme="minorHAnsi" w:hAnsiTheme="minorHAnsi"/>
          <w:spacing w:val="-3"/>
          <w:w w:val="115"/>
          <w:sz w:val="22"/>
          <w:szCs w:val="22"/>
          <w:rPrChange w:id="826" w:author="Wall, Alison E." w:date="2017-11-27T19:39:00Z">
            <w:rPr>
              <w:spacing w:val="-3"/>
              <w:w w:val="115"/>
            </w:rPr>
          </w:rPrChange>
        </w:rPr>
        <w:t>n</w:t>
      </w:r>
      <w:r w:rsidRPr="00635885">
        <w:rPr>
          <w:rFonts w:asciiTheme="minorHAnsi" w:hAnsiTheme="minorHAnsi"/>
          <w:w w:val="115"/>
          <w:sz w:val="22"/>
          <w:szCs w:val="22"/>
          <w:rPrChange w:id="827" w:author="Wall, Alison E." w:date="2017-11-27T19:39:00Z">
            <w:rPr>
              <w:w w:val="115"/>
            </w:rPr>
          </w:rPrChange>
        </w:rPr>
        <w:t>y</w:t>
      </w:r>
      <w:r w:rsidRPr="00635885">
        <w:rPr>
          <w:rFonts w:asciiTheme="minorHAnsi" w:hAnsiTheme="minorHAnsi"/>
          <w:spacing w:val="-14"/>
          <w:w w:val="115"/>
          <w:sz w:val="22"/>
          <w:szCs w:val="22"/>
          <w:rPrChange w:id="828" w:author="Wall, Alison E." w:date="2017-11-27T19:39:00Z">
            <w:rPr>
              <w:spacing w:val="-14"/>
              <w:w w:val="115"/>
            </w:rPr>
          </w:rPrChange>
        </w:rPr>
        <w:t xml:space="preserve"> </w:t>
      </w:r>
      <w:r w:rsidRPr="00635885">
        <w:rPr>
          <w:rFonts w:asciiTheme="minorHAnsi" w:hAnsiTheme="minorHAnsi"/>
          <w:spacing w:val="-1"/>
          <w:w w:val="115"/>
          <w:sz w:val="22"/>
          <w:szCs w:val="22"/>
          <w:rPrChange w:id="829" w:author="Wall, Alison E." w:date="2017-11-27T19:39:00Z">
            <w:rPr>
              <w:spacing w:val="-1"/>
              <w:w w:val="115"/>
            </w:rPr>
          </w:rPrChange>
        </w:rPr>
        <w:t>p</w:t>
      </w:r>
      <w:r w:rsidRPr="00635885">
        <w:rPr>
          <w:rFonts w:asciiTheme="minorHAnsi" w:hAnsiTheme="minorHAnsi"/>
          <w:w w:val="115"/>
          <w:sz w:val="22"/>
          <w:szCs w:val="22"/>
          <w:rPrChange w:id="830" w:author="Wall, Alison E." w:date="2017-11-27T19:39:00Z">
            <w:rPr>
              <w:w w:val="115"/>
            </w:rPr>
          </w:rPrChange>
        </w:rPr>
        <w:t>e</w:t>
      </w:r>
      <w:r w:rsidRPr="00635885">
        <w:rPr>
          <w:rFonts w:asciiTheme="minorHAnsi" w:hAnsiTheme="minorHAnsi"/>
          <w:spacing w:val="-1"/>
          <w:w w:val="115"/>
          <w:sz w:val="22"/>
          <w:szCs w:val="22"/>
          <w:rPrChange w:id="831" w:author="Wall, Alison E." w:date="2017-11-27T19:39:00Z">
            <w:rPr>
              <w:spacing w:val="-1"/>
              <w:w w:val="115"/>
            </w:rPr>
          </w:rPrChange>
        </w:rPr>
        <w:t>op</w:t>
      </w:r>
      <w:r w:rsidRPr="00635885">
        <w:rPr>
          <w:rFonts w:asciiTheme="minorHAnsi" w:hAnsiTheme="minorHAnsi"/>
          <w:w w:val="115"/>
          <w:sz w:val="22"/>
          <w:szCs w:val="22"/>
          <w:rPrChange w:id="832" w:author="Wall, Alison E." w:date="2017-11-27T19:39:00Z">
            <w:rPr>
              <w:w w:val="115"/>
            </w:rPr>
          </w:rPrChange>
        </w:rPr>
        <w:t>le</w:t>
      </w:r>
      <w:r w:rsidRPr="00635885">
        <w:rPr>
          <w:rFonts w:asciiTheme="minorHAnsi" w:hAnsiTheme="minorHAnsi"/>
          <w:spacing w:val="-15"/>
          <w:w w:val="115"/>
          <w:sz w:val="22"/>
          <w:szCs w:val="22"/>
          <w:rPrChange w:id="833" w:author="Wall, Alison E." w:date="2017-11-27T19:39:00Z">
            <w:rPr>
              <w:spacing w:val="-15"/>
              <w:w w:val="115"/>
            </w:rPr>
          </w:rPrChange>
        </w:rPr>
        <w:t xml:space="preserve"> </w:t>
      </w:r>
      <w:r w:rsidRPr="00635885">
        <w:rPr>
          <w:rFonts w:asciiTheme="minorHAnsi" w:hAnsiTheme="minorHAnsi"/>
          <w:spacing w:val="-2"/>
          <w:w w:val="115"/>
          <w:sz w:val="22"/>
          <w:szCs w:val="22"/>
          <w:rPrChange w:id="834" w:author="Wall, Alison E." w:date="2017-11-27T19:39:00Z">
            <w:rPr>
              <w:spacing w:val="-2"/>
              <w:w w:val="115"/>
            </w:rPr>
          </w:rPrChange>
        </w:rPr>
        <w:t>w</w:t>
      </w:r>
      <w:r w:rsidRPr="00635885">
        <w:rPr>
          <w:rFonts w:asciiTheme="minorHAnsi" w:hAnsiTheme="minorHAnsi"/>
          <w:spacing w:val="-1"/>
          <w:w w:val="115"/>
          <w:sz w:val="22"/>
          <w:szCs w:val="22"/>
          <w:rPrChange w:id="835" w:author="Wall, Alison E." w:date="2017-11-27T19:39:00Z">
            <w:rPr>
              <w:spacing w:val="-1"/>
              <w:w w:val="115"/>
            </w:rPr>
          </w:rPrChange>
        </w:rPr>
        <w:t>or</w:t>
      </w:r>
      <w:r w:rsidRPr="00635885">
        <w:rPr>
          <w:rFonts w:asciiTheme="minorHAnsi" w:hAnsiTheme="minorHAnsi"/>
          <w:w w:val="115"/>
          <w:sz w:val="22"/>
          <w:szCs w:val="22"/>
          <w:rPrChange w:id="836" w:author="Wall, Alison E." w:date="2017-11-27T19:39:00Z">
            <w:rPr>
              <w:w w:val="115"/>
            </w:rPr>
          </w:rPrChange>
        </w:rPr>
        <w:t>k</w:t>
      </w:r>
      <w:r w:rsidRPr="00635885">
        <w:rPr>
          <w:rFonts w:asciiTheme="minorHAnsi" w:hAnsiTheme="minorHAnsi"/>
          <w:spacing w:val="-14"/>
          <w:w w:val="115"/>
          <w:sz w:val="22"/>
          <w:szCs w:val="22"/>
          <w:rPrChange w:id="837" w:author="Wall, Alison E." w:date="2017-11-27T19:39:00Z">
            <w:rPr>
              <w:spacing w:val="-14"/>
              <w:w w:val="115"/>
            </w:rPr>
          </w:rPrChange>
        </w:rPr>
        <w:t xml:space="preserve"> </w:t>
      </w:r>
      <w:r w:rsidRPr="00635885">
        <w:rPr>
          <w:rFonts w:asciiTheme="minorHAnsi" w:hAnsiTheme="minorHAnsi"/>
          <w:spacing w:val="-1"/>
          <w:w w:val="115"/>
          <w:sz w:val="22"/>
          <w:szCs w:val="22"/>
          <w:rPrChange w:id="838" w:author="Wall, Alison E." w:date="2017-11-27T19:39:00Z">
            <w:rPr>
              <w:spacing w:val="-1"/>
              <w:w w:val="115"/>
            </w:rPr>
          </w:rPrChange>
        </w:rPr>
        <w:t>o</w:t>
      </w:r>
      <w:r w:rsidRPr="00635885">
        <w:rPr>
          <w:rFonts w:asciiTheme="minorHAnsi" w:hAnsiTheme="minorHAnsi"/>
          <w:w w:val="115"/>
          <w:sz w:val="22"/>
          <w:szCs w:val="22"/>
          <w:rPrChange w:id="839" w:author="Wall, Alison E." w:date="2017-11-27T19:39:00Z">
            <w:rPr>
              <w:w w:val="115"/>
            </w:rPr>
          </w:rPrChange>
        </w:rPr>
        <w:t>r</w:t>
      </w:r>
      <w:r w:rsidRPr="00635885">
        <w:rPr>
          <w:rFonts w:asciiTheme="minorHAnsi" w:hAnsiTheme="minorHAnsi"/>
          <w:spacing w:val="-17"/>
          <w:w w:val="115"/>
          <w:sz w:val="22"/>
          <w:szCs w:val="22"/>
          <w:rPrChange w:id="840" w:author="Wall, Alison E." w:date="2017-11-27T19:39:00Z">
            <w:rPr>
              <w:spacing w:val="-17"/>
              <w:w w:val="115"/>
            </w:rPr>
          </w:rPrChange>
        </w:rPr>
        <w:t xml:space="preserve"> </w:t>
      </w:r>
      <w:r w:rsidRPr="00635885">
        <w:rPr>
          <w:rFonts w:asciiTheme="minorHAnsi" w:hAnsiTheme="minorHAnsi"/>
          <w:spacing w:val="-1"/>
          <w:w w:val="115"/>
          <w:sz w:val="22"/>
          <w:szCs w:val="22"/>
          <w:rPrChange w:id="841" w:author="Wall, Alison E." w:date="2017-11-27T19:39:00Z">
            <w:rPr>
              <w:spacing w:val="-1"/>
              <w:w w:val="115"/>
            </w:rPr>
          </w:rPrChange>
        </w:rPr>
        <w:t>pu</w:t>
      </w:r>
      <w:r w:rsidRPr="00635885">
        <w:rPr>
          <w:rFonts w:asciiTheme="minorHAnsi" w:hAnsiTheme="minorHAnsi"/>
          <w:spacing w:val="-2"/>
          <w:w w:val="115"/>
          <w:sz w:val="22"/>
          <w:szCs w:val="22"/>
          <w:rPrChange w:id="842" w:author="Wall, Alison E." w:date="2017-11-27T19:39:00Z">
            <w:rPr>
              <w:spacing w:val="-2"/>
              <w:w w:val="115"/>
            </w:rPr>
          </w:rPrChange>
        </w:rPr>
        <w:t>r</w:t>
      </w:r>
      <w:r w:rsidRPr="00635885">
        <w:rPr>
          <w:rFonts w:asciiTheme="minorHAnsi" w:hAnsiTheme="minorHAnsi"/>
          <w:spacing w:val="-1"/>
          <w:w w:val="115"/>
          <w:sz w:val="22"/>
          <w:szCs w:val="22"/>
          <w:rPrChange w:id="843" w:author="Wall, Alison E." w:date="2017-11-27T19:39:00Z">
            <w:rPr>
              <w:spacing w:val="-1"/>
              <w:w w:val="115"/>
            </w:rPr>
          </w:rPrChange>
        </w:rPr>
        <w:t>su</w:t>
      </w:r>
      <w:r w:rsidRPr="00635885">
        <w:rPr>
          <w:rFonts w:asciiTheme="minorHAnsi" w:hAnsiTheme="minorHAnsi"/>
          <w:w w:val="115"/>
          <w:sz w:val="22"/>
          <w:szCs w:val="22"/>
          <w:rPrChange w:id="844" w:author="Wall, Alison E." w:date="2017-11-27T19:39:00Z">
            <w:rPr>
              <w:w w:val="115"/>
            </w:rPr>
          </w:rPrChange>
        </w:rPr>
        <w:t>e</w:t>
      </w:r>
      <w:r w:rsidRPr="00635885">
        <w:rPr>
          <w:rFonts w:asciiTheme="minorHAnsi" w:hAnsiTheme="minorHAnsi"/>
          <w:spacing w:val="-15"/>
          <w:w w:val="115"/>
          <w:sz w:val="22"/>
          <w:szCs w:val="22"/>
          <w:rPrChange w:id="845" w:author="Wall, Alison E." w:date="2017-11-27T19:39:00Z">
            <w:rPr>
              <w:spacing w:val="-15"/>
              <w:w w:val="115"/>
            </w:rPr>
          </w:rPrChange>
        </w:rPr>
        <w:t xml:space="preserve"> </w:t>
      </w:r>
      <w:r w:rsidRPr="00635885">
        <w:rPr>
          <w:rFonts w:asciiTheme="minorHAnsi" w:hAnsiTheme="minorHAnsi"/>
          <w:w w:val="115"/>
          <w:sz w:val="22"/>
          <w:szCs w:val="22"/>
          <w:rPrChange w:id="846" w:author="Wall, Alison E." w:date="2017-11-27T19:39:00Z">
            <w:rPr>
              <w:w w:val="115"/>
            </w:rPr>
          </w:rPrChange>
        </w:rPr>
        <w:t>a</w:t>
      </w:r>
      <w:r w:rsidRPr="00635885">
        <w:rPr>
          <w:rFonts w:asciiTheme="minorHAnsi" w:hAnsiTheme="minorHAnsi"/>
          <w:spacing w:val="-13"/>
          <w:w w:val="115"/>
          <w:sz w:val="22"/>
          <w:szCs w:val="22"/>
          <w:rPrChange w:id="847" w:author="Wall, Alison E." w:date="2017-11-27T19:39:00Z">
            <w:rPr>
              <w:spacing w:val="-13"/>
              <w:w w:val="115"/>
            </w:rPr>
          </w:rPrChange>
        </w:rPr>
        <w:t xml:space="preserve"> </w:t>
      </w:r>
      <w:r w:rsidRPr="00635885">
        <w:rPr>
          <w:rFonts w:asciiTheme="minorHAnsi" w:hAnsiTheme="minorHAnsi"/>
          <w:spacing w:val="-1"/>
          <w:w w:val="115"/>
          <w:sz w:val="22"/>
          <w:szCs w:val="22"/>
          <w:rPrChange w:id="848" w:author="Wall, Alison E." w:date="2017-11-27T19:39:00Z">
            <w:rPr>
              <w:spacing w:val="-1"/>
              <w:w w:val="115"/>
            </w:rPr>
          </w:rPrChange>
        </w:rPr>
        <w:t>c</w:t>
      </w:r>
      <w:r w:rsidRPr="00635885">
        <w:rPr>
          <w:rFonts w:asciiTheme="minorHAnsi" w:hAnsiTheme="minorHAnsi"/>
          <w:spacing w:val="-2"/>
          <w:w w:val="115"/>
          <w:sz w:val="22"/>
          <w:szCs w:val="22"/>
          <w:rPrChange w:id="849" w:author="Wall, Alison E." w:date="2017-11-27T19:39:00Z">
            <w:rPr>
              <w:spacing w:val="-2"/>
              <w:w w:val="115"/>
            </w:rPr>
          </w:rPrChange>
        </w:rPr>
        <w:t>ar</w:t>
      </w:r>
      <w:r w:rsidRPr="00635885">
        <w:rPr>
          <w:rFonts w:asciiTheme="minorHAnsi" w:hAnsiTheme="minorHAnsi"/>
          <w:w w:val="115"/>
          <w:sz w:val="22"/>
          <w:szCs w:val="22"/>
          <w:rPrChange w:id="850" w:author="Wall, Alison E." w:date="2017-11-27T19:39:00Z">
            <w:rPr>
              <w:w w:val="115"/>
            </w:rPr>
          </w:rPrChange>
        </w:rPr>
        <w:t>eer</w:t>
      </w:r>
      <w:r w:rsidRPr="00635885">
        <w:rPr>
          <w:rFonts w:asciiTheme="minorHAnsi" w:hAnsiTheme="minorHAnsi"/>
          <w:spacing w:val="-17"/>
          <w:w w:val="115"/>
          <w:sz w:val="22"/>
          <w:szCs w:val="22"/>
          <w:rPrChange w:id="851" w:author="Wall, Alison E." w:date="2017-11-27T19:39:00Z">
            <w:rPr>
              <w:spacing w:val="-17"/>
              <w:w w:val="115"/>
            </w:rPr>
          </w:rPrChange>
        </w:rPr>
        <w:t xml:space="preserve"> </w:t>
      </w:r>
      <w:r w:rsidRPr="00635885">
        <w:rPr>
          <w:rFonts w:asciiTheme="minorHAnsi" w:hAnsiTheme="minorHAnsi"/>
          <w:spacing w:val="-1"/>
          <w:w w:val="115"/>
          <w:sz w:val="22"/>
          <w:szCs w:val="22"/>
          <w:rPrChange w:id="852" w:author="Wall, Alison E." w:date="2017-11-27T19:39:00Z">
            <w:rPr>
              <w:spacing w:val="-1"/>
              <w:w w:val="115"/>
            </w:rPr>
          </w:rPrChange>
        </w:rPr>
        <w:t>i</w:t>
      </w:r>
      <w:r w:rsidRPr="00635885">
        <w:rPr>
          <w:rFonts w:asciiTheme="minorHAnsi" w:hAnsiTheme="minorHAnsi"/>
          <w:w w:val="115"/>
          <w:sz w:val="22"/>
          <w:szCs w:val="22"/>
          <w:rPrChange w:id="853" w:author="Wall, Alison E." w:date="2017-11-27T19:39:00Z">
            <w:rPr>
              <w:w w:val="115"/>
            </w:rPr>
          </w:rPrChange>
        </w:rPr>
        <w:t>n</w:t>
      </w:r>
      <w:r w:rsidRPr="00635885">
        <w:rPr>
          <w:rFonts w:asciiTheme="minorHAnsi" w:hAnsiTheme="minorHAnsi"/>
          <w:spacing w:val="-13"/>
          <w:w w:val="115"/>
          <w:sz w:val="22"/>
          <w:szCs w:val="22"/>
          <w:rPrChange w:id="854" w:author="Wall, Alison E." w:date="2017-11-27T19:39:00Z">
            <w:rPr>
              <w:spacing w:val="-13"/>
              <w:w w:val="115"/>
            </w:rPr>
          </w:rPrChange>
        </w:rPr>
        <w:t xml:space="preserve"> </w:t>
      </w:r>
      <w:r w:rsidRPr="00635885">
        <w:rPr>
          <w:rFonts w:asciiTheme="minorHAnsi" w:hAnsiTheme="minorHAnsi"/>
          <w:spacing w:val="-1"/>
          <w:w w:val="115"/>
          <w:sz w:val="22"/>
          <w:szCs w:val="22"/>
          <w:rPrChange w:id="855" w:author="Wall, Alison E." w:date="2017-11-27T19:39:00Z">
            <w:rPr>
              <w:spacing w:val="-1"/>
              <w:w w:val="115"/>
            </w:rPr>
          </w:rPrChange>
        </w:rPr>
        <w:t>t</w:t>
      </w:r>
      <w:r w:rsidRPr="00635885">
        <w:rPr>
          <w:rFonts w:asciiTheme="minorHAnsi" w:hAnsiTheme="minorHAnsi"/>
          <w:w w:val="115"/>
          <w:sz w:val="22"/>
          <w:szCs w:val="22"/>
          <w:rPrChange w:id="856" w:author="Wall, Alison E." w:date="2017-11-27T19:39:00Z">
            <w:rPr>
              <w:w w:val="115"/>
            </w:rPr>
          </w:rPrChange>
        </w:rPr>
        <w:t>e</w:t>
      </w:r>
      <w:r w:rsidRPr="00635885">
        <w:rPr>
          <w:rFonts w:asciiTheme="minorHAnsi" w:hAnsiTheme="minorHAnsi"/>
          <w:spacing w:val="-1"/>
          <w:w w:val="115"/>
          <w:sz w:val="22"/>
          <w:szCs w:val="22"/>
          <w:rPrChange w:id="857" w:author="Wall, Alison E." w:date="2017-11-27T19:39:00Z">
            <w:rPr>
              <w:spacing w:val="-1"/>
              <w:w w:val="115"/>
            </w:rPr>
          </w:rPrChange>
        </w:rPr>
        <w:t>c</w:t>
      </w:r>
      <w:r w:rsidRPr="00635885">
        <w:rPr>
          <w:rFonts w:asciiTheme="minorHAnsi" w:hAnsiTheme="minorHAnsi"/>
          <w:spacing w:val="1"/>
          <w:w w:val="115"/>
          <w:sz w:val="22"/>
          <w:szCs w:val="22"/>
          <w:rPrChange w:id="858" w:author="Wall, Alison E." w:date="2017-11-27T19:39:00Z">
            <w:rPr>
              <w:spacing w:val="1"/>
              <w:w w:val="115"/>
            </w:rPr>
          </w:rPrChange>
        </w:rPr>
        <w:t>h</w:t>
      </w:r>
      <w:r w:rsidRPr="00635885">
        <w:rPr>
          <w:rFonts w:asciiTheme="minorHAnsi" w:hAnsiTheme="minorHAnsi"/>
          <w:w w:val="115"/>
          <w:sz w:val="22"/>
          <w:szCs w:val="22"/>
          <w:rPrChange w:id="859" w:author="Wall, Alison E." w:date="2017-11-27T19:39:00Z">
            <w:rPr>
              <w:w w:val="115"/>
            </w:rPr>
          </w:rPrChange>
        </w:rPr>
        <w:t>,</w:t>
      </w:r>
      <w:r w:rsidRPr="00635885">
        <w:rPr>
          <w:rFonts w:asciiTheme="minorHAnsi" w:hAnsiTheme="minorHAnsi"/>
          <w:spacing w:val="-12"/>
          <w:w w:val="115"/>
          <w:sz w:val="22"/>
          <w:szCs w:val="22"/>
          <w:rPrChange w:id="860" w:author="Wall, Alison E." w:date="2017-11-27T19:39:00Z">
            <w:rPr>
              <w:spacing w:val="-12"/>
              <w:w w:val="115"/>
            </w:rPr>
          </w:rPrChange>
        </w:rPr>
        <w:t xml:space="preserve"> </w:t>
      </w:r>
      <w:r w:rsidRPr="00635885">
        <w:rPr>
          <w:rFonts w:asciiTheme="minorHAnsi" w:hAnsiTheme="minorHAnsi"/>
          <w:spacing w:val="-2"/>
          <w:w w:val="115"/>
          <w:sz w:val="22"/>
          <w:szCs w:val="22"/>
          <w:rPrChange w:id="861" w:author="Wall, Alison E." w:date="2017-11-27T19:39:00Z">
            <w:rPr>
              <w:spacing w:val="-2"/>
              <w:w w:val="115"/>
            </w:rPr>
          </w:rPrChange>
        </w:rPr>
        <w:t>w</w:t>
      </w:r>
      <w:r w:rsidRPr="00635885">
        <w:rPr>
          <w:rFonts w:asciiTheme="minorHAnsi" w:hAnsiTheme="minorHAnsi"/>
          <w:w w:val="115"/>
          <w:sz w:val="22"/>
          <w:szCs w:val="22"/>
          <w:rPrChange w:id="862" w:author="Wall, Alison E." w:date="2017-11-27T19:39:00Z">
            <w:rPr>
              <w:w w:val="115"/>
            </w:rPr>
          </w:rPrChange>
        </w:rPr>
        <w:t>e</w:t>
      </w:r>
      <w:r w:rsidRPr="00635885">
        <w:rPr>
          <w:rFonts w:asciiTheme="minorHAnsi" w:hAnsiTheme="minorHAnsi"/>
          <w:spacing w:val="-14"/>
          <w:w w:val="115"/>
          <w:sz w:val="22"/>
          <w:szCs w:val="22"/>
          <w:rPrChange w:id="863" w:author="Wall, Alison E." w:date="2017-11-27T19:39:00Z">
            <w:rPr>
              <w:spacing w:val="-14"/>
              <w:w w:val="115"/>
            </w:rPr>
          </w:rPrChange>
        </w:rPr>
        <w:t xml:space="preserve"> </w:t>
      </w:r>
      <w:r w:rsidRPr="00635885">
        <w:rPr>
          <w:rFonts w:asciiTheme="minorHAnsi" w:hAnsiTheme="minorHAnsi"/>
          <w:spacing w:val="-1"/>
          <w:w w:val="115"/>
          <w:sz w:val="22"/>
          <w:szCs w:val="22"/>
          <w:rPrChange w:id="864" w:author="Wall, Alison E." w:date="2017-11-27T19:39:00Z">
            <w:rPr>
              <w:spacing w:val="-1"/>
              <w:w w:val="115"/>
            </w:rPr>
          </w:rPrChange>
        </w:rPr>
        <w:t>c</w:t>
      </w:r>
      <w:r w:rsidRPr="00635885">
        <w:rPr>
          <w:rFonts w:asciiTheme="minorHAnsi" w:hAnsiTheme="minorHAnsi"/>
          <w:spacing w:val="-2"/>
          <w:w w:val="115"/>
          <w:sz w:val="22"/>
          <w:szCs w:val="22"/>
          <w:rPrChange w:id="865" w:author="Wall, Alison E." w:date="2017-11-27T19:39:00Z">
            <w:rPr>
              <w:spacing w:val="-2"/>
              <w:w w:val="115"/>
            </w:rPr>
          </w:rPrChange>
        </w:rPr>
        <w:t>a</w:t>
      </w:r>
      <w:r w:rsidRPr="00635885">
        <w:rPr>
          <w:rFonts w:asciiTheme="minorHAnsi" w:hAnsiTheme="minorHAnsi"/>
          <w:w w:val="115"/>
          <w:sz w:val="22"/>
          <w:szCs w:val="22"/>
          <w:rPrChange w:id="866" w:author="Wall, Alison E." w:date="2017-11-27T19:39:00Z">
            <w:rPr>
              <w:w w:val="115"/>
            </w:rPr>
          </w:rPrChange>
        </w:rPr>
        <w:t>n</w:t>
      </w:r>
      <w:r w:rsidRPr="00635885">
        <w:rPr>
          <w:rFonts w:asciiTheme="minorHAnsi" w:hAnsiTheme="minorHAnsi"/>
          <w:w w:val="114"/>
          <w:sz w:val="22"/>
          <w:szCs w:val="22"/>
          <w:rPrChange w:id="867" w:author="Wall, Alison E." w:date="2017-11-27T19:39:00Z">
            <w:rPr>
              <w:w w:val="114"/>
            </w:rPr>
          </w:rPrChange>
        </w:rPr>
        <w:t xml:space="preserve"> </w:t>
      </w:r>
      <w:r w:rsidRPr="00635885">
        <w:rPr>
          <w:rFonts w:asciiTheme="minorHAnsi" w:hAnsiTheme="minorHAnsi"/>
          <w:w w:val="115"/>
          <w:sz w:val="22"/>
          <w:szCs w:val="22"/>
          <w:rPrChange w:id="868" w:author="Wall, Alison E." w:date="2017-11-27T19:39:00Z">
            <w:rPr>
              <w:w w:val="115"/>
            </w:rPr>
          </w:rPrChange>
        </w:rPr>
        <w:t>be</w:t>
      </w:r>
      <w:r w:rsidRPr="00635885">
        <w:rPr>
          <w:rFonts w:asciiTheme="minorHAnsi" w:hAnsiTheme="minorHAnsi"/>
          <w:spacing w:val="-2"/>
          <w:w w:val="115"/>
          <w:sz w:val="22"/>
          <w:szCs w:val="22"/>
          <w:rPrChange w:id="869" w:author="Wall, Alison E." w:date="2017-11-27T19:39:00Z">
            <w:rPr>
              <w:spacing w:val="-2"/>
              <w:w w:val="115"/>
            </w:rPr>
          </w:rPrChange>
        </w:rPr>
        <w:t>g</w:t>
      </w:r>
      <w:r w:rsidRPr="00635885">
        <w:rPr>
          <w:rFonts w:asciiTheme="minorHAnsi" w:hAnsiTheme="minorHAnsi"/>
          <w:w w:val="115"/>
          <w:sz w:val="22"/>
          <w:szCs w:val="22"/>
          <w:rPrChange w:id="870" w:author="Wall, Alison E." w:date="2017-11-27T19:39:00Z">
            <w:rPr>
              <w:w w:val="115"/>
            </w:rPr>
          </w:rPrChange>
        </w:rPr>
        <w:t>in</w:t>
      </w:r>
      <w:r w:rsidRPr="00635885">
        <w:rPr>
          <w:rFonts w:asciiTheme="minorHAnsi" w:hAnsiTheme="minorHAnsi"/>
          <w:spacing w:val="-5"/>
          <w:w w:val="115"/>
          <w:sz w:val="22"/>
          <w:szCs w:val="22"/>
          <w:rPrChange w:id="871" w:author="Wall, Alison E." w:date="2017-11-27T19:39:00Z">
            <w:rPr>
              <w:spacing w:val="-5"/>
              <w:w w:val="115"/>
            </w:rPr>
          </w:rPrChange>
        </w:rPr>
        <w:t xml:space="preserve"> </w:t>
      </w:r>
      <w:r w:rsidRPr="00635885">
        <w:rPr>
          <w:rFonts w:asciiTheme="minorHAnsi" w:hAnsiTheme="minorHAnsi"/>
          <w:spacing w:val="-1"/>
          <w:w w:val="115"/>
          <w:sz w:val="22"/>
          <w:szCs w:val="22"/>
          <w:rPrChange w:id="872" w:author="Wall, Alison E." w:date="2017-11-27T19:39:00Z">
            <w:rPr>
              <w:spacing w:val="-1"/>
              <w:w w:val="115"/>
            </w:rPr>
          </w:rPrChange>
        </w:rPr>
        <w:t>t</w:t>
      </w:r>
      <w:r w:rsidRPr="00635885">
        <w:rPr>
          <w:rFonts w:asciiTheme="minorHAnsi" w:hAnsiTheme="minorHAnsi"/>
          <w:w w:val="115"/>
          <w:sz w:val="22"/>
          <w:szCs w:val="22"/>
          <w:rPrChange w:id="873" w:author="Wall, Alison E." w:date="2017-11-27T19:39:00Z">
            <w:rPr>
              <w:w w:val="115"/>
            </w:rPr>
          </w:rPrChange>
        </w:rPr>
        <w:t>o</w:t>
      </w:r>
      <w:r w:rsidRPr="00635885">
        <w:rPr>
          <w:rFonts w:asciiTheme="minorHAnsi" w:hAnsiTheme="minorHAnsi"/>
          <w:spacing w:val="-10"/>
          <w:w w:val="115"/>
          <w:sz w:val="22"/>
          <w:szCs w:val="22"/>
          <w:rPrChange w:id="874" w:author="Wall, Alison E." w:date="2017-11-27T19:39:00Z">
            <w:rPr>
              <w:spacing w:val="-10"/>
              <w:w w:val="115"/>
            </w:rPr>
          </w:rPrChange>
        </w:rPr>
        <w:t xml:space="preserve"> </w:t>
      </w:r>
      <w:r w:rsidRPr="00635885">
        <w:rPr>
          <w:rFonts w:asciiTheme="minorHAnsi" w:hAnsiTheme="minorHAnsi"/>
          <w:w w:val="115"/>
          <w:sz w:val="22"/>
          <w:szCs w:val="22"/>
          <w:rPrChange w:id="875" w:author="Wall, Alison E." w:date="2017-11-27T19:39:00Z">
            <w:rPr>
              <w:w w:val="115"/>
            </w:rPr>
          </w:rPrChange>
        </w:rPr>
        <w:t>look</w:t>
      </w:r>
      <w:r w:rsidRPr="00635885">
        <w:rPr>
          <w:rFonts w:asciiTheme="minorHAnsi" w:hAnsiTheme="minorHAnsi"/>
          <w:spacing w:val="-8"/>
          <w:w w:val="115"/>
          <w:sz w:val="22"/>
          <w:szCs w:val="22"/>
          <w:rPrChange w:id="876" w:author="Wall, Alison E." w:date="2017-11-27T19:39:00Z">
            <w:rPr>
              <w:spacing w:val="-8"/>
              <w:w w:val="115"/>
            </w:rPr>
          </w:rPrChange>
        </w:rPr>
        <w:t xml:space="preserve"> </w:t>
      </w:r>
      <w:r w:rsidRPr="00635885">
        <w:rPr>
          <w:rFonts w:asciiTheme="minorHAnsi" w:hAnsiTheme="minorHAnsi"/>
          <w:spacing w:val="-2"/>
          <w:w w:val="115"/>
          <w:sz w:val="22"/>
          <w:szCs w:val="22"/>
          <w:rPrChange w:id="877" w:author="Wall, Alison E." w:date="2017-11-27T19:39:00Z">
            <w:rPr>
              <w:spacing w:val="-2"/>
              <w:w w:val="115"/>
            </w:rPr>
          </w:rPrChange>
        </w:rPr>
        <w:t>a</w:t>
      </w:r>
      <w:r w:rsidRPr="00635885">
        <w:rPr>
          <w:rFonts w:asciiTheme="minorHAnsi" w:hAnsiTheme="minorHAnsi"/>
          <w:w w:val="115"/>
          <w:sz w:val="22"/>
          <w:szCs w:val="22"/>
          <w:rPrChange w:id="878" w:author="Wall, Alison E." w:date="2017-11-27T19:39:00Z">
            <w:rPr>
              <w:w w:val="115"/>
            </w:rPr>
          </w:rPrChange>
        </w:rPr>
        <w:t>t</w:t>
      </w:r>
      <w:r w:rsidRPr="00635885">
        <w:rPr>
          <w:rFonts w:asciiTheme="minorHAnsi" w:hAnsiTheme="minorHAnsi"/>
          <w:spacing w:val="-7"/>
          <w:w w:val="115"/>
          <w:sz w:val="22"/>
          <w:szCs w:val="22"/>
          <w:rPrChange w:id="879" w:author="Wall, Alison E." w:date="2017-11-27T19:39:00Z">
            <w:rPr>
              <w:spacing w:val="-7"/>
              <w:w w:val="115"/>
            </w:rPr>
          </w:rPrChange>
        </w:rPr>
        <w:t xml:space="preserve"> </w:t>
      </w:r>
      <w:r w:rsidRPr="00635885">
        <w:rPr>
          <w:rFonts w:asciiTheme="minorHAnsi" w:hAnsiTheme="minorHAnsi"/>
          <w:w w:val="115"/>
          <w:sz w:val="22"/>
          <w:szCs w:val="22"/>
          <w:rPrChange w:id="880" w:author="Wall, Alison E." w:date="2017-11-27T19:39:00Z">
            <w:rPr>
              <w:w w:val="115"/>
            </w:rPr>
          </w:rPrChange>
        </w:rPr>
        <w:t>equali</w:t>
      </w:r>
      <w:r w:rsidRPr="00635885">
        <w:rPr>
          <w:rFonts w:asciiTheme="minorHAnsi" w:hAnsiTheme="minorHAnsi"/>
          <w:spacing w:val="-3"/>
          <w:w w:val="115"/>
          <w:sz w:val="22"/>
          <w:szCs w:val="22"/>
          <w:rPrChange w:id="881" w:author="Wall, Alison E." w:date="2017-11-27T19:39:00Z">
            <w:rPr>
              <w:spacing w:val="-3"/>
              <w:w w:val="115"/>
            </w:rPr>
          </w:rPrChange>
        </w:rPr>
        <w:t>t</w:t>
      </w:r>
      <w:r w:rsidRPr="00635885">
        <w:rPr>
          <w:rFonts w:asciiTheme="minorHAnsi" w:hAnsiTheme="minorHAnsi"/>
          <w:w w:val="115"/>
          <w:sz w:val="22"/>
          <w:szCs w:val="22"/>
          <w:rPrChange w:id="882" w:author="Wall, Alison E." w:date="2017-11-27T19:39:00Z">
            <w:rPr>
              <w:w w:val="115"/>
            </w:rPr>
          </w:rPrChange>
        </w:rPr>
        <w:t>y</w:t>
      </w:r>
      <w:r w:rsidRPr="00635885">
        <w:rPr>
          <w:rFonts w:asciiTheme="minorHAnsi" w:hAnsiTheme="minorHAnsi"/>
          <w:spacing w:val="-7"/>
          <w:w w:val="115"/>
          <w:sz w:val="22"/>
          <w:szCs w:val="22"/>
          <w:rPrChange w:id="883" w:author="Wall, Alison E." w:date="2017-11-27T19:39:00Z">
            <w:rPr>
              <w:spacing w:val="-7"/>
              <w:w w:val="115"/>
            </w:rPr>
          </w:rPrChange>
        </w:rPr>
        <w:t xml:space="preserve"> </w:t>
      </w:r>
      <w:r w:rsidRPr="00635885">
        <w:rPr>
          <w:rFonts w:asciiTheme="minorHAnsi" w:hAnsiTheme="minorHAnsi"/>
          <w:w w:val="115"/>
          <w:sz w:val="22"/>
          <w:szCs w:val="22"/>
          <w:rPrChange w:id="884" w:author="Wall, Alison E." w:date="2017-11-27T19:39:00Z">
            <w:rPr>
              <w:w w:val="115"/>
            </w:rPr>
          </w:rPrChange>
        </w:rPr>
        <w:t>in</w:t>
      </w:r>
      <w:r w:rsidRPr="00635885">
        <w:rPr>
          <w:rFonts w:asciiTheme="minorHAnsi" w:hAnsiTheme="minorHAnsi"/>
          <w:spacing w:val="-4"/>
          <w:w w:val="115"/>
          <w:sz w:val="22"/>
          <w:szCs w:val="22"/>
          <w:rPrChange w:id="885" w:author="Wall, Alison E." w:date="2017-11-27T19:39:00Z">
            <w:rPr>
              <w:spacing w:val="-4"/>
              <w:w w:val="115"/>
            </w:rPr>
          </w:rPrChange>
        </w:rPr>
        <w:t xml:space="preserve"> </w:t>
      </w:r>
      <w:r w:rsidRPr="00635885">
        <w:rPr>
          <w:rFonts w:asciiTheme="minorHAnsi" w:hAnsiTheme="minorHAnsi"/>
          <w:w w:val="115"/>
          <w:sz w:val="22"/>
          <w:szCs w:val="22"/>
          <w:rPrChange w:id="886" w:author="Wall, Alison E." w:date="2017-11-27T19:39:00Z">
            <w:rPr>
              <w:w w:val="115"/>
            </w:rPr>
          </w:rPrChange>
        </w:rPr>
        <w:t>hiring</w:t>
      </w:r>
      <w:r w:rsidRPr="00635885">
        <w:rPr>
          <w:rFonts w:asciiTheme="minorHAnsi" w:hAnsiTheme="minorHAnsi"/>
          <w:spacing w:val="-5"/>
          <w:w w:val="115"/>
          <w:sz w:val="22"/>
          <w:szCs w:val="22"/>
          <w:rPrChange w:id="887" w:author="Wall, Alison E." w:date="2017-11-27T19:39:00Z">
            <w:rPr>
              <w:spacing w:val="-5"/>
              <w:w w:val="115"/>
            </w:rPr>
          </w:rPrChange>
        </w:rPr>
        <w:t xml:space="preserve"> </w:t>
      </w:r>
      <w:r w:rsidRPr="00635885">
        <w:rPr>
          <w:rFonts w:asciiTheme="minorHAnsi" w:hAnsiTheme="minorHAnsi"/>
          <w:w w:val="115"/>
          <w:sz w:val="22"/>
          <w:szCs w:val="22"/>
          <w:rPrChange w:id="888" w:author="Wall, Alison E." w:date="2017-11-27T19:39:00Z">
            <w:rPr>
              <w:w w:val="115"/>
            </w:rPr>
          </w:rPrChange>
        </w:rPr>
        <w:t>p</w:t>
      </w:r>
      <w:r w:rsidRPr="00635885">
        <w:rPr>
          <w:rFonts w:asciiTheme="minorHAnsi" w:hAnsiTheme="minorHAnsi"/>
          <w:spacing w:val="-2"/>
          <w:w w:val="115"/>
          <w:sz w:val="22"/>
          <w:szCs w:val="22"/>
          <w:rPrChange w:id="889" w:author="Wall, Alison E." w:date="2017-11-27T19:39:00Z">
            <w:rPr>
              <w:spacing w:val="-2"/>
              <w:w w:val="115"/>
            </w:rPr>
          </w:rPrChange>
        </w:rPr>
        <w:t>r</w:t>
      </w:r>
      <w:r w:rsidRPr="00635885">
        <w:rPr>
          <w:rFonts w:asciiTheme="minorHAnsi" w:hAnsiTheme="minorHAnsi"/>
          <w:w w:val="115"/>
          <w:sz w:val="22"/>
          <w:szCs w:val="22"/>
          <w:rPrChange w:id="890" w:author="Wall, Alison E." w:date="2017-11-27T19:39:00Z">
            <w:rPr>
              <w:w w:val="115"/>
            </w:rPr>
          </w:rPrChange>
        </w:rPr>
        <w:t>a</w:t>
      </w:r>
      <w:r w:rsidRPr="00635885">
        <w:rPr>
          <w:rFonts w:asciiTheme="minorHAnsi" w:hAnsiTheme="minorHAnsi"/>
          <w:spacing w:val="-1"/>
          <w:w w:val="115"/>
          <w:sz w:val="22"/>
          <w:szCs w:val="22"/>
          <w:rPrChange w:id="891" w:author="Wall, Alison E." w:date="2017-11-27T19:39:00Z">
            <w:rPr>
              <w:spacing w:val="-1"/>
              <w:w w:val="115"/>
            </w:rPr>
          </w:rPrChange>
        </w:rPr>
        <w:t>c</w:t>
      </w:r>
      <w:r w:rsidRPr="00635885">
        <w:rPr>
          <w:rFonts w:asciiTheme="minorHAnsi" w:hAnsiTheme="minorHAnsi"/>
          <w:w w:val="115"/>
          <w:sz w:val="22"/>
          <w:szCs w:val="22"/>
          <w:rPrChange w:id="892" w:author="Wall, Alison E." w:date="2017-11-27T19:39:00Z">
            <w:rPr>
              <w:w w:val="115"/>
            </w:rPr>
          </w:rPrChange>
        </w:rPr>
        <w:t>tice</w:t>
      </w:r>
      <w:r w:rsidRPr="00635885">
        <w:rPr>
          <w:rFonts w:asciiTheme="minorHAnsi" w:hAnsiTheme="minorHAnsi"/>
          <w:spacing w:val="-4"/>
          <w:w w:val="115"/>
          <w:sz w:val="22"/>
          <w:szCs w:val="22"/>
          <w:rPrChange w:id="893" w:author="Wall, Alison E." w:date="2017-11-27T19:39:00Z">
            <w:rPr>
              <w:spacing w:val="-4"/>
              <w:w w:val="115"/>
            </w:rPr>
          </w:rPrChange>
        </w:rPr>
        <w:t>s</w:t>
      </w:r>
      <w:r w:rsidRPr="00635885">
        <w:rPr>
          <w:rFonts w:asciiTheme="minorHAnsi" w:hAnsiTheme="minorHAnsi"/>
          <w:w w:val="115"/>
          <w:sz w:val="22"/>
          <w:szCs w:val="22"/>
          <w:rPrChange w:id="894" w:author="Wall, Alison E." w:date="2017-11-27T19:39:00Z">
            <w:rPr>
              <w:w w:val="115"/>
            </w:rPr>
          </w:rPrChange>
        </w:rPr>
        <w:t>,</w:t>
      </w:r>
      <w:r w:rsidRPr="00635885">
        <w:rPr>
          <w:rFonts w:asciiTheme="minorHAnsi" w:hAnsiTheme="minorHAnsi"/>
          <w:spacing w:val="-4"/>
          <w:w w:val="115"/>
          <w:sz w:val="22"/>
          <w:szCs w:val="22"/>
          <w:rPrChange w:id="895" w:author="Wall, Alison E." w:date="2017-11-27T19:39:00Z">
            <w:rPr>
              <w:spacing w:val="-4"/>
              <w:w w:val="115"/>
            </w:rPr>
          </w:rPrChange>
        </w:rPr>
        <w:t xml:space="preserve"> </w:t>
      </w:r>
      <w:r w:rsidRPr="00635885">
        <w:rPr>
          <w:rFonts w:asciiTheme="minorHAnsi" w:hAnsiTheme="minorHAnsi"/>
          <w:w w:val="115"/>
          <w:sz w:val="22"/>
          <w:szCs w:val="22"/>
          <w:rPrChange w:id="896" w:author="Wall, Alison E." w:date="2017-11-27T19:39:00Z">
            <w:rPr>
              <w:w w:val="115"/>
            </w:rPr>
          </w:rPrChange>
        </w:rPr>
        <w:t>compens</w:t>
      </w:r>
      <w:r w:rsidRPr="00635885">
        <w:rPr>
          <w:rFonts w:asciiTheme="minorHAnsi" w:hAnsiTheme="minorHAnsi"/>
          <w:spacing w:val="-3"/>
          <w:w w:val="115"/>
          <w:sz w:val="22"/>
          <w:szCs w:val="22"/>
          <w:rPrChange w:id="897" w:author="Wall, Alison E." w:date="2017-11-27T19:39:00Z">
            <w:rPr>
              <w:spacing w:val="-3"/>
              <w:w w:val="115"/>
            </w:rPr>
          </w:rPrChange>
        </w:rPr>
        <w:t>a</w:t>
      </w:r>
      <w:r w:rsidRPr="00635885">
        <w:rPr>
          <w:rFonts w:asciiTheme="minorHAnsi" w:hAnsiTheme="minorHAnsi"/>
          <w:w w:val="115"/>
          <w:sz w:val="22"/>
          <w:szCs w:val="22"/>
          <w:rPrChange w:id="898" w:author="Wall, Alison E." w:date="2017-11-27T19:39:00Z">
            <w:rPr>
              <w:w w:val="115"/>
            </w:rPr>
          </w:rPrChange>
        </w:rPr>
        <w:t>tion,</w:t>
      </w:r>
      <w:r w:rsidRPr="00635885">
        <w:rPr>
          <w:rFonts w:asciiTheme="minorHAnsi" w:hAnsiTheme="minorHAnsi"/>
          <w:spacing w:val="-5"/>
          <w:w w:val="115"/>
          <w:sz w:val="22"/>
          <w:szCs w:val="22"/>
          <w:rPrChange w:id="899" w:author="Wall, Alison E." w:date="2017-11-27T19:39:00Z">
            <w:rPr>
              <w:spacing w:val="-5"/>
              <w:w w:val="115"/>
            </w:rPr>
          </w:rPrChange>
        </w:rPr>
        <w:t xml:space="preserve"> </w:t>
      </w:r>
      <w:r w:rsidRPr="00635885">
        <w:rPr>
          <w:rFonts w:asciiTheme="minorHAnsi" w:hAnsiTheme="minorHAnsi"/>
          <w:w w:val="115"/>
          <w:sz w:val="22"/>
          <w:szCs w:val="22"/>
          <w:rPrChange w:id="900" w:author="Wall, Alison E." w:date="2017-11-27T19:39:00Z">
            <w:rPr>
              <w:w w:val="115"/>
            </w:rPr>
          </w:rPrChange>
        </w:rPr>
        <w:t>and</w:t>
      </w:r>
      <w:r w:rsidRPr="00635885">
        <w:rPr>
          <w:rFonts w:asciiTheme="minorHAnsi" w:hAnsiTheme="minorHAnsi"/>
          <w:spacing w:val="-4"/>
          <w:w w:val="115"/>
          <w:sz w:val="22"/>
          <w:szCs w:val="22"/>
          <w:rPrChange w:id="901" w:author="Wall, Alison E." w:date="2017-11-27T19:39:00Z">
            <w:rPr>
              <w:spacing w:val="-4"/>
              <w:w w:val="115"/>
            </w:rPr>
          </w:rPrChange>
        </w:rPr>
        <w:t xml:space="preserve"> </w:t>
      </w:r>
      <w:r w:rsidRPr="00635885">
        <w:rPr>
          <w:rFonts w:asciiTheme="minorHAnsi" w:hAnsiTheme="minorHAnsi"/>
          <w:spacing w:val="-3"/>
          <w:w w:val="115"/>
          <w:sz w:val="22"/>
          <w:szCs w:val="22"/>
          <w:rPrChange w:id="902" w:author="Wall, Alison E." w:date="2017-11-27T19:39:00Z">
            <w:rPr>
              <w:spacing w:val="-3"/>
              <w:w w:val="115"/>
            </w:rPr>
          </w:rPrChange>
        </w:rPr>
        <w:t>g</w:t>
      </w:r>
      <w:r w:rsidRPr="00635885">
        <w:rPr>
          <w:rFonts w:asciiTheme="minorHAnsi" w:hAnsiTheme="minorHAnsi"/>
          <w:w w:val="115"/>
          <w:sz w:val="22"/>
          <w:szCs w:val="22"/>
          <w:rPrChange w:id="903" w:author="Wall, Alison E." w:date="2017-11-27T19:39:00Z">
            <w:rPr>
              <w:w w:val="115"/>
            </w:rPr>
          </w:rPrChange>
        </w:rPr>
        <w:t>ene</w:t>
      </w:r>
      <w:r w:rsidRPr="00635885">
        <w:rPr>
          <w:rFonts w:asciiTheme="minorHAnsi" w:hAnsiTheme="minorHAnsi"/>
          <w:spacing w:val="-3"/>
          <w:w w:val="115"/>
          <w:sz w:val="22"/>
          <w:szCs w:val="22"/>
          <w:rPrChange w:id="904" w:author="Wall, Alison E." w:date="2017-11-27T19:39:00Z">
            <w:rPr>
              <w:spacing w:val="-3"/>
              <w:w w:val="115"/>
            </w:rPr>
          </w:rPrChange>
        </w:rPr>
        <w:t>r</w:t>
      </w:r>
      <w:r w:rsidRPr="00635885">
        <w:rPr>
          <w:rFonts w:asciiTheme="minorHAnsi" w:hAnsiTheme="minorHAnsi"/>
          <w:w w:val="115"/>
          <w:sz w:val="22"/>
          <w:szCs w:val="22"/>
          <w:rPrChange w:id="905" w:author="Wall, Alison E." w:date="2017-11-27T19:39:00Z">
            <w:rPr>
              <w:w w:val="115"/>
            </w:rPr>
          </w:rPrChange>
        </w:rPr>
        <w:t>al</w:t>
      </w:r>
      <w:r w:rsidRPr="00635885">
        <w:rPr>
          <w:rFonts w:asciiTheme="minorHAnsi" w:hAnsiTheme="minorHAnsi"/>
          <w:w w:val="114"/>
          <w:sz w:val="22"/>
          <w:szCs w:val="22"/>
          <w:rPrChange w:id="906" w:author="Wall, Alison E." w:date="2017-11-27T19:39:00Z">
            <w:rPr>
              <w:w w:val="114"/>
            </w:rPr>
          </w:rPrChange>
        </w:rPr>
        <w:t xml:space="preserve"> </w:t>
      </w:r>
      <w:r w:rsidRPr="00635885">
        <w:rPr>
          <w:rFonts w:asciiTheme="minorHAnsi" w:hAnsiTheme="minorHAnsi"/>
          <w:w w:val="115"/>
          <w:sz w:val="22"/>
          <w:szCs w:val="22"/>
          <w:rPrChange w:id="907" w:author="Wall, Alison E." w:date="2017-11-27T19:39:00Z">
            <w:rPr>
              <w:w w:val="115"/>
            </w:rPr>
          </w:rPrChange>
        </w:rPr>
        <w:t>empl</w:t>
      </w:r>
      <w:r w:rsidRPr="00635885">
        <w:rPr>
          <w:rFonts w:asciiTheme="minorHAnsi" w:hAnsiTheme="minorHAnsi"/>
          <w:spacing w:val="-2"/>
          <w:w w:val="115"/>
          <w:sz w:val="22"/>
          <w:szCs w:val="22"/>
          <w:rPrChange w:id="908" w:author="Wall, Alison E." w:date="2017-11-27T19:39:00Z">
            <w:rPr>
              <w:spacing w:val="-2"/>
              <w:w w:val="115"/>
            </w:rPr>
          </w:rPrChange>
        </w:rPr>
        <w:t>o</w:t>
      </w:r>
      <w:r w:rsidRPr="00635885">
        <w:rPr>
          <w:rFonts w:asciiTheme="minorHAnsi" w:hAnsiTheme="minorHAnsi"/>
          <w:w w:val="115"/>
          <w:sz w:val="22"/>
          <w:szCs w:val="22"/>
          <w:rPrChange w:id="909" w:author="Wall, Alison E." w:date="2017-11-27T19:39:00Z">
            <w:rPr>
              <w:w w:val="115"/>
            </w:rPr>
          </w:rPrChange>
        </w:rPr>
        <w:t>yment</w:t>
      </w:r>
      <w:r w:rsidRPr="00635885">
        <w:rPr>
          <w:rFonts w:asciiTheme="minorHAnsi" w:hAnsiTheme="minorHAnsi"/>
          <w:spacing w:val="-11"/>
          <w:w w:val="115"/>
          <w:sz w:val="22"/>
          <w:szCs w:val="22"/>
          <w:rPrChange w:id="910" w:author="Wall, Alison E." w:date="2017-11-27T19:39:00Z">
            <w:rPr>
              <w:spacing w:val="-11"/>
              <w:w w:val="115"/>
            </w:rPr>
          </w:rPrChange>
        </w:rPr>
        <w:t xml:space="preserve"> </w:t>
      </w:r>
      <w:r w:rsidRPr="00635885">
        <w:rPr>
          <w:rFonts w:asciiTheme="minorHAnsi" w:hAnsiTheme="minorHAnsi"/>
          <w:w w:val="115"/>
          <w:sz w:val="22"/>
          <w:szCs w:val="22"/>
          <w:rPrChange w:id="911" w:author="Wall, Alison E." w:date="2017-11-27T19:39:00Z">
            <w:rPr>
              <w:w w:val="115"/>
            </w:rPr>
          </w:rPrChange>
        </w:rPr>
        <w:t>oppo</w:t>
      </w:r>
      <w:r w:rsidRPr="00635885">
        <w:rPr>
          <w:rFonts w:asciiTheme="minorHAnsi" w:hAnsiTheme="minorHAnsi"/>
          <w:spacing w:val="-2"/>
          <w:w w:val="115"/>
          <w:sz w:val="22"/>
          <w:szCs w:val="22"/>
          <w:rPrChange w:id="912" w:author="Wall, Alison E." w:date="2017-11-27T19:39:00Z">
            <w:rPr>
              <w:spacing w:val="-2"/>
              <w:w w:val="115"/>
            </w:rPr>
          </w:rPrChange>
        </w:rPr>
        <w:t>r</w:t>
      </w:r>
      <w:r w:rsidRPr="00635885">
        <w:rPr>
          <w:rFonts w:asciiTheme="minorHAnsi" w:hAnsiTheme="minorHAnsi"/>
          <w:w w:val="115"/>
          <w:sz w:val="22"/>
          <w:szCs w:val="22"/>
          <w:rPrChange w:id="913" w:author="Wall, Alison E." w:date="2017-11-27T19:39:00Z">
            <w:rPr>
              <w:w w:val="115"/>
            </w:rPr>
          </w:rPrChange>
        </w:rPr>
        <w:t>tunitie</w:t>
      </w:r>
      <w:r w:rsidRPr="00635885">
        <w:rPr>
          <w:rFonts w:asciiTheme="minorHAnsi" w:hAnsiTheme="minorHAnsi"/>
          <w:spacing w:val="-4"/>
          <w:w w:val="115"/>
          <w:sz w:val="22"/>
          <w:szCs w:val="22"/>
          <w:rPrChange w:id="914" w:author="Wall, Alison E." w:date="2017-11-27T19:39:00Z">
            <w:rPr>
              <w:spacing w:val="-4"/>
              <w:w w:val="115"/>
            </w:rPr>
          </w:rPrChange>
        </w:rPr>
        <w:t>s</w:t>
      </w:r>
      <w:r w:rsidRPr="00635885">
        <w:rPr>
          <w:rFonts w:asciiTheme="minorHAnsi" w:hAnsiTheme="minorHAnsi"/>
          <w:w w:val="115"/>
          <w:sz w:val="22"/>
          <w:szCs w:val="22"/>
          <w:rPrChange w:id="915" w:author="Wall, Alison E." w:date="2017-11-27T19:39:00Z">
            <w:rPr>
              <w:w w:val="115"/>
            </w:rPr>
          </w:rPrChange>
        </w:rPr>
        <w:t>.</w:t>
      </w:r>
      <w:r w:rsidRPr="00635885">
        <w:rPr>
          <w:rFonts w:asciiTheme="minorHAnsi" w:hAnsiTheme="minorHAnsi"/>
          <w:spacing w:val="-7"/>
          <w:w w:val="115"/>
          <w:sz w:val="22"/>
          <w:szCs w:val="22"/>
          <w:rPrChange w:id="916" w:author="Wall, Alison E." w:date="2017-11-27T19:39:00Z">
            <w:rPr>
              <w:spacing w:val="-7"/>
              <w:w w:val="115"/>
            </w:rPr>
          </w:rPrChange>
        </w:rPr>
        <w:t xml:space="preserve"> </w:t>
      </w:r>
      <w:r w:rsidRPr="00635885">
        <w:rPr>
          <w:rFonts w:asciiTheme="minorHAnsi" w:hAnsiTheme="minorHAnsi"/>
          <w:spacing w:val="-6"/>
          <w:w w:val="115"/>
          <w:sz w:val="22"/>
          <w:szCs w:val="22"/>
          <w:rPrChange w:id="917" w:author="Wall, Alison E." w:date="2017-11-27T19:39:00Z">
            <w:rPr>
              <w:spacing w:val="-6"/>
              <w:w w:val="115"/>
            </w:rPr>
          </w:rPrChange>
        </w:rPr>
        <w:t>F</w:t>
      </w:r>
      <w:r w:rsidRPr="00635885">
        <w:rPr>
          <w:rFonts w:asciiTheme="minorHAnsi" w:hAnsiTheme="minorHAnsi"/>
          <w:w w:val="115"/>
          <w:sz w:val="22"/>
          <w:szCs w:val="22"/>
          <w:rPrChange w:id="918" w:author="Wall, Alison E." w:date="2017-11-27T19:39:00Z">
            <w:rPr>
              <w:w w:val="115"/>
            </w:rPr>
          </w:rPrChange>
        </w:rPr>
        <w:t>u</w:t>
      </w:r>
      <w:r w:rsidRPr="00635885">
        <w:rPr>
          <w:rFonts w:asciiTheme="minorHAnsi" w:hAnsiTheme="minorHAnsi"/>
          <w:spacing w:val="-1"/>
          <w:w w:val="115"/>
          <w:sz w:val="22"/>
          <w:szCs w:val="22"/>
          <w:rPrChange w:id="919" w:author="Wall, Alison E." w:date="2017-11-27T19:39:00Z">
            <w:rPr>
              <w:spacing w:val="-1"/>
              <w:w w:val="115"/>
            </w:rPr>
          </w:rPrChange>
        </w:rPr>
        <w:t>r</w:t>
      </w:r>
      <w:r w:rsidRPr="00635885">
        <w:rPr>
          <w:rFonts w:asciiTheme="minorHAnsi" w:hAnsiTheme="minorHAnsi"/>
          <w:w w:val="115"/>
          <w:sz w:val="22"/>
          <w:szCs w:val="22"/>
          <w:rPrChange w:id="920" w:author="Wall, Alison E." w:date="2017-11-27T19:39:00Z">
            <w:rPr>
              <w:w w:val="115"/>
            </w:rPr>
          </w:rPrChange>
        </w:rPr>
        <w:t>the</w:t>
      </w:r>
      <w:r w:rsidRPr="00635885">
        <w:rPr>
          <w:rFonts w:asciiTheme="minorHAnsi" w:hAnsiTheme="minorHAnsi"/>
          <w:spacing w:val="-8"/>
          <w:w w:val="115"/>
          <w:sz w:val="22"/>
          <w:szCs w:val="22"/>
          <w:rPrChange w:id="921" w:author="Wall, Alison E." w:date="2017-11-27T19:39:00Z">
            <w:rPr>
              <w:spacing w:val="-8"/>
              <w:w w:val="115"/>
            </w:rPr>
          </w:rPrChange>
        </w:rPr>
        <w:t>r</w:t>
      </w:r>
      <w:r w:rsidRPr="00635885">
        <w:rPr>
          <w:rFonts w:asciiTheme="minorHAnsi" w:hAnsiTheme="minorHAnsi"/>
          <w:w w:val="115"/>
          <w:sz w:val="22"/>
          <w:szCs w:val="22"/>
          <w:rPrChange w:id="922" w:author="Wall, Alison E." w:date="2017-11-27T19:39:00Z">
            <w:rPr>
              <w:w w:val="115"/>
            </w:rPr>
          </w:rPrChange>
        </w:rPr>
        <w:t>,</w:t>
      </w:r>
      <w:r w:rsidRPr="00635885">
        <w:rPr>
          <w:rFonts w:asciiTheme="minorHAnsi" w:hAnsiTheme="minorHAnsi"/>
          <w:spacing w:val="-7"/>
          <w:w w:val="115"/>
          <w:sz w:val="22"/>
          <w:szCs w:val="22"/>
          <w:rPrChange w:id="923" w:author="Wall, Alison E." w:date="2017-11-27T19:39:00Z">
            <w:rPr>
              <w:spacing w:val="-7"/>
              <w:w w:val="115"/>
            </w:rPr>
          </w:rPrChange>
        </w:rPr>
        <w:t xml:space="preserve"> </w:t>
      </w:r>
      <w:r w:rsidRPr="00635885">
        <w:rPr>
          <w:rFonts w:asciiTheme="minorHAnsi" w:hAnsiTheme="minorHAnsi"/>
          <w:w w:val="115"/>
          <w:sz w:val="22"/>
          <w:szCs w:val="22"/>
          <w:rPrChange w:id="924" w:author="Wall, Alison E." w:date="2017-11-27T19:39:00Z">
            <w:rPr>
              <w:w w:val="115"/>
            </w:rPr>
          </w:rPrChange>
        </w:rPr>
        <w:t>if</w:t>
      </w:r>
      <w:r w:rsidRPr="00635885">
        <w:rPr>
          <w:rFonts w:asciiTheme="minorHAnsi" w:hAnsiTheme="minorHAnsi"/>
          <w:spacing w:val="-9"/>
          <w:w w:val="115"/>
          <w:sz w:val="22"/>
          <w:szCs w:val="22"/>
          <w:rPrChange w:id="925" w:author="Wall, Alison E." w:date="2017-11-27T19:39:00Z">
            <w:rPr>
              <w:spacing w:val="-9"/>
              <w:w w:val="115"/>
            </w:rPr>
          </w:rPrChange>
        </w:rPr>
        <w:t xml:space="preserve"> </w:t>
      </w:r>
      <w:r w:rsidRPr="00635885">
        <w:rPr>
          <w:rFonts w:asciiTheme="minorHAnsi" w:hAnsiTheme="minorHAnsi"/>
          <w:w w:val="115"/>
          <w:sz w:val="22"/>
          <w:szCs w:val="22"/>
          <w:rPrChange w:id="926" w:author="Wall, Alison E." w:date="2017-11-27T19:39:00Z">
            <w:rPr>
              <w:w w:val="115"/>
            </w:rPr>
          </w:rPrChange>
        </w:rPr>
        <w:t>the</w:t>
      </w:r>
      <w:r w:rsidRPr="00635885">
        <w:rPr>
          <w:rFonts w:asciiTheme="minorHAnsi" w:hAnsiTheme="minorHAnsi"/>
          <w:spacing w:val="-2"/>
          <w:w w:val="115"/>
          <w:sz w:val="22"/>
          <w:szCs w:val="22"/>
          <w:rPrChange w:id="927" w:author="Wall, Alison E." w:date="2017-11-27T19:39:00Z">
            <w:rPr>
              <w:spacing w:val="-2"/>
              <w:w w:val="115"/>
            </w:rPr>
          </w:rPrChange>
        </w:rPr>
        <w:t>r</w:t>
      </w:r>
      <w:r w:rsidRPr="00635885">
        <w:rPr>
          <w:rFonts w:asciiTheme="minorHAnsi" w:hAnsiTheme="minorHAnsi"/>
          <w:w w:val="115"/>
          <w:sz w:val="22"/>
          <w:szCs w:val="22"/>
          <w:rPrChange w:id="928" w:author="Wall, Alison E." w:date="2017-11-27T19:39:00Z">
            <w:rPr>
              <w:w w:val="115"/>
            </w:rPr>
          </w:rPrChange>
        </w:rPr>
        <w:t>e</w:t>
      </w:r>
      <w:r w:rsidRPr="00635885">
        <w:rPr>
          <w:rFonts w:asciiTheme="minorHAnsi" w:hAnsiTheme="minorHAnsi"/>
          <w:spacing w:val="-9"/>
          <w:w w:val="115"/>
          <w:sz w:val="22"/>
          <w:szCs w:val="22"/>
          <w:rPrChange w:id="929" w:author="Wall, Alison E." w:date="2017-11-27T19:39:00Z">
            <w:rPr>
              <w:spacing w:val="-9"/>
              <w:w w:val="115"/>
            </w:rPr>
          </w:rPrChange>
        </w:rPr>
        <w:t xml:space="preserve"> </w:t>
      </w:r>
      <w:r w:rsidRPr="00635885">
        <w:rPr>
          <w:rFonts w:asciiTheme="minorHAnsi" w:hAnsiTheme="minorHAnsi"/>
          <w:w w:val="115"/>
          <w:sz w:val="22"/>
          <w:szCs w:val="22"/>
          <w:rPrChange w:id="930" w:author="Wall, Alison E." w:date="2017-11-27T19:39:00Z">
            <w:rPr>
              <w:w w:val="115"/>
            </w:rPr>
          </w:rPrChange>
        </w:rPr>
        <w:t>a</w:t>
      </w:r>
      <w:r w:rsidRPr="00635885">
        <w:rPr>
          <w:rFonts w:asciiTheme="minorHAnsi" w:hAnsiTheme="minorHAnsi"/>
          <w:spacing w:val="-3"/>
          <w:w w:val="115"/>
          <w:sz w:val="22"/>
          <w:szCs w:val="22"/>
          <w:rPrChange w:id="931" w:author="Wall, Alison E." w:date="2017-11-27T19:39:00Z">
            <w:rPr>
              <w:spacing w:val="-3"/>
              <w:w w:val="115"/>
            </w:rPr>
          </w:rPrChange>
        </w:rPr>
        <w:t>r</w:t>
      </w:r>
      <w:r w:rsidRPr="00635885">
        <w:rPr>
          <w:rFonts w:asciiTheme="minorHAnsi" w:hAnsiTheme="minorHAnsi"/>
          <w:w w:val="115"/>
          <w:sz w:val="22"/>
          <w:szCs w:val="22"/>
          <w:rPrChange w:id="932" w:author="Wall, Alison E." w:date="2017-11-27T19:39:00Z">
            <w:rPr>
              <w:w w:val="115"/>
            </w:rPr>
          </w:rPrChange>
        </w:rPr>
        <w:t>e</w:t>
      </w:r>
      <w:r w:rsidRPr="00635885">
        <w:rPr>
          <w:rFonts w:asciiTheme="minorHAnsi" w:hAnsiTheme="minorHAnsi"/>
          <w:spacing w:val="-9"/>
          <w:w w:val="115"/>
          <w:sz w:val="22"/>
          <w:szCs w:val="22"/>
          <w:rPrChange w:id="933" w:author="Wall, Alison E." w:date="2017-11-27T19:39:00Z">
            <w:rPr>
              <w:spacing w:val="-9"/>
              <w:w w:val="115"/>
            </w:rPr>
          </w:rPrChange>
        </w:rPr>
        <w:t xml:space="preserve"> </w:t>
      </w:r>
      <w:r w:rsidRPr="00635885">
        <w:rPr>
          <w:rFonts w:asciiTheme="minorHAnsi" w:hAnsiTheme="minorHAnsi"/>
          <w:w w:val="115"/>
          <w:sz w:val="22"/>
          <w:szCs w:val="22"/>
          <w:rPrChange w:id="934" w:author="Wall, Alison E." w:date="2017-11-27T19:39:00Z">
            <w:rPr>
              <w:w w:val="115"/>
            </w:rPr>
          </w:rPrChange>
        </w:rPr>
        <w:t>i</w:t>
      </w:r>
      <w:r w:rsidRPr="00635885">
        <w:rPr>
          <w:rFonts w:asciiTheme="minorHAnsi" w:hAnsiTheme="minorHAnsi"/>
          <w:spacing w:val="-1"/>
          <w:w w:val="115"/>
          <w:sz w:val="22"/>
          <w:szCs w:val="22"/>
          <w:rPrChange w:id="935" w:author="Wall, Alison E." w:date="2017-11-27T19:39:00Z">
            <w:rPr>
              <w:spacing w:val="-1"/>
              <w:w w:val="115"/>
            </w:rPr>
          </w:rPrChange>
        </w:rPr>
        <w:t>s</w:t>
      </w:r>
      <w:r w:rsidRPr="00635885">
        <w:rPr>
          <w:rFonts w:asciiTheme="minorHAnsi" w:hAnsiTheme="minorHAnsi"/>
          <w:w w:val="115"/>
          <w:sz w:val="22"/>
          <w:szCs w:val="22"/>
          <w:rPrChange w:id="936" w:author="Wall, Alison E." w:date="2017-11-27T19:39:00Z">
            <w:rPr>
              <w:w w:val="115"/>
            </w:rPr>
          </w:rPrChange>
        </w:rPr>
        <w:t>sue</w:t>
      </w:r>
      <w:r w:rsidRPr="00635885">
        <w:rPr>
          <w:rFonts w:asciiTheme="minorHAnsi" w:hAnsiTheme="minorHAnsi"/>
          <w:spacing w:val="-5"/>
          <w:w w:val="115"/>
          <w:sz w:val="22"/>
          <w:szCs w:val="22"/>
          <w:rPrChange w:id="937" w:author="Wall, Alison E." w:date="2017-11-27T19:39:00Z">
            <w:rPr>
              <w:spacing w:val="-5"/>
              <w:w w:val="115"/>
            </w:rPr>
          </w:rPrChange>
        </w:rPr>
        <w:t>s</w:t>
      </w:r>
      <w:r w:rsidRPr="00635885">
        <w:rPr>
          <w:rFonts w:asciiTheme="minorHAnsi" w:hAnsiTheme="minorHAnsi"/>
          <w:w w:val="115"/>
          <w:sz w:val="22"/>
          <w:szCs w:val="22"/>
          <w:rPrChange w:id="938" w:author="Wall, Alison E." w:date="2017-11-27T19:39:00Z">
            <w:rPr>
              <w:w w:val="115"/>
            </w:rPr>
          </w:rPrChange>
        </w:rPr>
        <w:t>,</w:t>
      </w:r>
      <w:r w:rsidRPr="00635885">
        <w:rPr>
          <w:rFonts w:asciiTheme="minorHAnsi" w:hAnsiTheme="minorHAnsi"/>
          <w:spacing w:val="-7"/>
          <w:w w:val="115"/>
          <w:sz w:val="22"/>
          <w:szCs w:val="22"/>
          <w:rPrChange w:id="939" w:author="Wall, Alison E." w:date="2017-11-27T19:39:00Z">
            <w:rPr>
              <w:spacing w:val="-7"/>
              <w:w w:val="115"/>
            </w:rPr>
          </w:rPrChange>
        </w:rPr>
        <w:t xml:space="preserve"> </w:t>
      </w:r>
      <w:r w:rsidRPr="00635885">
        <w:rPr>
          <w:rFonts w:asciiTheme="minorHAnsi" w:hAnsiTheme="minorHAnsi"/>
          <w:spacing w:val="-2"/>
          <w:w w:val="115"/>
          <w:sz w:val="22"/>
          <w:szCs w:val="22"/>
          <w:rPrChange w:id="940" w:author="Wall, Alison E." w:date="2017-11-27T19:39:00Z">
            <w:rPr>
              <w:spacing w:val="-2"/>
              <w:w w:val="115"/>
            </w:rPr>
          </w:rPrChange>
        </w:rPr>
        <w:t>w</w:t>
      </w:r>
      <w:r w:rsidRPr="00635885">
        <w:rPr>
          <w:rFonts w:asciiTheme="minorHAnsi" w:hAnsiTheme="minorHAnsi"/>
          <w:w w:val="115"/>
          <w:sz w:val="22"/>
          <w:szCs w:val="22"/>
          <w:rPrChange w:id="941" w:author="Wall, Alison E." w:date="2017-11-27T19:39:00Z">
            <w:rPr>
              <w:w w:val="115"/>
            </w:rPr>
          </w:rPrChange>
        </w:rPr>
        <w:t>e</w:t>
      </w:r>
      <w:r w:rsidRPr="00635885">
        <w:rPr>
          <w:rFonts w:asciiTheme="minorHAnsi" w:hAnsiTheme="minorHAnsi"/>
          <w:spacing w:val="-9"/>
          <w:w w:val="115"/>
          <w:sz w:val="22"/>
          <w:szCs w:val="22"/>
          <w:rPrChange w:id="942" w:author="Wall, Alison E." w:date="2017-11-27T19:39:00Z">
            <w:rPr>
              <w:spacing w:val="-9"/>
              <w:w w:val="115"/>
            </w:rPr>
          </w:rPrChange>
        </w:rPr>
        <w:t xml:space="preserve"> </w:t>
      </w:r>
      <w:r w:rsidRPr="00635885">
        <w:rPr>
          <w:rFonts w:asciiTheme="minorHAnsi" w:hAnsiTheme="minorHAnsi"/>
          <w:w w:val="115"/>
          <w:sz w:val="22"/>
          <w:szCs w:val="22"/>
          <w:rPrChange w:id="943" w:author="Wall, Alison E." w:date="2017-11-27T19:39:00Z">
            <w:rPr>
              <w:w w:val="115"/>
            </w:rPr>
          </w:rPrChange>
        </w:rPr>
        <w:t>can</w:t>
      </w:r>
      <w:r w:rsidRPr="00635885">
        <w:rPr>
          <w:rFonts w:asciiTheme="minorHAnsi" w:hAnsiTheme="minorHAnsi"/>
          <w:spacing w:val="-7"/>
          <w:w w:val="115"/>
          <w:sz w:val="22"/>
          <w:szCs w:val="22"/>
          <w:rPrChange w:id="944" w:author="Wall, Alison E." w:date="2017-11-27T19:39:00Z">
            <w:rPr>
              <w:spacing w:val="-7"/>
              <w:w w:val="115"/>
            </w:rPr>
          </w:rPrChange>
        </w:rPr>
        <w:t xml:space="preserve"> </w:t>
      </w:r>
      <w:r w:rsidRPr="00635885">
        <w:rPr>
          <w:rFonts w:asciiTheme="minorHAnsi" w:hAnsiTheme="minorHAnsi"/>
          <w:w w:val="115"/>
          <w:sz w:val="22"/>
          <w:szCs w:val="22"/>
          <w:rPrChange w:id="945" w:author="Wall, Alison E." w:date="2017-11-27T19:39:00Z">
            <w:rPr>
              <w:w w:val="115"/>
            </w:rPr>
          </w:rPrChange>
        </w:rPr>
        <w:t>p</w:t>
      </w:r>
      <w:r w:rsidRPr="00635885">
        <w:rPr>
          <w:rFonts w:asciiTheme="minorHAnsi" w:hAnsiTheme="minorHAnsi"/>
          <w:spacing w:val="-2"/>
          <w:w w:val="115"/>
          <w:sz w:val="22"/>
          <w:szCs w:val="22"/>
          <w:rPrChange w:id="946" w:author="Wall, Alison E." w:date="2017-11-27T19:39:00Z">
            <w:rPr>
              <w:spacing w:val="-2"/>
              <w:w w:val="115"/>
            </w:rPr>
          </w:rPrChange>
        </w:rPr>
        <w:t>r</w:t>
      </w:r>
      <w:r w:rsidRPr="00635885">
        <w:rPr>
          <w:rFonts w:asciiTheme="minorHAnsi" w:hAnsiTheme="minorHAnsi"/>
          <w:w w:val="115"/>
          <w:sz w:val="22"/>
          <w:szCs w:val="22"/>
          <w:rPrChange w:id="947" w:author="Wall, Alison E." w:date="2017-11-27T19:39:00Z">
            <w:rPr>
              <w:w w:val="115"/>
            </w:rPr>
          </w:rPrChange>
        </w:rPr>
        <w:t>opose</w:t>
      </w:r>
      <w:r w:rsidRPr="00635885">
        <w:rPr>
          <w:rFonts w:asciiTheme="minorHAnsi" w:hAnsiTheme="minorHAnsi"/>
          <w:w w:val="113"/>
          <w:sz w:val="22"/>
          <w:szCs w:val="22"/>
          <w:rPrChange w:id="948" w:author="Wall, Alison E." w:date="2017-11-27T19:39:00Z">
            <w:rPr>
              <w:w w:val="113"/>
            </w:rPr>
          </w:rPrChange>
        </w:rPr>
        <w:t xml:space="preserve"> </w:t>
      </w:r>
      <w:r w:rsidRPr="00635885">
        <w:rPr>
          <w:rFonts w:asciiTheme="minorHAnsi" w:hAnsiTheme="minorHAnsi"/>
          <w:spacing w:val="-2"/>
          <w:w w:val="115"/>
          <w:sz w:val="22"/>
          <w:szCs w:val="22"/>
          <w:rPrChange w:id="949" w:author="Wall, Alison E." w:date="2017-11-27T19:39:00Z">
            <w:rPr>
              <w:spacing w:val="-2"/>
              <w:w w:val="115"/>
            </w:rPr>
          </w:rPrChange>
        </w:rPr>
        <w:t>r</w:t>
      </w:r>
      <w:r w:rsidRPr="00635885">
        <w:rPr>
          <w:rFonts w:asciiTheme="minorHAnsi" w:hAnsiTheme="minorHAnsi"/>
          <w:w w:val="115"/>
          <w:sz w:val="22"/>
          <w:szCs w:val="22"/>
          <w:rPrChange w:id="950" w:author="Wall, Alison E." w:date="2017-11-27T19:39:00Z">
            <w:rPr>
              <w:w w:val="115"/>
            </w:rPr>
          </w:rPrChange>
        </w:rPr>
        <w:t>ecommend</w:t>
      </w:r>
      <w:r w:rsidRPr="00635885">
        <w:rPr>
          <w:rFonts w:asciiTheme="minorHAnsi" w:hAnsiTheme="minorHAnsi"/>
          <w:spacing w:val="-2"/>
          <w:w w:val="115"/>
          <w:sz w:val="22"/>
          <w:szCs w:val="22"/>
          <w:rPrChange w:id="951" w:author="Wall, Alison E." w:date="2017-11-27T19:39:00Z">
            <w:rPr>
              <w:spacing w:val="-2"/>
              <w:w w:val="115"/>
            </w:rPr>
          </w:rPrChange>
        </w:rPr>
        <w:t>a</w:t>
      </w:r>
      <w:r w:rsidRPr="00635885">
        <w:rPr>
          <w:rFonts w:asciiTheme="minorHAnsi" w:hAnsiTheme="minorHAnsi"/>
          <w:w w:val="115"/>
          <w:sz w:val="22"/>
          <w:szCs w:val="22"/>
          <w:rPrChange w:id="952" w:author="Wall, Alison E." w:date="2017-11-27T19:39:00Z">
            <w:rPr>
              <w:w w:val="115"/>
            </w:rPr>
          </w:rPrChange>
        </w:rPr>
        <w:t>tions</w:t>
      </w:r>
      <w:r w:rsidRPr="00635885">
        <w:rPr>
          <w:rFonts w:asciiTheme="minorHAnsi" w:hAnsiTheme="minorHAnsi"/>
          <w:spacing w:val="1"/>
          <w:w w:val="115"/>
          <w:sz w:val="22"/>
          <w:szCs w:val="22"/>
          <w:rPrChange w:id="953" w:author="Wall, Alison E." w:date="2017-11-27T19:39:00Z">
            <w:rPr>
              <w:spacing w:val="1"/>
              <w:w w:val="115"/>
            </w:rPr>
          </w:rPrChange>
        </w:rPr>
        <w:t xml:space="preserve"> </w:t>
      </w:r>
      <w:r w:rsidRPr="00635885">
        <w:rPr>
          <w:rFonts w:asciiTheme="minorHAnsi" w:hAnsiTheme="minorHAnsi"/>
          <w:spacing w:val="-1"/>
          <w:w w:val="115"/>
          <w:sz w:val="22"/>
          <w:szCs w:val="22"/>
          <w:rPrChange w:id="954" w:author="Wall, Alison E." w:date="2017-11-27T19:39:00Z">
            <w:rPr>
              <w:spacing w:val="-1"/>
              <w:w w:val="115"/>
            </w:rPr>
          </w:rPrChange>
        </w:rPr>
        <w:t>f</w:t>
      </w:r>
      <w:r w:rsidRPr="00635885">
        <w:rPr>
          <w:rFonts w:asciiTheme="minorHAnsi" w:hAnsiTheme="minorHAnsi"/>
          <w:w w:val="115"/>
          <w:sz w:val="22"/>
          <w:szCs w:val="22"/>
          <w:rPrChange w:id="955" w:author="Wall, Alison E." w:date="2017-11-27T19:39:00Z">
            <w:rPr>
              <w:w w:val="115"/>
            </w:rPr>
          </w:rPrChange>
        </w:rPr>
        <w:t>or</w:t>
      </w:r>
      <w:r w:rsidRPr="00635885">
        <w:rPr>
          <w:rFonts w:asciiTheme="minorHAnsi" w:hAnsiTheme="minorHAnsi"/>
          <w:spacing w:val="-2"/>
          <w:w w:val="115"/>
          <w:sz w:val="22"/>
          <w:szCs w:val="22"/>
          <w:rPrChange w:id="956" w:author="Wall, Alison E." w:date="2017-11-27T19:39:00Z">
            <w:rPr>
              <w:spacing w:val="-2"/>
              <w:w w:val="115"/>
            </w:rPr>
          </w:rPrChange>
        </w:rPr>
        <w:t xml:space="preserve"> </w:t>
      </w:r>
      <w:r w:rsidRPr="00635885">
        <w:rPr>
          <w:rFonts w:asciiTheme="minorHAnsi" w:hAnsiTheme="minorHAnsi"/>
          <w:w w:val="115"/>
          <w:sz w:val="22"/>
          <w:szCs w:val="22"/>
          <w:rPrChange w:id="957" w:author="Wall, Alison E." w:date="2017-11-27T19:39:00Z">
            <w:rPr>
              <w:w w:val="115"/>
            </w:rPr>
          </w:rPrChange>
        </w:rPr>
        <w:t>the</w:t>
      </w:r>
      <w:r w:rsidRPr="00635885">
        <w:rPr>
          <w:rFonts w:asciiTheme="minorHAnsi" w:hAnsiTheme="minorHAnsi"/>
          <w:spacing w:val="2"/>
          <w:w w:val="115"/>
          <w:sz w:val="22"/>
          <w:szCs w:val="22"/>
          <w:rPrChange w:id="958" w:author="Wall, Alison E." w:date="2017-11-27T19:39:00Z">
            <w:rPr>
              <w:spacing w:val="2"/>
              <w:w w:val="115"/>
            </w:rPr>
          </w:rPrChange>
        </w:rPr>
        <w:t xml:space="preserve"> </w:t>
      </w:r>
      <w:r w:rsidRPr="00635885">
        <w:rPr>
          <w:rFonts w:asciiTheme="minorHAnsi" w:hAnsiTheme="minorHAnsi"/>
          <w:w w:val="115"/>
          <w:sz w:val="22"/>
          <w:szCs w:val="22"/>
          <w:rPrChange w:id="959" w:author="Wall, Alison E." w:date="2017-11-27T19:39:00Z">
            <w:rPr>
              <w:w w:val="115"/>
            </w:rPr>
          </w:rPrChange>
        </w:rPr>
        <w:t>indu</w:t>
      </w:r>
      <w:r w:rsidRPr="00635885">
        <w:rPr>
          <w:rFonts w:asciiTheme="minorHAnsi" w:hAnsiTheme="minorHAnsi"/>
          <w:spacing w:val="-1"/>
          <w:w w:val="115"/>
          <w:sz w:val="22"/>
          <w:szCs w:val="22"/>
          <w:rPrChange w:id="960" w:author="Wall, Alison E." w:date="2017-11-27T19:39:00Z">
            <w:rPr>
              <w:spacing w:val="-1"/>
              <w:w w:val="115"/>
            </w:rPr>
          </w:rPrChange>
        </w:rPr>
        <w:t>s</w:t>
      </w:r>
      <w:r w:rsidRPr="00635885">
        <w:rPr>
          <w:rFonts w:asciiTheme="minorHAnsi" w:hAnsiTheme="minorHAnsi"/>
          <w:w w:val="115"/>
          <w:sz w:val="22"/>
          <w:szCs w:val="22"/>
          <w:rPrChange w:id="961" w:author="Wall, Alison E." w:date="2017-11-27T19:39:00Z">
            <w:rPr>
              <w:w w:val="115"/>
            </w:rPr>
          </w:rPrChange>
        </w:rPr>
        <w:t>t</w:t>
      </w:r>
      <w:r w:rsidRPr="00635885">
        <w:rPr>
          <w:rFonts w:asciiTheme="minorHAnsi" w:hAnsiTheme="minorHAnsi"/>
          <w:spacing w:val="-3"/>
          <w:w w:val="115"/>
          <w:sz w:val="22"/>
          <w:szCs w:val="22"/>
          <w:rPrChange w:id="962" w:author="Wall, Alison E." w:date="2017-11-27T19:39:00Z">
            <w:rPr>
              <w:spacing w:val="-3"/>
              <w:w w:val="115"/>
            </w:rPr>
          </w:rPrChange>
        </w:rPr>
        <w:t>r</w:t>
      </w:r>
      <w:r w:rsidRPr="00635885">
        <w:rPr>
          <w:rFonts w:asciiTheme="minorHAnsi" w:hAnsiTheme="minorHAnsi"/>
          <w:spacing w:val="-10"/>
          <w:w w:val="115"/>
          <w:sz w:val="22"/>
          <w:szCs w:val="22"/>
          <w:rPrChange w:id="963" w:author="Wall, Alison E." w:date="2017-11-27T19:39:00Z">
            <w:rPr>
              <w:spacing w:val="-10"/>
              <w:w w:val="115"/>
            </w:rPr>
          </w:rPrChange>
        </w:rPr>
        <w:t>y</w:t>
      </w:r>
      <w:r w:rsidRPr="00635885">
        <w:rPr>
          <w:rFonts w:asciiTheme="minorHAnsi" w:hAnsiTheme="minorHAnsi"/>
          <w:w w:val="115"/>
          <w:sz w:val="22"/>
          <w:szCs w:val="22"/>
          <w:rPrChange w:id="964" w:author="Wall, Alison E." w:date="2017-11-27T19:39:00Z">
            <w:rPr>
              <w:w w:val="115"/>
            </w:rPr>
          </w:rPrChange>
        </w:rPr>
        <w:t>.</w:t>
      </w:r>
    </w:p>
    <w:p w14:paraId="35EE06FE" w14:textId="77777777" w:rsidR="00EF764E" w:rsidRPr="00635885" w:rsidRDefault="00EF764E">
      <w:pPr>
        <w:spacing w:line="200" w:lineRule="exact"/>
        <w:rPr>
          <w:rPrChange w:id="965" w:author="Wall, Alison E." w:date="2017-11-27T19:39:00Z">
            <w:rPr>
              <w:sz w:val="20"/>
              <w:szCs w:val="20"/>
            </w:rPr>
          </w:rPrChange>
        </w:rPr>
      </w:pPr>
    </w:p>
    <w:p w14:paraId="078F115F" w14:textId="77777777" w:rsidR="00EF764E" w:rsidRPr="00635885" w:rsidRDefault="00EF764E">
      <w:pPr>
        <w:spacing w:line="200" w:lineRule="exact"/>
        <w:rPr>
          <w:rPrChange w:id="966" w:author="Wall, Alison E." w:date="2017-11-27T19:39:00Z">
            <w:rPr>
              <w:sz w:val="20"/>
              <w:szCs w:val="20"/>
            </w:rPr>
          </w:rPrChange>
        </w:rPr>
      </w:pPr>
    </w:p>
    <w:p w14:paraId="169A2DD9" w14:textId="77777777" w:rsidR="00EF764E" w:rsidRPr="00635885" w:rsidRDefault="00EF764E">
      <w:pPr>
        <w:spacing w:before="3" w:line="220" w:lineRule="exact"/>
      </w:pPr>
    </w:p>
    <w:p w14:paraId="33DDAA7C" w14:textId="77777777" w:rsidR="00EF764E" w:rsidRPr="00635885" w:rsidRDefault="0011099E">
      <w:pPr>
        <w:pStyle w:val="Heading1"/>
        <w:jc w:val="center"/>
        <w:rPr>
          <w:rFonts w:asciiTheme="minorHAnsi" w:hAnsiTheme="minorHAnsi"/>
          <w:b w:val="0"/>
          <w:bCs w:val="0"/>
          <w:rPrChange w:id="967" w:author="Wall, Alison E." w:date="2017-11-27T19:39:00Z">
            <w:rPr>
              <w:b w:val="0"/>
              <w:bCs w:val="0"/>
            </w:rPr>
          </w:rPrChange>
        </w:rPr>
      </w:pPr>
      <w:r w:rsidRPr="00635885">
        <w:rPr>
          <w:rFonts w:asciiTheme="minorHAnsi" w:hAnsiTheme="minorHAnsi"/>
          <w:spacing w:val="-1"/>
          <w:w w:val="110"/>
          <w:rPrChange w:id="968" w:author="Wall, Alison E." w:date="2017-11-27T19:39:00Z">
            <w:rPr>
              <w:spacing w:val="-1"/>
              <w:w w:val="110"/>
            </w:rPr>
          </w:rPrChange>
        </w:rPr>
        <w:t>R</w:t>
      </w:r>
      <w:r w:rsidRPr="00635885">
        <w:rPr>
          <w:rFonts w:asciiTheme="minorHAnsi" w:hAnsiTheme="minorHAnsi"/>
          <w:spacing w:val="-3"/>
          <w:w w:val="110"/>
          <w:rPrChange w:id="969" w:author="Wall, Alison E." w:date="2017-11-27T19:39:00Z">
            <w:rPr>
              <w:spacing w:val="-3"/>
              <w:w w:val="110"/>
            </w:rPr>
          </w:rPrChange>
        </w:rPr>
        <w:t>e</w:t>
      </w:r>
      <w:r w:rsidRPr="00635885">
        <w:rPr>
          <w:rFonts w:asciiTheme="minorHAnsi" w:hAnsiTheme="minorHAnsi"/>
          <w:w w:val="110"/>
          <w:rPrChange w:id="970" w:author="Wall, Alison E." w:date="2017-11-27T19:39:00Z">
            <w:rPr>
              <w:w w:val="110"/>
            </w:rPr>
          </w:rPrChange>
        </w:rPr>
        <w:t>vi</w:t>
      </w:r>
      <w:r w:rsidRPr="00635885">
        <w:rPr>
          <w:rFonts w:asciiTheme="minorHAnsi" w:hAnsiTheme="minorHAnsi"/>
          <w:spacing w:val="-1"/>
          <w:w w:val="110"/>
          <w:rPrChange w:id="971" w:author="Wall, Alison E." w:date="2017-11-27T19:39:00Z">
            <w:rPr>
              <w:spacing w:val="-1"/>
              <w:w w:val="110"/>
            </w:rPr>
          </w:rPrChange>
        </w:rPr>
        <w:t>e</w:t>
      </w:r>
      <w:r w:rsidRPr="00635885">
        <w:rPr>
          <w:rFonts w:asciiTheme="minorHAnsi" w:hAnsiTheme="minorHAnsi"/>
          <w:w w:val="110"/>
          <w:rPrChange w:id="972" w:author="Wall, Alison E." w:date="2017-11-27T19:39:00Z">
            <w:rPr>
              <w:w w:val="110"/>
            </w:rPr>
          </w:rPrChange>
        </w:rPr>
        <w:t>w</w:t>
      </w:r>
      <w:r w:rsidRPr="00635885">
        <w:rPr>
          <w:rFonts w:asciiTheme="minorHAnsi" w:hAnsiTheme="minorHAnsi"/>
          <w:spacing w:val="3"/>
          <w:w w:val="110"/>
          <w:rPrChange w:id="973" w:author="Wall, Alison E." w:date="2017-11-27T19:39:00Z">
            <w:rPr>
              <w:spacing w:val="3"/>
              <w:w w:val="110"/>
            </w:rPr>
          </w:rPrChange>
        </w:rPr>
        <w:t xml:space="preserve"> </w:t>
      </w:r>
      <w:r w:rsidRPr="00635885">
        <w:rPr>
          <w:rFonts w:asciiTheme="minorHAnsi" w:hAnsiTheme="minorHAnsi"/>
          <w:spacing w:val="-1"/>
          <w:w w:val="110"/>
          <w:rPrChange w:id="974" w:author="Wall, Alison E." w:date="2017-11-27T19:39:00Z">
            <w:rPr>
              <w:spacing w:val="-1"/>
              <w:w w:val="110"/>
            </w:rPr>
          </w:rPrChange>
        </w:rPr>
        <w:t>o</w:t>
      </w:r>
      <w:r w:rsidRPr="00635885">
        <w:rPr>
          <w:rFonts w:asciiTheme="minorHAnsi" w:hAnsiTheme="minorHAnsi"/>
          <w:w w:val="110"/>
          <w:rPrChange w:id="975" w:author="Wall, Alison E." w:date="2017-11-27T19:39:00Z">
            <w:rPr>
              <w:w w:val="110"/>
            </w:rPr>
          </w:rPrChange>
        </w:rPr>
        <w:t>f</w:t>
      </w:r>
      <w:r w:rsidRPr="00635885">
        <w:rPr>
          <w:rFonts w:asciiTheme="minorHAnsi" w:hAnsiTheme="minorHAnsi"/>
          <w:spacing w:val="6"/>
          <w:w w:val="110"/>
          <w:rPrChange w:id="976" w:author="Wall, Alison E." w:date="2017-11-27T19:39:00Z">
            <w:rPr>
              <w:spacing w:val="6"/>
              <w:w w:val="110"/>
            </w:rPr>
          </w:rPrChange>
        </w:rPr>
        <w:t xml:space="preserve"> </w:t>
      </w:r>
      <w:r w:rsidRPr="00635885">
        <w:rPr>
          <w:rFonts w:asciiTheme="minorHAnsi" w:hAnsiTheme="minorHAnsi"/>
          <w:spacing w:val="-2"/>
          <w:w w:val="110"/>
          <w:rPrChange w:id="977" w:author="Wall, Alison E." w:date="2017-11-27T19:39:00Z">
            <w:rPr>
              <w:spacing w:val="-2"/>
              <w:w w:val="110"/>
            </w:rPr>
          </w:rPrChange>
        </w:rPr>
        <w:t>D</w:t>
      </w:r>
      <w:r w:rsidRPr="00635885">
        <w:rPr>
          <w:rFonts w:asciiTheme="minorHAnsi" w:hAnsiTheme="minorHAnsi"/>
          <w:w w:val="110"/>
          <w:rPrChange w:id="978" w:author="Wall, Alison E." w:date="2017-11-27T19:39:00Z">
            <w:rPr>
              <w:w w:val="110"/>
            </w:rPr>
          </w:rPrChange>
        </w:rPr>
        <w:t>i</w:t>
      </w:r>
      <w:r w:rsidRPr="00635885">
        <w:rPr>
          <w:rFonts w:asciiTheme="minorHAnsi" w:hAnsiTheme="minorHAnsi"/>
          <w:spacing w:val="-2"/>
          <w:w w:val="110"/>
          <w:rPrChange w:id="979" w:author="Wall, Alison E." w:date="2017-11-27T19:39:00Z">
            <w:rPr>
              <w:spacing w:val="-2"/>
              <w:w w:val="110"/>
            </w:rPr>
          </w:rPrChange>
        </w:rPr>
        <w:t>v</w:t>
      </w:r>
      <w:r w:rsidRPr="00635885">
        <w:rPr>
          <w:rFonts w:asciiTheme="minorHAnsi" w:hAnsiTheme="minorHAnsi"/>
          <w:w w:val="110"/>
          <w:rPrChange w:id="980" w:author="Wall, Alison E." w:date="2017-11-27T19:39:00Z">
            <w:rPr>
              <w:w w:val="110"/>
            </w:rPr>
          </w:rPrChange>
        </w:rPr>
        <w:t>e</w:t>
      </w:r>
      <w:r w:rsidRPr="00635885">
        <w:rPr>
          <w:rFonts w:asciiTheme="minorHAnsi" w:hAnsiTheme="minorHAnsi"/>
          <w:spacing w:val="-2"/>
          <w:w w:val="110"/>
          <w:rPrChange w:id="981" w:author="Wall, Alison E." w:date="2017-11-27T19:39:00Z">
            <w:rPr>
              <w:spacing w:val="-2"/>
              <w:w w:val="110"/>
            </w:rPr>
          </w:rPrChange>
        </w:rPr>
        <w:t>r</w:t>
      </w:r>
      <w:r w:rsidRPr="00635885">
        <w:rPr>
          <w:rFonts w:asciiTheme="minorHAnsi" w:hAnsiTheme="minorHAnsi"/>
          <w:w w:val="110"/>
          <w:rPrChange w:id="982" w:author="Wall, Alison E." w:date="2017-11-27T19:39:00Z">
            <w:rPr>
              <w:w w:val="110"/>
            </w:rPr>
          </w:rPrChange>
        </w:rPr>
        <w:t>si</w:t>
      </w:r>
      <w:r w:rsidRPr="00635885">
        <w:rPr>
          <w:rFonts w:asciiTheme="minorHAnsi" w:hAnsiTheme="minorHAnsi"/>
          <w:spacing w:val="-3"/>
          <w:w w:val="110"/>
          <w:rPrChange w:id="983" w:author="Wall, Alison E." w:date="2017-11-27T19:39:00Z">
            <w:rPr>
              <w:spacing w:val="-3"/>
              <w:w w:val="110"/>
            </w:rPr>
          </w:rPrChange>
        </w:rPr>
        <w:t>t</w:t>
      </w:r>
      <w:r w:rsidRPr="00635885">
        <w:rPr>
          <w:rFonts w:asciiTheme="minorHAnsi" w:hAnsiTheme="minorHAnsi"/>
          <w:w w:val="110"/>
          <w:rPrChange w:id="984" w:author="Wall, Alison E." w:date="2017-11-27T19:39:00Z">
            <w:rPr>
              <w:w w:val="110"/>
            </w:rPr>
          </w:rPrChange>
        </w:rPr>
        <w:t>y</w:t>
      </w:r>
      <w:r w:rsidRPr="00635885">
        <w:rPr>
          <w:rFonts w:asciiTheme="minorHAnsi" w:hAnsiTheme="minorHAnsi"/>
          <w:spacing w:val="4"/>
          <w:w w:val="110"/>
          <w:rPrChange w:id="985" w:author="Wall, Alison E." w:date="2017-11-27T19:39:00Z">
            <w:rPr>
              <w:spacing w:val="4"/>
              <w:w w:val="110"/>
            </w:rPr>
          </w:rPrChange>
        </w:rPr>
        <w:t xml:space="preserve"> </w:t>
      </w:r>
      <w:r w:rsidRPr="00635885">
        <w:rPr>
          <w:rFonts w:asciiTheme="minorHAnsi" w:hAnsiTheme="minorHAnsi"/>
          <w:w w:val="110"/>
          <w:rPrChange w:id="986" w:author="Wall, Alison E." w:date="2017-11-27T19:39:00Z">
            <w:rPr>
              <w:w w:val="110"/>
            </w:rPr>
          </w:rPrChange>
        </w:rPr>
        <w:t>in</w:t>
      </w:r>
      <w:r w:rsidRPr="00635885">
        <w:rPr>
          <w:rFonts w:asciiTheme="minorHAnsi" w:hAnsiTheme="minorHAnsi"/>
          <w:spacing w:val="7"/>
          <w:w w:val="110"/>
          <w:rPrChange w:id="987" w:author="Wall, Alison E." w:date="2017-11-27T19:39:00Z">
            <w:rPr>
              <w:spacing w:val="7"/>
              <w:w w:val="110"/>
            </w:rPr>
          </w:rPrChange>
        </w:rPr>
        <w:t xml:space="preserve"> </w:t>
      </w:r>
      <w:r w:rsidRPr="00635885">
        <w:rPr>
          <w:rFonts w:asciiTheme="minorHAnsi" w:hAnsiTheme="minorHAnsi"/>
          <w:w w:val="110"/>
          <w:rPrChange w:id="988" w:author="Wall, Alison E." w:date="2017-11-27T19:39:00Z">
            <w:rPr>
              <w:w w:val="110"/>
            </w:rPr>
          </w:rPrChange>
        </w:rPr>
        <w:t>the</w:t>
      </w:r>
      <w:r w:rsidRPr="00635885">
        <w:rPr>
          <w:rFonts w:asciiTheme="minorHAnsi" w:hAnsiTheme="minorHAnsi"/>
          <w:spacing w:val="4"/>
          <w:w w:val="110"/>
          <w:rPrChange w:id="989" w:author="Wall, Alison E." w:date="2017-11-27T19:39:00Z">
            <w:rPr>
              <w:spacing w:val="4"/>
              <w:w w:val="110"/>
            </w:rPr>
          </w:rPrChange>
        </w:rPr>
        <w:t xml:space="preserve"> </w:t>
      </w:r>
      <w:r w:rsidRPr="00635885">
        <w:rPr>
          <w:rFonts w:asciiTheme="minorHAnsi" w:hAnsiTheme="minorHAnsi"/>
          <w:spacing w:val="-3"/>
          <w:w w:val="110"/>
          <w:rPrChange w:id="990" w:author="Wall, Alison E." w:date="2017-11-27T19:39:00Z">
            <w:rPr>
              <w:spacing w:val="-3"/>
              <w:w w:val="110"/>
            </w:rPr>
          </w:rPrChange>
        </w:rPr>
        <w:t>U</w:t>
      </w:r>
      <w:r w:rsidRPr="00635885">
        <w:rPr>
          <w:rFonts w:asciiTheme="minorHAnsi" w:hAnsiTheme="minorHAnsi"/>
          <w:w w:val="110"/>
          <w:rPrChange w:id="991" w:author="Wall, Alison E." w:date="2017-11-27T19:39:00Z">
            <w:rPr>
              <w:w w:val="110"/>
            </w:rPr>
          </w:rPrChange>
        </w:rPr>
        <w:t>S</w:t>
      </w:r>
      <w:r w:rsidRPr="00635885">
        <w:rPr>
          <w:rFonts w:asciiTheme="minorHAnsi" w:hAnsiTheme="minorHAnsi"/>
          <w:spacing w:val="3"/>
          <w:w w:val="110"/>
          <w:rPrChange w:id="992" w:author="Wall, Alison E." w:date="2017-11-27T19:39:00Z">
            <w:rPr>
              <w:spacing w:val="3"/>
              <w:w w:val="110"/>
            </w:rPr>
          </w:rPrChange>
        </w:rPr>
        <w:t xml:space="preserve"> </w:t>
      </w:r>
      <w:r w:rsidRPr="00635885">
        <w:rPr>
          <w:rFonts w:asciiTheme="minorHAnsi" w:hAnsiTheme="minorHAnsi"/>
          <w:spacing w:val="-7"/>
          <w:w w:val="110"/>
          <w:rPrChange w:id="993" w:author="Wall, Alison E." w:date="2017-11-27T19:39:00Z">
            <w:rPr>
              <w:spacing w:val="-7"/>
              <w:w w:val="110"/>
            </w:rPr>
          </w:rPrChange>
        </w:rPr>
        <w:t>T</w:t>
      </w:r>
      <w:r w:rsidRPr="00635885">
        <w:rPr>
          <w:rFonts w:asciiTheme="minorHAnsi" w:hAnsiTheme="minorHAnsi"/>
          <w:w w:val="110"/>
          <w:rPrChange w:id="994" w:author="Wall, Alison E." w:date="2017-11-27T19:39:00Z">
            <w:rPr>
              <w:w w:val="110"/>
            </w:rPr>
          </w:rPrChange>
        </w:rPr>
        <w:t>echn</w:t>
      </w:r>
      <w:r w:rsidRPr="00635885">
        <w:rPr>
          <w:rFonts w:asciiTheme="minorHAnsi" w:hAnsiTheme="minorHAnsi"/>
          <w:spacing w:val="-1"/>
          <w:w w:val="110"/>
          <w:rPrChange w:id="995" w:author="Wall, Alison E." w:date="2017-11-27T19:39:00Z">
            <w:rPr>
              <w:spacing w:val="-1"/>
              <w:w w:val="110"/>
            </w:rPr>
          </w:rPrChange>
        </w:rPr>
        <w:t>olo</w:t>
      </w:r>
      <w:r w:rsidRPr="00635885">
        <w:rPr>
          <w:rFonts w:asciiTheme="minorHAnsi" w:hAnsiTheme="minorHAnsi"/>
          <w:w w:val="110"/>
          <w:rPrChange w:id="996" w:author="Wall, Alison E." w:date="2017-11-27T19:39:00Z">
            <w:rPr>
              <w:w w:val="110"/>
            </w:rPr>
          </w:rPrChange>
        </w:rPr>
        <w:t>gy</w:t>
      </w:r>
      <w:r w:rsidRPr="00635885">
        <w:rPr>
          <w:rFonts w:asciiTheme="minorHAnsi" w:hAnsiTheme="minorHAnsi"/>
          <w:spacing w:val="4"/>
          <w:w w:val="110"/>
          <w:rPrChange w:id="997" w:author="Wall, Alison E." w:date="2017-11-27T19:39:00Z">
            <w:rPr>
              <w:spacing w:val="4"/>
              <w:w w:val="110"/>
            </w:rPr>
          </w:rPrChange>
        </w:rPr>
        <w:t xml:space="preserve"> </w:t>
      </w:r>
      <w:r w:rsidRPr="00635885">
        <w:rPr>
          <w:rFonts w:asciiTheme="minorHAnsi" w:hAnsiTheme="minorHAnsi"/>
          <w:w w:val="110"/>
          <w:rPrChange w:id="998" w:author="Wall, Alison E." w:date="2017-11-27T19:39:00Z">
            <w:rPr>
              <w:w w:val="110"/>
            </w:rPr>
          </w:rPrChange>
        </w:rPr>
        <w:t>In</w:t>
      </w:r>
      <w:r w:rsidRPr="00635885">
        <w:rPr>
          <w:rFonts w:asciiTheme="minorHAnsi" w:hAnsiTheme="minorHAnsi"/>
          <w:spacing w:val="-1"/>
          <w:w w:val="110"/>
          <w:rPrChange w:id="999" w:author="Wall, Alison E." w:date="2017-11-27T19:39:00Z">
            <w:rPr>
              <w:spacing w:val="-1"/>
              <w:w w:val="110"/>
            </w:rPr>
          </w:rPrChange>
        </w:rPr>
        <w:t>d</w:t>
      </w:r>
      <w:r w:rsidRPr="00635885">
        <w:rPr>
          <w:rFonts w:asciiTheme="minorHAnsi" w:hAnsiTheme="minorHAnsi"/>
          <w:w w:val="110"/>
          <w:rPrChange w:id="1000" w:author="Wall, Alison E." w:date="2017-11-27T19:39:00Z">
            <w:rPr>
              <w:w w:val="110"/>
            </w:rPr>
          </w:rPrChange>
        </w:rPr>
        <w:t>ustry</w:t>
      </w:r>
    </w:p>
    <w:p w14:paraId="59E229EB" w14:textId="77777777" w:rsidR="00EF764E" w:rsidRPr="00635885" w:rsidRDefault="00EF764E">
      <w:pPr>
        <w:spacing w:line="200" w:lineRule="exact"/>
        <w:rPr>
          <w:rPrChange w:id="1001" w:author="Wall, Alison E." w:date="2017-11-27T19:39:00Z">
            <w:rPr>
              <w:sz w:val="20"/>
              <w:szCs w:val="20"/>
            </w:rPr>
          </w:rPrChange>
        </w:rPr>
      </w:pPr>
    </w:p>
    <w:p w14:paraId="546EF22A" w14:textId="77777777" w:rsidR="00EF764E" w:rsidRPr="00635885" w:rsidRDefault="00EF764E">
      <w:pPr>
        <w:spacing w:before="11" w:line="260" w:lineRule="exact"/>
        <w:rPr>
          <w:rPrChange w:id="1002" w:author="Wall, Alison E." w:date="2017-11-27T19:39:00Z">
            <w:rPr>
              <w:sz w:val="26"/>
              <w:szCs w:val="26"/>
            </w:rPr>
          </w:rPrChange>
        </w:rPr>
      </w:pPr>
    </w:p>
    <w:p w14:paraId="3F4D0E46" w14:textId="77777777" w:rsidR="00EF764E" w:rsidRPr="00635885" w:rsidRDefault="0011099E">
      <w:pPr>
        <w:pStyle w:val="BodyText"/>
        <w:spacing w:line="351" w:lineRule="auto"/>
        <w:ind w:right="548"/>
        <w:rPr>
          <w:rFonts w:asciiTheme="minorHAnsi" w:hAnsiTheme="minorHAnsi"/>
          <w:sz w:val="22"/>
          <w:szCs w:val="22"/>
          <w:rPrChange w:id="1003" w:author="Wall, Alison E." w:date="2017-11-27T19:39:00Z">
            <w:rPr/>
          </w:rPrChange>
        </w:rPr>
      </w:pPr>
      <w:r w:rsidRPr="00635885">
        <w:rPr>
          <w:rFonts w:asciiTheme="minorHAnsi" w:hAnsiTheme="minorHAnsi"/>
          <w:w w:val="115"/>
          <w:sz w:val="22"/>
          <w:szCs w:val="22"/>
          <w:rPrChange w:id="1004" w:author="Wall, Alison E." w:date="2017-11-27T19:39:00Z">
            <w:rPr>
              <w:w w:val="115"/>
            </w:rPr>
          </w:rPrChange>
        </w:rPr>
        <w:t>In</w:t>
      </w:r>
      <w:r w:rsidRPr="00635885">
        <w:rPr>
          <w:rFonts w:asciiTheme="minorHAnsi" w:hAnsiTheme="minorHAnsi"/>
          <w:spacing w:val="-1"/>
          <w:w w:val="115"/>
          <w:sz w:val="22"/>
          <w:szCs w:val="22"/>
          <w:rPrChange w:id="1005" w:author="Wall, Alison E." w:date="2017-11-27T19:39:00Z">
            <w:rPr>
              <w:spacing w:val="-1"/>
              <w:w w:val="115"/>
            </w:rPr>
          </w:rPrChange>
        </w:rPr>
        <w:t xml:space="preserve"> </w:t>
      </w:r>
      <w:r w:rsidRPr="00635885">
        <w:rPr>
          <w:rFonts w:asciiTheme="minorHAnsi" w:hAnsiTheme="minorHAnsi"/>
          <w:w w:val="115"/>
          <w:sz w:val="22"/>
          <w:szCs w:val="22"/>
          <w:rPrChange w:id="1006" w:author="Wall, Alison E." w:date="2017-11-27T19:39:00Z">
            <w:rPr>
              <w:w w:val="115"/>
            </w:rPr>
          </w:rPrChange>
        </w:rPr>
        <w:t>o</w:t>
      </w:r>
      <w:r w:rsidRPr="00635885">
        <w:rPr>
          <w:rFonts w:asciiTheme="minorHAnsi" w:hAnsiTheme="minorHAnsi"/>
          <w:spacing w:val="-2"/>
          <w:w w:val="115"/>
          <w:sz w:val="22"/>
          <w:szCs w:val="22"/>
          <w:rPrChange w:id="1007" w:author="Wall, Alison E." w:date="2017-11-27T19:39:00Z">
            <w:rPr>
              <w:spacing w:val="-2"/>
              <w:w w:val="115"/>
            </w:rPr>
          </w:rPrChange>
        </w:rPr>
        <w:t>r</w:t>
      </w:r>
      <w:r w:rsidRPr="00635885">
        <w:rPr>
          <w:rFonts w:asciiTheme="minorHAnsi" w:hAnsiTheme="minorHAnsi"/>
          <w:w w:val="115"/>
          <w:sz w:val="22"/>
          <w:szCs w:val="22"/>
          <w:rPrChange w:id="1008" w:author="Wall, Alison E." w:date="2017-11-27T19:39:00Z">
            <w:rPr>
              <w:w w:val="115"/>
            </w:rPr>
          </w:rPrChange>
        </w:rPr>
        <w:t>der</w:t>
      </w:r>
      <w:r w:rsidRPr="00635885">
        <w:rPr>
          <w:rFonts w:asciiTheme="minorHAnsi" w:hAnsiTheme="minorHAnsi"/>
          <w:spacing w:val="-7"/>
          <w:w w:val="115"/>
          <w:sz w:val="22"/>
          <w:szCs w:val="22"/>
          <w:rPrChange w:id="1009" w:author="Wall, Alison E." w:date="2017-11-27T19:39:00Z">
            <w:rPr>
              <w:spacing w:val="-7"/>
              <w:w w:val="115"/>
            </w:rPr>
          </w:rPrChange>
        </w:rPr>
        <w:t xml:space="preserve"> </w:t>
      </w:r>
      <w:r w:rsidRPr="00635885">
        <w:rPr>
          <w:rFonts w:asciiTheme="minorHAnsi" w:hAnsiTheme="minorHAnsi"/>
          <w:spacing w:val="-1"/>
          <w:w w:val="115"/>
          <w:sz w:val="22"/>
          <w:szCs w:val="22"/>
          <w:rPrChange w:id="1010" w:author="Wall, Alison E." w:date="2017-11-27T19:39:00Z">
            <w:rPr>
              <w:spacing w:val="-1"/>
              <w:w w:val="115"/>
            </w:rPr>
          </w:rPrChange>
        </w:rPr>
        <w:t>t</w:t>
      </w:r>
      <w:r w:rsidRPr="00635885">
        <w:rPr>
          <w:rFonts w:asciiTheme="minorHAnsi" w:hAnsiTheme="minorHAnsi"/>
          <w:w w:val="115"/>
          <w:sz w:val="22"/>
          <w:szCs w:val="22"/>
          <w:rPrChange w:id="1011" w:author="Wall, Alison E." w:date="2017-11-27T19:39:00Z">
            <w:rPr>
              <w:w w:val="115"/>
            </w:rPr>
          </w:rPrChange>
        </w:rPr>
        <w:t>o</w:t>
      </w:r>
      <w:r w:rsidRPr="00635885">
        <w:rPr>
          <w:rFonts w:asciiTheme="minorHAnsi" w:hAnsiTheme="minorHAnsi"/>
          <w:spacing w:val="-7"/>
          <w:w w:val="115"/>
          <w:sz w:val="22"/>
          <w:szCs w:val="22"/>
          <w:rPrChange w:id="1012" w:author="Wall, Alison E." w:date="2017-11-27T19:39:00Z">
            <w:rPr>
              <w:spacing w:val="-7"/>
              <w:w w:val="115"/>
            </w:rPr>
          </w:rPrChange>
        </w:rPr>
        <w:t xml:space="preserve"> </w:t>
      </w:r>
      <w:r w:rsidRPr="00635885">
        <w:rPr>
          <w:rFonts w:asciiTheme="minorHAnsi" w:hAnsiTheme="minorHAnsi"/>
          <w:w w:val="115"/>
          <w:sz w:val="22"/>
          <w:szCs w:val="22"/>
          <w:rPrChange w:id="1013" w:author="Wall, Alison E." w:date="2017-11-27T19:39:00Z">
            <w:rPr>
              <w:w w:val="115"/>
            </w:rPr>
          </w:rPrChange>
        </w:rPr>
        <w:t>inspe</w:t>
      </w:r>
      <w:r w:rsidRPr="00635885">
        <w:rPr>
          <w:rFonts w:asciiTheme="minorHAnsi" w:hAnsiTheme="minorHAnsi"/>
          <w:spacing w:val="-2"/>
          <w:w w:val="115"/>
          <w:sz w:val="22"/>
          <w:szCs w:val="22"/>
          <w:rPrChange w:id="1014" w:author="Wall, Alison E." w:date="2017-11-27T19:39:00Z">
            <w:rPr>
              <w:spacing w:val="-2"/>
              <w:w w:val="115"/>
            </w:rPr>
          </w:rPrChange>
        </w:rPr>
        <w:t>c</w:t>
      </w:r>
      <w:r w:rsidRPr="00635885">
        <w:rPr>
          <w:rFonts w:asciiTheme="minorHAnsi" w:hAnsiTheme="minorHAnsi"/>
          <w:w w:val="115"/>
          <w:sz w:val="22"/>
          <w:szCs w:val="22"/>
          <w:rPrChange w:id="1015" w:author="Wall, Alison E." w:date="2017-11-27T19:39:00Z">
            <w:rPr>
              <w:w w:val="115"/>
            </w:rPr>
          </w:rPrChange>
        </w:rPr>
        <w:t>t</w:t>
      </w:r>
      <w:r w:rsidRPr="00635885">
        <w:rPr>
          <w:rFonts w:asciiTheme="minorHAnsi" w:hAnsiTheme="minorHAnsi"/>
          <w:spacing w:val="-4"/>
          <w:w w:val="115"/>
          <w:sz w:val="22"/>
          <w:szCs w:val="22"/>
          <w:rPrChange w:id="1016" w:author="Wall, Alison E." w:date="2017-11-27T19:39:00Z">
            <w:rPr>
              <w:spacing w:val="-4"/>
              <w:w w:val="115"/>
            </w:rPr>
          </w:rPrChange>
        </w:rPr>
        <w:t xml:space="preserve"> </w:t>
      </w:r>
      <w:r w:rsidRPr="00635885">
        <w:rPr>
          <w:rFonts w:asciiTheme="minorHAnsi" w:hAnsiTheme="minorHAnsi"/>
          <w:w w:val="115"/>
          <w:sz w:val="22"/>
          <w:szCs w:val="22"/>
          <w:rPrChange w:id="1017" w:author="Wall, Alison E." w:date="2017-11-27T19:39:00Z">
            <w:rPr>
              <w:w w:val="115"/>
            </w:rPr>
          </w:rPrChange>
        </w:rPr>
        <w:t>the</w:t>
      </w:r>
      <w:r w:rsidRPr="00635885">
        <w:rPr>
          <w:rFonts w:asciiTheme="minorHAnsi" w:hAnsiTheme="minorHAnsi"/>
          <w:spacing w:val="-3"/>
          <w:w w:val="115"/>
          <w:sz w:val="22"/>
          <w:szCs w:val="22"/>
          <w:rPrChange w:id="1018" w:author="Wall, Alison E." w:date="2017-11-27T19:39:00Z">
            <w:rPr>
              <w:spacing w:val="-3"/>
              <w:w w:val="115"/>
            </w:rPr>
          </w:rPrChange>
        </w:rPr>
        <w:t xml:space="preserve"> </w:t>
      </w:r>
      <w:r w:rsidRPr="00635885">
        <w:rPr>
          <w:rFonts w:asciiTheme="minorHAnsi" w:hAnsiTheme="minorHAnsi"/>
          <w:spacing w:val="-1"/>
          <w:w w:val="115"/>
          <w:sz w:val="22"/>
          <w:szCs w:val="22"/>
          <w:rPrChange w:id="1019" w:author="Wall, Alison E." w:date="2017-11-27T19:39:00Z">
            <w:rPr>
              <w:spacing w:val="-1"/>
              <w:w w:val="115"/>
            </w:rPr>
          </w:rPrChange>
        </w:rPr>
        <w:t>t</w:t>
      </w:r>
      <w:r w:rsidRPr="00635885">
        <w:rPr>
          <w:rFonts w:asciiTheme="minorHAnsi" w:hAnsiTheme="minorHAnsi"/>
          <w:w w:val="115"/>
          <w:sz w:val="22"/>
          <w:szCs w:val="22"/>
          <w:rPrChange w:id="1020" w:author="Wall, Alison E." w:date="2017-11-27T19:39:00Z">
            <w:rPr>
              <w:w w:val="115"/>
            </w:rPr>
          </w:rPrChange>
        </w:rPr>
        <w:t>ech</w:t>
      </w:r>
      <w:r w:rsidRPr="00635885">
        <w:rPr>
          <w:rFonts w:asciiTheme="minorHAnsi" w:hAnsiTheme="minorHAnsi"/>
          <w:spacing w:val="-1"/>
          <w:w w:val="115"/>
          <w:sz w:val="22"/>
          <w:szCs w:val="22"/>
          <w:rPrChange w:id="1021" w:author="Wall, Alison E." w:date="2017-11-27T19:39:00Z">
            <w:rPr>
              <w:spacing w:val="-1"/>
              <w:w w:val="115"/>
            </w:rPr>
          </w:rPrChange>
        </w:rPr>
        <w:t xml:space="preserve"> </w:t>
      </w:r>
      <w:r w:rsidRPr="00635885">
        <w:rPr>
          <w:rFonts w:asciiTheme="minorHAnsi" w:hAnsiTheme="minorHAnsi"/>
          <w:w w:val="115"/>
          <w:sz w:val="22"/>
          <w:szCs w:val="22"/>
          <w:rPrChange w:id="1022" w:author="Wall, Alison E." w:date="2017-11-27T19:39:00Z">
            <w:rPr>
              <w:w w:val="115"/>
            </w:rPr>
          </w:rPrChange>
        </w:rPr>
        <w:t>indu</w:t>
      </w:r>
      <w:r w:rsidRPr="00635885">
        <w:rPr>
          <w:rFonts w:asciiTheme="minorHAnsi" w:hAnsiTheme="minorHAnsi"/>
          <w:spacing w:val="-2"/>
          <w:w w:val="115"/>
          <w:sz w:val="22"/>
          <w:szCs w:val="22"/>
          <w:rPrChange w:id="1023" w:author="Wall, Alison E." w:date="2017-11-27T19:39:00Z">
            <w:rPr>
              <w:spacing w:val="-2"/>
              <w:w w:val="115"/>
            </w:rPr>
          </w:rPrChange>
        </w:rPr>
        <w:t>s</w:t>
      </w:r>
      <w:r w:rsidRPr="00635885">
        <w:rPr>
          <w:rFonts w:asciiTheme="minorHAnsi" w:hAnsiTheme="minorHAnsi"/>
          <w:w w:val="115"/>
          <w:sz w:val="22"/>
          <w:szCs w:val="22"/>
          <w:rPrChange w:id="1024" w:author="Wall, Alison E." w:date="2017-11-27T19:39:00Z">
            <w:rPr>
              <w:w w:val="115"/>
            </w:rPr>
          </w:rPrChange>
        </w:rPr>
        <w:t>t</w:t>
      </w:r>
      <w:r w:rsidRPr="00635885">
        <w:rPr>
          <w:rFonts w:asciiTheme="minorHAnsi" w:hAnsiTheme="minorHAnsi"/>
          <w:spacing w:val="-3"/>
          <w:w w:val="115"/>
          <w:sz w:val="22"/>
          <w:szCs w:val="22"/>
          <w:rPrChange w:id="1025" w:author="Wall, Alison E." w:date="2017-11-27T19:39:00Z">
            <w:rPr>
              <w:spacing w:val="-3"/>
              <w:w w:val="115"/>
            </w:rPr>
          </w:rPrChange>
        </w:rPr>
        <w:t>r</w:t>
      </w:r>
      <w:r w:rsidRPr="00635885">
        <w:rPr>
          <w:rFonts w:asciiTheme="minorHAnsi" w:hAnsiTheme="minorHAnsi"/>
          <w:spacing w:val="-6"/>
          <w:w w:val="115"/>
          <w:sz w:val="22"/>
          <w:szCs w:val="22"/>
          <w:rPrChange w:id="1026" w:author="Wall, Alison E." w:date="2017-11-27T19:39:00Z">
            <w:rPr>
              <w:spacing w:val="-6"/>
              <w:w w:val="115"/>
            </w:rPr>
          </w:rPrChange>
        </w:rPr>
        <w:t>y</w:t>
      </w:r>
      <w:r w:rsidRPr="00635885">
        <w:rPr>
          <w:rFonts w:asciiTheme="minorHAnsi" w:hAnsiTheme="minorHAnsi"/>
          <w:spacing w:val="-7"/>
          <w:w w:val="115"/>
          <w:sz w:val="22"/>
          <w:szCs w:val="22"/>
          <w:rPrChange w:id="1027" w:author="Wall, Alison E." w:date="2017-11-27T19:39:00Z">
            <w:rPr>
              <w:spacing w:val="-7"/>
              <w:w w:val="115"/>
            </w:rPr>
          </w:rPrChange>
        </w:rPr>
        <w:t>’</w:t>
      </w:r>
      <w:r w:rsidRPr="00635885">
        <w:rPr>
          <w:rFonts w:asciiTheme="minorHAnsi" w:hAnsiTheme="minorHAnsi"/>
          <w:w w:val="115"/>
          <w:sz w:val="22"/>
          <w:szCs w:val="22"/>
          <w:rPrChange w:id="1028" w:author="Wall, Alison E." w:date="2017-11-27T19:39:00Z">
            <w:rPr>
              <w:w w:val="115"/>
            </w:rPr>
          </w:rPrChange>
        </w:rPr>
        <w:t>s</w:t>
      </w:r>
      <w:r w:rsidRPr="00635885">
        <w:rPr>
          <w:rFonts w:asciiTheme="minorHAnsi" w:hAnsiTheme="minorHAnsi"/>
          <w:spacing w:val="-4"/>
          <w:w w:val="115"/>
          <w:sz w:val="22"/>
          <w:szCs w:val="22"/>
          <w:rPrChange w:id="1029" w:author="Wall, Alison E." w:date="2017-11-27T19:39:00Z">
            <w:rPr>
              <w:spacing w:val="-4"/>
              <w:w w:val="115"/>
            </w:rPr>
          </w:rPrChange>
        </w:rPr>
        <w:t xml:space="preserve"> </w:t>
      </w:r>
      <w:r w:rsidRPr="00635885">
        <w:rPr>
          <w:rFonts w:asciiTheme="minorHAnsi" w:hAnsiTheme="minorHAnsi"/>
          <w:w w:val="115"/>
          <w:sz w:val="22"/>
          <w:szCs w:val="22"/>
          <w:rPrChange w:id="1030" w:author="Wall, Alison E." w:date="2017-11-27T19:39:00Z">
            <w:rPr>
              <w:w w:val="115"/>
            </w:rPr>
          </w:rPrChange>
        </w:rPr>
        <w:t>clim</w:t>
      </w:r>
      <w:r w:rsidRPr="00635885">
        <w:rPr>
          <w:rFonts w:asciiTheme="minorHAnsi" w:hAnsiTheme="minorHAnsi"/>
          <w:spacing w:val="-1"/>
          <w:w w:val="115"/>
          <w:sz w:val="22"/>
          <w:szCs w:val="22"/>
          <w:rPrChange w:id="1031" w:author="Wall, Alison E." w:date="2017-11-27T19:39:00Z">
            <w:rPr>
              <w:spacing w:val="-1"/>
              <w:w w:val="115"/>
            </w:rPr>
          </w:rPrChange>
        </w:rPr>
        <w:t>at</w:t>
      </w:r>
      <w:r w:rsidRPr="00635885">
        <w:rPr>
          <w:rFonts w:asciiTheme="minorHAnsi" w:hAnsiTheme="minorHAnsi"/>
          <w:w w:val="115"/>
          <w:sz w:val="22"/>
          <w:szCs w:val="22"/>
          <w:rPrChange w:id="1032" w:author="Wall, Alison E." w:date="2017-11-27T19:39:00Z">
            <w:rPr>
              <w:w w:val="115"/>
            </w:rPr>
          </w:rPrChange>
        </w:rPr>
        <w:t>e</w:t>
      </w:r>
      <w:r w:rsidRPr="00635885">
        <w:rPr>
          <w:rFonts w:asciiTheme="minorHAnsi" w:hAnsiTheme="minorHAnsi"/>
          <w:spacing w:val="-3"/>
          <w:w w:val="115"/>
          <w:sz w:val="22"/>
          <w:szCs w:val="22"/>
          <w:rPrChange w:id="1033" w:author="Wall, Alison E." w:date="2017-11-27T19:39:00Z">
            <w:rPr>
              <w:spacing w:val="-3"/>
              <w:w w:val="115"/>
            </w:rPr>
          </w:rPrChange>
        </w:rPr>
        <w:t xml:space="preserve"> </w:t>
      </w:r>
      <w:r w:rsidRPr="00635885">
        <w:rPr>
          <w:rFonts w:asciiTheme="minorHAnsi" w:hAnsiTheme="minorHAnsi"/>
          <w:spacing w:val="-2"/>
          <w:w w:val="115"/>
          <w:sz w:val="22"/>
          <w:szCs w:val="22"/>
          <w:rPrChange w:id="1034" w:author="Wall, Alison E." w:date="2017-11-27T19:39:00Z">
            <w:rPr>
              <w:spacing w:val="-2"/>
              <w:w w:val="115"/>
            </w:rPr>
          </w:rPrChange>
        </w:rPr>
        <w:t>w</w:t>
      </w:r>
      <w:r w:rsidRPr="00635885">
        <w:rPr>
          <w:rFonts w:asciiTheme="minorHAnsi" w:hAnsiTheme="minorHAnsi"/>
          <w:w w:val="115"/>
          <w:sz w:val="22"/>
          <w:szCs w:val="22"/>
          <w:rPrChange w:id="1035" w:author="Wall, Alison E." w:date="2017-11-27T19:39:00Z">
            <w:rPr>
              <w:w w:val="115"/>
            </w:rPr>
          </w:rPrChange>
        </w:rPr>
        <w:t>e</w:t>
      </w:r>
      <w:r w:rsidRPr="00635885">
        <w:rPr>
          <w:rFonts w:asciiTheme="minorHAnsi" w:hAnsiTheme="minorHAnsi"/>
          <w:spacing w:val="-3"/>
          <w:w w:val="115"/>
          <w:sz w:val="22"/>
          <w:szCs w:val="22"/>
          <w:rPrChange w:id="1036" w:author="Wall, Alison E." w:date="2017-11-27T19:39:00Z">
            <w:rPr>
              <w:spacing w:val="-3"/>
              <w:w w:val="115"/>
            </w:rPr>
          </w:rPrChange>
        </w:rPr>
        <w:t xml:space="preserve"> </w:t>
      </w:r>
      <w:r w:rsidRPr="00635885">
        <w:rPr>
          <w:rFonts w:asciiTheme="minorHAnsi" w:hAnsiTheme="minorHAnsi"/>
          <w:w w:val="115"/>
          <w:sz w:val="22"/>
          <w:szCs w:val="22"/>
          <w:rPrChange w:id="1037" w:author="Wall, Alison E." w:date="2017-11-27T19:39:00Z">
            <w:rPr>
              <w:w w:val="115"/>
            </w:rPr>
          </w:rPrChange>
        </w:rPr>
        <w:t>need</w:t>
      </w:r>
      <w:r w:rsidRPr="00635885">
        <w:rPr>
          <w:rFonts w:asciiTheme="minorHAnsi" w:hAnsiTheme="minorHAnsi"/>
          <w:spacing w:val="-1"/>
          <w:w w:val="115"/>
          <w:sz w:val="22"/>
          <w:szCs w:val="22"/>
          <w:rPrChange w:id="1038" w:author="Wall, Alison E." w:date="2017-11-27T19:39:00Z">
            <w:rPr>
              <w:spacing w:val="-1"/>
              <w:w w:val="115"/>
            </w:rPr>
          </w:rPrChange>
        </w:rPr>
        <w:t xml:space="preserve"> t</w:t>
      </w:r>
      <w:r w:rsidRPr="00635885">
        <w:rPr>
          <w:rFonts w:asciiTheme="minorHAnsi" w:hAnsiTheme="minorHAnsi"/>
          <w:w w:val="115"/>
          <w:sz w:val="22"/>
          <w:szCs w:val="22"/>
          <w:rPrChange w:id="1039" w:author="Wall, Alison E." w:date="2017-11-27T19:39:00Z">
            <w:rPr>
              <w:w w:val="115"/>
            </w:rPr>
          </w:rPrChange>
        </w:rPr>
        <w:t>o</w:t>
      </w:r>
      <w:r w:rsidRPr="00635885">
        <w:rPr>
          <w:rFonts w:asciiTheme="minorHAnsi" w:hAnsiTheme="minorHAnsi"/>
          <w:spacing w:val="-7"/>
          <w:w w:val="115"/>
          <w:sz w:val="22"/>
          <w:szCs w:val="22"/>
          <w:rPrChange w:id="1040" w:author="Wall, Alison E." w:date="2017-11-27T19:39:00Z">
            <w:rPr>
              <w:spacing w:val="-7"/>
              <w:w w:val="115"/>
            </w:rPr>
          </w:rPrChange>
        </w:rPr>
        <w:t xml:space="preserve"> </w:t>
      </w:r>
      <w:r w:rsidRPr="00635885">
        <w:rPr>
          <w:rFonts w:asciiTheme="minorHAnsi" w:hAnsiTheme="minorHAnsi"/>
          <w:w w:val="115"/>
          <w:sz w:val="22"/>
          <w:szCs w:val="22"/>
          <w:rPrChange w:id="1041" w:author="Wall, Alison E." w:date="2017-11-27T19:39:00Z">
            <w:rPr>
              <w:w w:val="115"/>
            </w:rPr>
          </w:rPrChange>
        </w:rPr>
        <w:t>ackn</w:t>
      </w:r>
      <w:r w:rsidRPr="00635885">
        <w:rPr>
          <w:rFonts w:asciiTheme="minorHAnsi" w:hAnsiTheme="minorHAnsi"/>
          <w:spacing w:val="-2"/>
          <w:w w:val="115"/>
          <w:sz w:val="22"/>
          <w:szCs w:val="22"/>
          <w:rPrChange w:id="1042" w:author="Wall, Alison E." w:date="2017-11-27T19:39:00Z">
            <w:rPr>
              <w:spacing w:val="-2"/>
              <w:w w:val="115"/>
            </w:rPr>
          </w:rPrChange>
        </w:rPr>
        <w:t>o</w:t>
      </w:r>
      <w:r w:rsidRPr="00635885">
        <w:rPr>
          <w:rFonts w:asciiTheme="minorHAnsi" w:hAnsiTheme="minorHAnsi"/>
          <w:w w:val="115"/>
          <w:sz w:val="22"/>
          <w:szCs w:val="22"/>
          <w:rPrChange w:id="1043" w:author="Wall, Alison E." w:date="2017-11-27T19:39:00Z">
            <w:rPr>
              <w:w w:val="115"/>
            </w:rPr>
          </w:rPrChange>
        </w:rPr>
        <w:t>wled</w:t>
      </w:r>
      <w:r w:rsidRPr="00635885">
        <w:rPr>
          <w:rFonts w:asciiTheme="minorHAnsi" w:hAnsiTheme="minorHAnsi"/>
          <w:spacing w:val="-2"/>
          <w:w w:val="115"/>
          <w:sz w:val="22"/>
          <w:szCs w:val="22"/>
          <w:rPrChange w:id="1044" w:author="Wall, Alison E." w:date="2017-11-27T19:39:00Z">
            <w:rPr>
              <w:spacing w:val="-2"/>
              <w:w w:val="115"/>
            </w:rPr>
          </w:rPrChange>
        </w:rPr>
        <w:t>g</w:t>
      </w:r>
      <w:r w:rsidRPr="00635885">
        <w:rPr>
          <w:rFonts w:asciiTheme="minorHAnsi" w:hAnsiTheme="minorHAnsi"/>
          <w:w w:val="115"/>
          <w:sz w:val="22"/>
          <w:szCs w:val="22"/>
          <w:rPrChange w:id="1045" w:author="Wall, Alison E." w:date="2017-11-27T19:39:00Z">
            <w:rPr>
              <w:w w:val="115"/>
            </w:rPr>
          </w:rPrChange>
        </w:rPr>
        <w:t>e</w:t>
      </w:r>
      <w:r w:rsidRPr="00635885">
        <w:rPr>
          <w:rFonts w:asciiTheme="minorHAnsi" w:hAnsiTheme="minorHAnsi"/>
          <w:spacing w:val="-4"/>
          <w:w w:val="115"/>
          <w:sz w:val="22"/>
          <w:szCs w:val="22"/>
          <w:rPrChange w:id="1046" w:author="Wall, Alison E." w:date="2017-11-27T19:39:00Z">
            <w:rPr>
              <w:spacing w:val="-4"/>
              <w:w w:val="115"/>
            </w:rPr>
          </w:rPrChange>
        </w:rPr>
        <w:t xml:space="preserve"> </w:t>
      </w:r>
      <w:r w:rsidRPr="00635885">
        <w:rPr>
          <w:rFonts w:asciiTheme="minorHAnsi" w:hAnsiTheme="minorHAnsi"/>
          <w:w w:val="115"/>
          <w:sz w:val="22"/>
          <w:szCs w:val="22"/>
          <w:rPrChange w:id="1047" w:author="Wall, Alison E." w:date="2017-11-27T19:39:00Z">
            <w:rPr>
              <w:w w:val="115"/>
            </w:rPr>
          </w:rPrChange>
        </w:rPr>
        <w:t>the</w:t>
      </w:r>
      <w:r w:rsidRPr="00635885">
        <w:rPr>
          <w:rFonts w:asciiTheme="minorHAnsi" w:hAnsiTheme="minorHAnsi"/>
          <w:w w:val="119"/>
          <w:sz w:val="22"/>
          <w:szCs w:val="22"/>
          <w:rPrChange w:id="1048" w:author="Wall, Alison E." w:date="2017-11-27T19:39:00Z">
            <w:rPr>
              <w:w w:val="119"/>
            </w:rPr>
          </w:rPrChange>
        </w:rPr>
        <w:t xml:space="preserve"> </w:t>
      </w:r>
      <w:r w:rsidRPr="00635885">
        <w:rPr>
          <w:rFonts w:asciiTheme="minorHAnsi" w:hAnsiTheme="minorHAnsi"/>
          <w:w w:val="115"/>
          <w:sz w:val="22"/>
          <w:szCs w:val="22"/>
          <w:rPrChange w:id="1049" w:author="Wall, Alison E." w:date="2017-11-27T19:39:00Z">
            <w:rPr>
              <w:w w:val="115"/>
            </w:rPr>
          </w:rPrChange>
        </w:rPr>
        <w:t>compl</w:t>
      </w:r>
      <w:r w:rsidRPr="00635885">
        <w:rPr>
          <w:rFonts w:asciiTheme="minorHAnsi" w:hAnsiTheme="minorHAnsi"/>
          <w:spacing w:val="-3"/>
          <w:w w:val="115"/>
          <w:sz w:val="22"/>
          <w:szCs w:val="22"/>
          <w:rPrChange w:id="1050" w:author="Wall, Alison E." w:date="2017-11-27T19:39:00Z">
            <w:rPr>
              <w:spacing w:val="-3"/>
              <w:w w:val="115"/>
            </w:rPr>
          </w:rPrChange>
        </w:rPr>
        <w:t>e</w:t>
      </w:r>
      <w:r w:rsidRPr="00635885">
        <w:rPr>
          <w:rFonts w:asciiTheme="minorHAnsi" w:hAnsiTheme="minorHAnsi"/>
          <w:w w:val="115"/>
          <w:sz w:val="22"/>
          <w:szCs w:val="22"/>
          <w:rPrChange w:id="1051" w:author="Wall, Alison E." w:date="2017-11-27T19:39:00Z">
            <w:rPr>
              <w:w w:val="115"/>
            </w:rPr>
          </w:rPrChange>
        </w:rPr>
        <w:t>xi</w:t>
      </w:r>
      <w:r w:rsidRPr="00635885">
        <w:rPr>
          <w:rFonts w:asciiTheme="minorHAnsi" w:hAnsiTheme="minorHAnsi"/>
          <w:spacing w:val="-3"/>
          <w:w w:val="115"/>
          <w:sz w:val="22"/>
          <w:szCs w:val="22"/>
          <w:rPrChange w:id="1052" w:author="Wall, Alison E." w:date="2017-11-27T19:39:00Z">
            <w:rPr>
              <w:spacing w:val="-3"/>
              <w:w w:val="115"/>
            </w:rPr>
          </w:rPrChange>
        </w:rPr>
        <w:t>t</w:t>
      </w:r>
      <w:r w:rsidRPr="00635885">
        <w:rPr>
          <w:rFonts w:asciiTheme="minorHAnsi" w:hAnsiTheme="minorHAnsi"/>
          <w:w w:val="115"/>
          <w:sz w:val="22"/>
          <w:szCs w:val="22"/>
          <w:rPrChange w:id="1053" w:author="Wall, Alison E." w:date="2017-11-27T19:39:00Z">
            <w:rPr>
              <w:w w:val="115"/>
            </w:rPr>
          </w:rPrChange>
        </w:rPr>
        <w:t>y</w:t>
      </w:r>
      <w:r w:rsidRPr="00635885">
        <w:rPr>
          <w:rFonts w:asciiTheme="minorHAnsi" w:hAnsiTheme="minorHAnsi"/>
          <w:spacing w:val="-6"/>
          <w:w w:val="115"/>
          <w:sz w:val="22"/>
          <w:szCs w:val="22"/>
          <w:rPrChange w:id="1054" w:author="Wall, Alison E." w:date="2017-11-27T19:39:00Z">
            <w:rPr>
              <w:spacing w:val="-6"/>
              <w:w w:val="115"/>
            </w:rPr>
          </w:rPrChange>
        </w:rPr>
        <w:t xml:space="preserve"> </w:t>
      </w:r>
      <w:r w:rsidRPr="00635885">
        <w:rPr>
          <w:rFonts w:asciiTheme="minorHAnsi" w:hAnsiTheme="minorHAnsi"/>
          <w:spacing w:val="-1"/>
          <w:w w:val="115"/>
          <w:sz w:val="22"/>
          <w:szCs w:val="22"/>
          <w:rPrChange w:id="1055" w:author="Wall, Alison E." w:date="2017-11-27T19:39:00Z">
            <w:rPr>
              <w:spacing w:val="-1"/>
              <w:w w:val="115"/>
            </w:rPr>
          </w:rPrChange>
        </w:rPr>
        <w:t>o</w:t>
      </w:r>
      <w:r w:rsidRPr="00635885">
        <w:rPr>
          <w:rFonts w:asciiTheme="minorHAnsi" w:hAnsiTheme="minorHAnsi"/>
          <w:w w:val="115"/>
          <w:sz w:val="22"/>
          <w:szCs w:val="22"/>
          <w:rPrChange w:id="1056" w:author="Wall, Alison E." w:date="2017-11-27T19:39:00Z">
            <w:rPr>
              <w:w w:val="115"/>
            </w:rPr>
          </w:rPrChange>
        </w:rPr>
        <w:t>f</w:t>
      </w:r>
      <w:r w:rsidRPr="00635885">
        <w:rPr>
          <w:rFonts w:asciiTheme="minorHAnsi" w:hAnsiTheme="minorHAnsi"/>
          <w:spacing w:val="-6"/>
          <w:w w:val="115"/>
          <w:sz w:val="22"/>
          <w:szCs w:val="22"/>
          <w:rPrChange w:id="1057" w:author="Wall, Alison E." w:date="2017-11-27T19:39:00Z">
            <w:rPr>
              <w:spacing w:val="-6"/>
              <w:w w:val="115"/>
            </w:rPr>
          </w:rPrChange>
        </w:rPr>
        <w:t xml:space="preserve"> </w:t>
      </w:r>
      <w:r w:rsidRPr="00635885">
        <w:rPr>
          <w:rFonts w:asciiTheme="minorHAnsi" w:hAnsiTheme="minorHAnsi"/>
          <w:w w:val="115"/>
          <w:sz w:val="22"/>
          <w:szCs w:val="22"/>
          <w:rPrChange w:id="1058" w:author="Wall, Alison E." w:date="2017-11-27T19:39:00Z">
            <w:rPr>
              <w:w w:val="115"/>
            </w:rPr>
          </w:rPrChange>
        </w:rPr>
        <w:t>demog</w:t>
      </w:r>
      <w:r w:rsidRPr="00635885">
        <w:rPr>
          <w:rFonts w:asciiTheme="minorHAnsi" w:hAnsiTheme="minorHAnsi"/>
          <w:spacing w:val="-4"/>
          <w:w w:val="115"/>
          <w:sz w:val="22"/>
          <w:szCs w:val="22"/>
          <w:rPrChange w:id="1059" w:author="Wall, Alison E." w:date="2017-11-27T19:39:00Z">
            <w:rPr>
              <w:spacing w:val="-4"/>
              <w:w w:val="115"/>
            </w:rPr>
          </w:rPrChange>
        </w:rPr>
        <w:t>r</w:t>
      </w:r>
      <w:r w:rsidRPr="00635885">
        <w:rPr>
          <w:rFonts w:asciiTheme="minorHAnsi" w:hAnsiTheme="minorHAnsi"/>
          <w:w w:val="115"/>
          <w:sz w:val="22"/>
          <w:szCs w:val="22"/>
          <w:rPrChange w:id="1060" w:author="Wall, Alison E." w:date="2017-11-27T19:39:00Z">
            <w:rPr>
              <w:w w:val="115"/>
            </w:rPr>
          </w:rPrChange>
        </w:rPr>
        <w:t>aphic</w:t>
      </w:r>
      <w:r w:rsidRPr="00635885">
        <w:rPr>
          <w:rFonts w:asciiTheme="minorHAnsi" w:hAnsiTheme="minorHAnsi"/>
          <w:spacing w:val="-4"/>
          <w:w w:val="115"/>
          <w:sz w:val="22"/>
          <w:szCs w:val="22"/>
          <w:rPrChange w:id="1061" w:author="Wall, Alison E." w:date="2017-11-27T19:39:00Z">
            <w:rPr>
              <w:spacing w:val="-4"/>
              <w:w w:val="115"/>
            </w:rPr>
          </w:rPrChange>
        </w:rPr>
        <w:t>s</w:t>
      </w:r>
      <w:r w:rsidRPr="00635885">
        <w:rPr>
          <w:rFonts w:asciiTheme="minorHAnsi" w:hAnsiTheme="minorHAnsi"/>
          <w:w w:val="115"/>
          <w:sz w:val="22"/>
          <w:szCs w:val="22"/>
          <w:rPrChange w:id="1062" w:author="Wall, Alison E." w:date="2017-11-27T19:39:00Z">
            <w:rPr>
              <w:w w:val="115"/>
            </w:rPr>
          </w:rPrChange>
        </w:rPr>
        <w:t>,</w:t>
      </w:r>
      <w:r w:rsidRPr="00635885">
        <w:rPr>
          <w:rFonts w:asciiTheme="minorHAnsi" w:hAnsiTheme="minorHAnsi"/>
          <w:spacing w:val="-4"/>
          <w:w w:val="115"/>
          <w:sz w:val="22"/>
          <w:szCs w:val="22"/>
          <w:rPrChange w:id="1063" w:author="Wall, Alison E." w:date="2017-11-27T19:39:00Z">
            <w:rPr>
              <w:spacing w:val="-4"/>
              <w:w w:val="115"/>
            </w:rPr>
          </w:rPrChange>
        </w:rPr>
        <w:t xml:space="preserve"> </w:t>
      </w:r>
      <w:r w:rsidRPr="00635885">
        <w:rPr>
          <w:rFonts w:asciiTheme="minorHAnsi" w:hAnsiTheme="minorHAnsi"/>
          <w:w w:val="115"/>
          <w:sz w:val="22"/>
          <w:szCs w:val="22"/>
          <w:rPrChange w:id="1064" w:author="Wall, Alison E." w:date="2017-11-27T19:39:00Z">
            <w:rPr>
              <w:w w:val="115"/>
            </w:rPr>
          </w:rPrChange>
        </w:rPr>
        <w:t>di</w:t>
      </w:r>
      <w:r w:rsidRPr="00635885">
        <w:rPr>
          <w:rFonts w:asciiTheme="minorHAnsi" w:hAnsiTheme="minorHAnsi"/>
          <w:spacing w:val="-2"/>
          <w:w w:val="115"/>
          <w:sz w:val="22"/>
          <w:szCs w:val="22"/>
          <w:rPrChange w:id="1065" w:author="Wall, Alison E." w:date="2017-11-27T19:39:00Z">
            <w:rPr>
              <w:spacing w:val="-2"/>
              <w:w w:val="115"/>
            </w:rPr>
          </w:rPrChange>
        </w:rPr>
        <w:t>v</w:t>
      </w:r>
      <w:r w:rsidRPr="00635885">
        <w:rPr>
          <w:rFonts w:asciiTheme="minorHAnsi" w:hAnsiTheme="minorHAnsi"/>
          <w:w w:val="115"/>
          <w:sz w:val="22"/>
          <w:szCs w:val="22"/>
          <w:rPrChange w:id="1066" w:author="Wall, Alison E." w:date="2017-11-27T19:39:00Z">
            <w:rPr>
              <w:w w:val="115"/>
            </w:rPr>
          </w:rPrChange>
        </w:rPr>
        <w:t>e</w:t>
      </w:r>
      <w:r w:rsidRPr="00635885">
        <w:rPr>
          <w:rFonts w:asciiTheme="minorHAnsi" w:hAnsiTheme="minorHAnsi"/>
          <w:spacing w:val="-2"/>
          <w:w w:val="115"/>
          <w:sz w:val="22"/>
          <w:szCs w:val="22"/>
          <w:rPrChange w:id="1067" w:author="Wall, Alison E." w:date="2017-11-27T19:39:00Z">
            <w:rPr>
              <w:spacing w:val="-2"/>
              <w:w w:val="115"/>
            </w:rPr>
          </w:rPrChange>
        </w:rPr>
        <w:t>r</w:t>
      </w:r>
      <w:r w:rsidRPr="00635885">
        <w:rPr>
          <w:rFonts w:asciiTheme="minorHAnsi" w:hAnsiTheme="minorHAnsi"/>
          <w:w w:val="115"/>
          <w:sz w:val="22"/>
          <w:szCs w:val="22"/>
          <w:rPrChange w:id="1068" w:author="Wall, Alison E." w:date="2017-11-27T19:39:00Z">
            <w:rPr>
              <w:w w:val="115"/>
            </w:rPr>
          </w:rPrChange>
        </w:rPr>
        <w:t>si</w:t>
      </w:r>
      <w:r w:rsidRPr="00635885">
        <w:rPr>
          <w:rFonts w:asciiTheme="minorHAnsi" w:hAnsiTheme="minorHAnsi"/>
          <w:spacing w:val="-3"/>
          <w:w w:val="115"/>
          <w:sz w:val="22"/>
          <w:szCs w:val="22"/>
          <w:rPrChange w:id="1069" w:author="Wall, Alison E." w:date="2017-11-27T19:39:00Z">
            <w:rPr>
              <w:spacing w:val="-3"/>
              <w:w w:val="115"/>
            </w:rPr>
          </w:rPrChange>
        </w:rPr>
        <w:t>t</w:t>
      </w:r>
      <w:r w:rsidRPr="00635885">
        <w:rPr>
          <w:rFonts w:asciiTheme="minorHAnsi" w:hAnsiTheme="minorHAnsi"/>
          <w:spacing w:val="-10"/>
          <w:w w:val="115"/>
          <w:sz w:val="22"/>
          <w:szCs w:val="22"/>
          <w:rPrChange w:id="1070" w:author="Wall, Alison E." w:date="2017-11-27T19:39:00Z">
            <w:rPr>
              <w:spacing w:val="-10"/>
              <w:w w:val="115"/>
            </w:rPr>
          </w:rPrChange>
        </w:rPr>
        <w:t>y</w:t>
      </w:r>
      <w:r w:rsidRPr="00635885">
        <w:rPr>
          <w:rFonts w:asciiTheme="minorHAnsi" w:hAnsiTheme="minorHAnsi"/>
          <w:w w:val="115"/>
          <w:sz w:val="22"/>
          <w:szCs w:val="22"/>
          <w:rPrChange w:id="1071" w:author="Wall, Alison E." w:date="2017-11-27T19:39:00Z">
            <w:rPr>
              <w:w w:val="115"/>
            </w:rPr>
          </w:rPrChange>
        </w:rPr>
        <w:t>,</w:t>
      </w:r>
      <w:r w:rsidRPr="00635885">
        <w:rPr>
          <w:rFonts w:asciiTheme="minorHAnsi" w:hAnsiTheme="minorHAnsi"/>
          <w:spacing w:val="-4"/>
          <w:w w:val="115"/>
          <w:sz w:val="22"/>
          <w:szCs w:val="22"/>
          <w:rPrChange w:id="1072" w:author="Wall, Alison E." w:date="2017-11-27T19:39:00Z">
            <w:rPr>
              <w:spacing w:val="-4"/>
              <w:w w:val="115"/>
            </w:rPr>
          </w:rPrChange>
        </w:rPr>
        <w:t xml:space="preserve"> </w:t>
      </w:r>
      <w:r w:rsidRPr="00635885">
        <w:rPr>
          <w:rFonts w:asciiTheme="minorHAnsi" w:hAnsiTheme="minorHAnsi"/>
          <w:w w:val="115"/>
          <w:sz w:val="22"/>
          <w:szCs w:val="22"/>
          <w:rPrChange w:id="1073" w:author="Wall, Alison E." w:date="2017-11-27T19:39:00Z">
            <w:rPr>
              <w:w w:val="115"/>
            </w:rPr>
          </w:rPrChange>
        </w:rPr>
        <w:t>and</w:t>
      </w:r>
      <w:r w:rsidRPr="00635885">
        <w:rPr>
          <w:rFonts w:asciiTheme="minorHAnsi" w:hAnsiTheme="minorHAnsi"/>
          <w:spacing w:val="-3"/>
          <w:w w:val="115"/>
          <w:sz w:val="22"/>
          <w:szCs w:val="22"/>
          <w:rPrChange w:id="1074" w:author="Wall, Alison E." w:date="2017-11-27T19:39:00Z">
            <w:rPr>
              <w:spacing w:val="-3"/>
              <w:w w:val="115"/>
            </w:rPr>
          </w:rPrChange>
        </w:rPr>
        <w:t xml:space="preserve"> </w:t>
      </w:r>
      <w:r w:rsidRPr="00635885">
        <w:rPr>
          <w:rFonts w:asciiTheme="minorHAnsi" w:hAnsiTheme="minorHAnsi"/>
          <w:w w:val="115"/>
          <w:sz w:val="22"/>
          <w:szCs w:val="22"/>
          <w:rPrChange w:id="1075" w:author="Wall, Alison E." w:date="2017-11-27T19:39:00Z">
            <w:rPr>
              <w:w w:val="115"/>
            </w:rPr>
          </w:rPrChange>
        </w:rPr>
        <w:t>immig</w:t>
      </w:r>
      <w:r w:rsidRPr="00635885">
        <w:rPr>
          <w:rFonts w:asciiTheme="minorHAnsi" w:hAnsiTheme="minorHAnsi"/>
          <w:spacing w:val="-3"/>
          <w:w w:val="115"/>
          <w:sz w:val="22"/>
          <w:szCs w:val="22"/>
          <w:rPrChange w:id="1076" w:author="Wall, Alison E." w:date="2017-11-27T19:39:00Z">
            <w:rPr>
              <w:spacing w:val="-3"/>
              <w:w w:val="115"/>
            </w:rPr>
          </w:rPrChange>
        </w:rPr>
        <w:t>r</w:t>
      </w:r>
      <w:r w:rsidRPr="00635885">
        <w:rPr>
          <w:rFonts w:asciiTheme="minorHAnsi" w:hAnsiTheme="minorHAnsi"/>
          <w:spacing w:val="-2"/>
          <w:w w:val="115"/>
          <w:sz w:val="22"/>
          <w:szCs w:val="22"/>
          <w:rPrChange w:id="1077" w:author="Wall, Alison E." w:date="2017-11-27T19:39:00Z">
            <w:rPr>
              <w:spacing w:val="-2"/>
              <w:w w:val="115"/>
            </w:rPr>
          </w:rPrChange>
        </w:rPr>
        <w:t>a</w:t>
      </w:r>
      <w:r w:rsidRPr="00635885">
        <w:rPr>
          <w:rFonts w:asciiTheme="minorHAnsi" w:hAnsiTheme="minorHAnsi"/>
          <w:w w:val="115"/>
          <w:sz w:val="22"/>
          <w:szCs w:val="22"/>
          <w:rPrChange w:id="1078" w:author="Wall, Alison E." w:date="2017-11-27T19:39:00Z">
            <w:rPr>
              <w:w w:val="115"/>
            </w:rPr>
          </w:rPrChange>
        </w:rPr>
        <w:t>tion.</w:t>
      </w:r>
      <w:r w:rsidRPr="00635885">
        <w:rPr>
          <w:rFonts w:asciiTheme="minorHAnsi" w:hAnsiTheme="minorHAnsi"/>
          <w:spacing w:val="-4"/>
          <w:w w:val="115"/>
          <w:sz w:val="22"/>
          <w:szCs w:val="22"/>
          <w:rPrChange w:id="1079" w:author="Wall, Alison E." w:date="2017-11-27T19:39:00Z">
            <w:rPr>
              <w:spacing w:val="-4"/>
              <w:w w:val="115"/>
            </w:rPr>
          </w:rPrChange>
        </w:rPr>
        <w:t xml:space="preserve"> </w:t>
      </w:r>
      <w:r w:rsidRPr="00635885">
        <w:rPr>
          <w:rFonts w:asciiTheme="minorHAnsi" w:hAnsiTheme="minorHAnsi"/>
          <w:spacing w:val="-3"/>
          <w:w w:val="115"/>
          <w:sz w:val="22"/>
          <w:szCs w:val="22"/>
          <w:rPrChange w:id="1080" w:author="Wall, Alison E." w:date="2017-11-27T19:39:00Z">
            <w:rPr>
              <w:spacing w:val="-3"/>
              <w:w w:val="115"/>
            </w:rPr>
          </w:rPrChange>
        </w:rPr>
        <w:t>A</w:t>
      </w:r>
      <w:r w:rsidRPr="00635885">
        <w:rPr>
          <w:rFonts w:asciiTheme="minorHAnsi" w:hAnsiTheme="minorHAnsi"/>
          <w:w w:val="115"/>
          <w:sz w:val="22"/>
          <w:szCs w:val="22"/>
          <w:rPrChange w:id="1081" w:author="Wall, Alison E." w:date="2017-11-27T19:39:00Z">
            <w:rPr>
              <w:w w:val="115"/>
            </w:rPr>
          </w:rPrChange>
        </w:rPr>
        <w:t>t</w:t>
      </w:r>
      <w:r w:rsidRPr="00635885">
        <w:rPr>
          <w:rFonts w:asciiTheme="minorHAnsi" w:hAnsiTheme="minorHAnsi"/>
          <w:spacing w:val="-6"/>
          <w:w w:val="115"/>
          <w:sz w:val="22"/>
          <w:szCs w:val="22"/>
          <w:rPrChange w:id="1082" w:author="Wall, Alison E." w:date="2017-11-27T19:39:00Z">
            <w:rPr>
              <w:spacing w:val="-6"/>
              <w:w w:val="115"/>
            </w:rPr>
          </w:rPrChange>
        </w:rPr>
        <w:t xml:space="preserve"> </w:t>
      </w:r>
      <w:r w:rsidRPr="00635885">
        <w:rPr>
          <w:rFonts w:asciiTheme="minorHAnsi" w:hAnsiTheme="minorHAnsi"/>
          <w:w w:val="115"/>
          <w:sz w:val="22"/>
          <w:szCs w:val="22"/>
          <w:rPrChange w:id="1083" w:author="Wall, Alison E." w:date="2017-11-27T19:39:00Z">
            <w:rPr>
              <w:w w:val="115"/>
            </w:rPr>
          </w:rPrChange>
        </w:rPr>
        <w:t>be</w:t>
      </w:r>
      <w:r w:rsidRPr="00635885">
        <w:rPr>
          <w:rFonts w:asciiTheme="minorHAnsi" w:hAnsiTheme="minorHAnsi"/>
          <w:spacing w:val="-1"/>
          <w:w w:val="115"/>
          <w:sz w:val="22"/>
          <w:szCs w:val="22"/>
          <w:rPrChange w:id="1084" w:author="Wall, Alison E." w:date="2017-11-27T19:39:00Z">
            <w:rPr>
              <w:spacing w:val="-1"/>
              <w:w w:val="115"/>
            </w:rPr>
          </w:rPrChange>
        </w:rPr>
        <w:t>s</w:t>
      </w:r>
      <w:r w:rsidRPr="00635885">
        <w:rPr>
          <w:rFonts w:asciiTheme="minorHAnsi" w:hAnsiTheme="minorHAnsi"/>
          <w:spacing w:val="-3"/>
          <w:w w:val="115"/>
          <w:sz w:val="22"/>
          <w:szCs w:val="22"/>
          <w:rPrChange w:id="1085" w:author="Wall, Alison E." w:date="2017-11-27T19:39:00Z">
            <w:rPr>
              <w:spacing w:val="-3"/>
              <w:w w:val="115"/>
            </w:rPr>
          </w:rPrChange>
        </w:rPr>
        <w:t>t</w:t>
      </w:r>
      <w:r w:rsidRPr="00635885">
        <w:rPr>
          <w:rFonts w:asciiTheme="minorHAnsi" w:hAnsiTheme="minorHAnsi"/>
          <w:w w:val="115"/>
          <w:sz w:val="22"/>
          <w:szCs w:val="22"/>
          <w:rPrChange w:id="1086" w:author="Wall, Alison E." w:date="2017-11-27T19:39:00Z">
            <w:rPr>
              <w:w w:val="115"/>
            </w:rPr>
          </w:rPrChange>
        </w:rPr>
        <w:t>,</w:t>
      </w:r>
      <w:r w:rsidRPr="00635885">
        <w:rPr>
          <w:rFonts w:asciiTheme="minorHAnsi" w:hAnsiTheme="minorHAnsi"/>
          <w:spacing w:val="-4"/>
          <w:w w:val="115"/>
          <w:sz w:val="22"/>
          <w:szCs w:val="22"/>
          <w:rPrChange w:id="1087" w:author="Wall, Alison E." w:date="2017-11-27T19:39:00Z">
            <w:rPr>
              <w:spacing w:val="-4"/>
              <w:w w:val="115"/>
            </w:rPr>
          </w:rPrChange>
        </w:rPr>
        <w:t xml:space="preserve"> </w:t>
      </w:r>
      <w:r w:rsidRPr="00635885">
        <w:rPr>
          <w:rFonts w:asciiTheme="minorHAnsi" w:hAnsiTheme="minorHAnsi"/>
          <w:w w:val="115"/>
          <w:sz w:val="22"/>
          <w:szCs w:val="22"/>
          <w:rPrChange w:id="1088" w:author="Wall, Alison E." w:date="2017-11-27T19:39:00Z">
            <w:rPr>
              <w:w w:val="115"/>
            </w:rPr>
          </w:rPrChange>
        </w:rPr>
        <w:t>d</w:t>
      </w:r>
      <w:r w:rsidRPr="00635885">
        <w:rPr>
          <w:rFonts w:asciiTheme="minorHAnsi" w:hAnsiTheme="minorHAnsi"/>
          <w:spacing w:val="-2"/>
          <w:w w:val="115"/>
          <w:sz w:val="22"/>
          <w:szCs w:val="22"/>
          <w:rPrChange w:id="1089" w:author="Wall, Alison E." w:date="2017-11-27T19:39:00Z">
            <w:rPr>
              <w:spacing w:val="-2"/>
              <w:w w:val="115"/>
            </w:rPr>
          </w:rPrChange>
        </w:rPr>
        <w:t>a</w:t>
      </w:r>
      <w:r w:rsidRPr="00635885">
        <w:rPr>
          <w:rFonts w:asciiTheme="minorHAnsi" w:hAnsiTheme="minorHAnsi"/>
          <w:w w:val="115"/>
          <w:sz w:val="22"/>
          <w:szCs w:val="22"/>
          <w:rPrChange w:id="1090" w:author="Wall, Alison E." w:date="2017-11-27T19:39:00Z">
            <w:rPr>
              <w:w w:val="115"/>
            </w:rPr>
          </w:rPrChange>
        </w:rPr>
        <w:t>ta</w:t>
      </w:r>
      <w:r w:rsidRPr="00635885">
        <w:rPr>
          <w:rFonts w:asciiTheme="minorHAnsi" w:hAnsiTheme="minorHAnsi"/>
          <w:spacing w:val="-4"/>
          <w:w w:val="115"/>
          <w:sz w:val="22"/>
          <w:szCs w:val="22"/>
          <w:rPrChange w:id="1091" w:author="Wall, Alison E." w:date="2017-11-27T19:39:00Z">
            <w:rPr>
              <w:spacing w:val="-4"/>
              <w:w w:val="115"/>
            </w:rPr>
          </w:rPrChange>
        </w:rPr>
        <w:t xml:space="preserve"> </w:t>
      </w:r>
      <w:r w:rsidRPr="00635885">
        <w:rPr>
          <w:rFonts w:asciiTheme="minorHAnsi" w:hAnsiTheme="minorHAnsi"/>
          <w:spacing w:val="-3"/>
          <w:w w:val="115"/>
          <w:sz w:val="22"/>
          <w:szCs w:val="22"/>
          <w:rPrChange w:id="1092" w:author="Wall, Alison E." w:date="2017-11-27T19:39:00Z">
            <w:rPr>
              <w:spacing w:val="-3"/>
              <w:w w:val="115"/>
            </w:rPr>
          </w:rPrChange>
        </w:rPr>
        <w:t>av</w:t>
      </w:r>
      <w:r w:rsidRPr="00635885">
        <w:rPr>
          <w:rFonts w:asciiTheme="minorHAnsi" w:hAnsiTheme="minorHAnsi"/>
          <w:w w:val="115"/>
          <w:sz w:val="22"/>
          <w:szCs w:val="22"/>
          <w:rPrChange w:id="1093" w:author="Wall, Alison E." w:date="2017-11-27T19:39:00Z">
            <w:rPr>
              <w:w w:val="115"/>
            </w:rPr>
          </w:rPrChange>
        </w:rPr>
        <w:t>ailable</w:t>
      </w:r>
      <w:r w:rsidRPr="00635885">
        <w:rPr>
          <w:rFonts w:asciiTheme="minorHAnsi" w:hAnsiTheme="minorHAnsi"/>
          <w:w w:val="114"/>
          <w:sz w:val="22"/>
          <w:szCs w:val="22"/>
          <w:rPrChange w:id="1094" w:author="Wall, Alison E." w:date="2017-11-27T19:39:00Z">
            <w:rPr>
              <w:w w:val="114"/>
            </w:rPr>
          </w:rPrChange>
        </w:rPr>
        <w:t xml:space="preserve"> </w:t>
      </w:r>
      <w:r w:rsidRPr="00635885">
        <w:rPr>
          <w:rFonts w:asciiTheme="minorHAnsi" w:hAnsiTheme="minorHAnsi"/>
          <w:w w:val="115"/>
          <w:sz w:val="22"/>
          <w:szCs w:val="22"/>
          <w:rPrChange w:id="1095" w:author="Wall, Alison E." w:date="2017-11-27T19:39:00Z">
            <w:rPr>
              <w:w w:val="115"/>
            </w:rPr>
          </w:rPrChange>
        </w:rPr>
        <w:t>on</w:t>
      </w:r>
      <w:r w:rsidRPr="00635885">
        <w:rPr>
          <w:rFonts w:asciiTheme="minorHAnsi" w:hAnsiTheme="minorHAnsi"/>
          <w:spacing w:val="-9"/>
          <w:w w:val="115"/>
          <w:sz w:val="22"/>
          <w:szCs w:val="22"/>
          <w:rPrChange w:id="1096" w:author="Wall, Alison E." w:date="2017-11-27T19:39:00Z">
            <w:rPr>
              <w:spacing w:val="-9"/>
              <w:w w:val="115"/>
            </w:rPr>
          </w:rPrChange>
        </w:rPr>
        <w:t xml:space="preserve"> </w:t>
      </w:r>
      <w:r w:rsidRPr="00635885">
        <w:rPr>
          <w:rFonts w:asciiTheme="minorHAnsi" w:hAnsiTheme="minorHAnsi"/>
          <w:w w:val="115"/>
          <w:sz w:val="22"/>
          <w:szCs w:val="22"/>
          <w:rPrChange w:id="1097" w:author="Wall, Alison E." w:date="2017-11-27T19:39:00Z">
            <w:rPr>
              <w:w w:val="115"/>
            </w:rPr>
          </w:rPrChange>
        </w:rPr>
        <w:t>popul</w:t>
      </w:r>
      <w:r w:rsidRPr="00635885">
        <w:rPr>
          <w:rFonts w:asciiTheme="minorHAnsi" w:hAnsiTheme="minorHAnsi"/>
          <w:spacing w:val="-1"/>
          <w:w w:val="115"/>
          <w:sz w:val="22"/>
          <w:szCs w:val="22"/>
          <w:rPrChange w:id="1098" w:author="Wall, Alison E." w:date="2017-11-27T19:39:00Z">
            <w:rPr>
              <w:spacing w:val="-1"/>
              <w:w w:val="115"/>
            </w:rPr>
          </w:rPrChange>
        </w:rPr>
        <w:t>a</w:t>
      </w:r>
      <w:r w:rsidRPr="00635885">
        <w:rPr>
          <w:rFonts w:asciiTheme="minorHAnsi" w:hAnsiTheme="minorHAnsi"/>
          <w:w w:val="115"/>
          <w:sz w:val="22"/>
          <w:szCs w:val="22"/>
          <w:rPrChange w:id="1099" w:author="Wall, Alison E." w:date="2017-11-27T19:39:00Z">
            <w:rPr>
              <w:w w:val="115"/>
            </w:rPr>
          </w:rPrChange>
        </w:rPr>
        <w:t>tions</w:t>
      </w:r>
      <w:r w:rsidRPr="00635885">
        <w:rPr>
          <w:rFonts w:asciiTheme="minorHAnsi" w:hAnsiTheme="minorHAnsi"/>
          <w:spacing w:val="-11"/>
          <w:w w:val="115"/>
          <w:sz w:val="22"/>
          <w:szCs w:val="22"/>
          <w:rPrChange w:id="1100" w:author="Wall, Alison E." w:date="2017-11-27T19:39:00Z">
            <w:rPr>
              <w:spacing w:val="-11"/>
              <w:w w:val="115"/>
            </w:rPr>
          </w:rPrChange>
        </w:rPr>
        <w:t xml:space="preserve"> </w:t>
      </w:r>
      <w:r w:rsidRPr="00635885">
        <w:rPr>
          <w:rFonts w:asciiTheme="minorHAnsi" w:hAnsiTheme="minorHAnsi"/>
          <w:w w:val="115"/>
          <w:sz w:val="22"/>
          <w:szCs w:val="22"/>
          <w:rPrChange w:id="1101" w:author="Wall, Alison E." w:date="2017-11-27T19:39:00Z">
            <w:rPr>
              <w:w w:val="115"/>
            </w:rPr>
          </w:rPrChange>
        </w:rPr>
        <w:t>a</w:t>
      </w:r>
      <w:r w:rsidRPr="00635885">
        <w:rPr>
          <w:rFonts w:asciiTheme="minorHAnsi" w:hAnsiTheme="minorHAnsi"/>
          <w:spacing w:val="-3"/>
          <w:w w:val="115"/>
          <w:sz w:val="22"/>
          <w:szCs w:val="22"/>
          <w:rPrChange w:id="1102" w:author="Wall, Alison E." w:date="2017-11-27T19:39:00Z">
            <w:rPr>
              <w:spacing w:val="-3"/>
              <w:w w:val="115"/>
            </w:rPr>
          </w:rPrChange>
        </w:rPr>
        <w:t>r</w:t>
      </w:r>
      <w:r w:rsidRPr="00635885">
        <w:rPr>
          <w:rFonts w:asciiTheme="minorHAnsi" w:hAnsiTheme="minorHAnsi"/>
          <w:w w:val="115"/>
          <w:sz w:val="22"/>
          <w:szCs w:val="22"/>
          <w:rPrChange w:id="1103" w:author="Wall, Alison E." w:date="2017-11-27T19:39:00Z">
            <w:rPr>
              <w:w w:val="115"/>
            </w:rPr>
          </w:rPrChange>
        </w:rPr>
        <w:t>e</w:t>
      </w:r>
      <w:r w:rsidRPr="00635885">
        <w:rPr>
          <w:rFonts w:asciiTheme="minorHAnsi" w:hAnsiTheme="minorHAnsi"/>
          <w:spacing w:val="-10"/>
          <w:w w:val="115"/>
          <w:sz w:val="22"/>
          <w:szCs w:val="22"/>
          <w:rPrChange w:id="1104" w:author="Wall, Alison E." w:date="2017-11-27T19:39:00Z">
            <w:rPr>
              <w:spacing w:val="-10"/>
              <w:w w:val="115"/>
            </w:rPr>
          </w:rPrChange>
        </w:rPr>
        <w:t xml:space="preserve"> </w:t>
      </w:r>
      <w:r w:rsidRPr="00635885">
        <w:rPr>
          <w:rFonts w:asciiTheme="minorHAnsi" w:hAnsiTheme="minorHAnsi"/>
          <w:w w:val="115"/>
          <w:sz w:val="22"/>
          <w:szCs w:val="22"/>
          <w:rPrChange w:id="1105" w:author="Wall, Alison E." w:date="2017-11-27T19:39:00Z">
            <w:rPr>
              <w:w w:val="115"/>
            </w:rPr>
          </w:rPrChange>
        </w:rPr>
        <w:t>e</w:t>
      </w:r>
      <w:r w:rsidRPr="00635885">
        <w:rPr>
          <w:rFonts w:asciiTheme="minorHAnsi" w:hAnsiTheme="minorHAnsi"/>
          <w:spacing w:val="-2"/>
          <w:w w:val="115"/>
          <w:sz w:val="22"/>
          <w:szCs w:val="22"/>
          <w:rPrChange w:id="1106" w:author="Wall, Alison E." w:date="2017-11-27T19:39:00Z">
            <w:rPr>
              <w:spacing w:val="-2"/>
              <w:w w:val="115"/>
            </w:rPr>
          </w:rPrChange>
        </w:rPr>
        <w:t>s</w:t>
      </w:r>
      <w:r w:rsidRPr="00635885">
        <w:rPr>
          <w:rFonts w:asciiTheme="minorHAnsi" w:hAnsiTheme="minorHAnsi"/>
          <w:w w:val="115"/>
          <w:sz w:val="22"/>
          <w:szCs w:val="22"/>
          <w:rPrChange w:id="1107" w:author="Wall, Alison E." w:date="2017-11-27T19:39:00Z">
            <w:rPr>
              <w:w w:val="115"/>
            </w:rPr>
          </w:rPrChange>
        </w:rPr>
        <w:t>tim</w:t>
      </w:r>
      <w:r w:rsidRPr="00635885">
        <w:rPr>
          <w:rFonts w:asciiTheme="minorHAnsi" w:hAnsiTheme="minorHAnsi"/>
          <w:spacing w:val="-1"/>
          <w:w w:val="115"/>
          <w:sz w:val="22"/>
          <w:szCs w:val="22"/>
          <w:rPrChange w:id="1108" w:author="Wall, Alison E." w:date="2017-11-27T19:39:00Z">
            <w:rPr>
              <w:spacing w:val="-1"/>
              <w:w w:val="115"/>
            </w:rPr>
          </w:rPrChange>
        </w:rPr>
        <w:t>at</w:t>
      </w:r>
      <w:r w:rsidRPr="00635885">
        <w:rPr>
          <w:rFonts w:asciiTheme="minorHAnsi" w:hAnsiTheme="minorHAnsi"/>
          <w:w w:val="115"/>
          <w:sz w:val="22"/>
          <w:szCs w:val="22"/>
          <w:rPrChange w:id="1109" w:author="Wall, Alison E." w:date="2017-11-27T19:39:00Z">
            <w:rPr>
              <w:w w:val="115"/>
            </w:rPr>
          </w:rPrChange>
        </w:rPr>
        <w:t>es</w:t>
      </w:r>
      <w:r w:rsidRPr="00635885">
        <w:rPr>
          <w:rFonts w:asciiTheme="minorHAnsi" w:hAnsiTheme="minorHAnsi"/>
          <w:spacing w:val="-10"/>
          <w:w w:val="115"/>
          <w:sz w:val="22"/>
          <w:szCs w:val="22"/>
          <w:rPrChange w:id="1110" w:author="Wall, Alison E." w:date="2017-11-27T19:39:00Z">
            <w:rPr>
              <w:spacing w:val="-10"/>
              <w:w w:val="115"/>
            </w:rPr>
          </w:rPrChange>
        </w:rPr>
        <w:t xml:space="preserve"> </w:t>
      </w:r>
      <w:r w:rsidRPr="00635885">
        <w:rPr>
          <w:rFonts w:asciiTheme="minorHAnsi" w:hAnsiTheme="minorHAnsi"/>
          <w:w w:val="115"/>
          <w:sz w:val="22"/>
          <w:szCs w:val="22"/>
          <w:rPrChange w:id="1111" w:author="Wall, Alison E." w:date="2017-11-27T19:39:00Z">
            <w:rPr>
              <w:w w:val="115"/>
            </w:rPr>
          </w:rPrChange>
        </w:rPr>
        <w:t>and</w:t>
      </w:r>
      <w:r w:rsidRPr="00635885">
        <w:rPr>
          <w:rFonts w:asciiTheme="minorHAnsi" w:hAnsiTheme="minorHAnsi"/>
          <w:spacing w:val="-8"/>
          <w:w w:val="115"/>
          <w:sz w:val="22"/>
          <w:szCs w:val="22"/>
          <w:rPrChange w:id="1112" w:author="Wall, Alison E." w:date="2017-11-27T19:39:00Z">
            <w:rPr>
              <w:spacing w:val="-8"/>
              <w:w w:val="115"/>
            </w:rPr>
          </w:rPrChange>
        </w:rPr>
        <w:t xml:space="preserve"> </w:t>
      </w:r>
      <w:r w:rsidRPr="00635885">
        <w:rPr>
          <w:rFonts w:asciiTheme="minorHAnsi" w:hAnsiTheme="minorHAnsi"/>
          <w:w w:val="115"/>
          <w:sz w:val="22"/>
          <w:szCs w:val="22"/>
          <w:rPrChange w:id="1113" w:author="Wall, Alison E." w:date="2017-11-27T19:39:00Z">
            <w:rPr>
              <w:w w:val="115"/>
            </w:rPr>
          </w:rPrChange>
        </w:rPr>
        <w:t>p</w:t>
      </w:r>
      <w:r w:rsidRPr="00635885">
        <w:rPr>
          <w:rFonts w:asciiTheme="minorHAnsi" w:hAnsiTheme="minorHAnsi"/>
          <w:spacing w:val="-2"/>
          <w:w w:val="115"/>
          <w:sz w:val="22"/>
          <w:szCs w:val="22"/>
          <w:rPrChange w:id="1114" w:author="Wall, Alison E." w:date="2017-11-27T19:39:00Z">
            <w:rPr>
              <w:spacing w:val="-2"/>
              <w:w w:val="115"/>
            </w:rPr>
          </w:rPrChange>
        </w:rPr>
        <w:t>r</w:t>
      </w:r>
      <w:r w:rsidRPr="00635885">
        <w:rPr>
          <w:rFonts w:asciiTheme="minorHAnsi" w:hAnsiTheme="minorHAnsi"/>
          <w:w w:val="115"/>
          <w:sz w:val="22"/>
          <w:szCs w:val="22"/>
          <w:rPrChange w:id="1115" w:author="Wall, Alison E." w:date="2017-11-27T19:39:00Z">
            <w:rPr>
              <w:w w:val="115"/>
            </w:rPr>
          </w:rPrChange>
        </w:rPr>
        <w:t>oje</w:t>
      </w:r>
      <w:r w:rsidRPr="00635885">
        <w:rPr>
          <w:rFonts w:asciiTheme="minorHAnsi" w:hAnsiTheme="minorHAnsi"/>
          <w:spacing w:val="-1"/>
          <w:w w:val="115"/>
          <w:sz w:val="22"/>
          <w:szCs w:val="22"/>
          <w:rPrChange w:id="1116" w:author="Wall, Alison E." w:date="2017-11-27T19:39:00Z">
            <w:rPr>
              <w:spacing w:val="-1"/>
              <w:w w:val="115"/>
            </w:rPr>
          </w:rPrChange>
        </w:rPr>
        <w:t>c</w:t>
      </w:r>
      <w:r w:rsidRPr="00635885">
        <w:rPr>
          <w:rFonts w:asciiTheme="minorHAnsi" w:hAnsiTheme="minorHAnsi"/>
          <w:w w:val="115"/>
          <w:sz w:val="22"/>
          <w:szCs w:val="22"/>
          <w:rPrChange w:id="1117" w:author="Wall, Alison E." w:date="2017-11-27T19:39:00Z">
            <w:rPr>
              <w:w w:val="115"/>
            </w:rPr>
          </w:rPrChange>
        </w:rPr>
        <w:t>tion</w:t>
      </w:r>
      <w:r w:rsidRPr="00635885">
        <w:rPr>
          <w:rFonts w:asciiTheme="minorHAnsi" w:hAnsiTheme="minorHAnsi"/>
          <w:spacing w:val="-4"/>
          <w:w w:val="115"/>
          <w:sz w:val="22"/>
          <w:szCs w:val="22"/>
          <w:rPrChange w:id="1118" w:author="Wall, Alison E." w:date="2017-11-27T19:39:00Z">
            <w:rPr>
              <w:spacing w:val="-4"/>
              <w:w w:val="115"/>
            </w:rPr>
          </w:rPrChange>
        </w:rPr>
        <w:t>s</w:t>
      </w:r>
      <w:r w:rsidRPr="00635885">
        <w:rPr>
          <w:rFonts w:asciiTheme="minorHAnsi" w:hAnsiTheme="minorHAnsi"/>
          <w:w w:val="115"/>
          <w:sz w:val="22"/>
          <w:szCs w:val="22"/>
          <w:rPrChange w:id="1119" w:author="Wall, Alison E." w:date="2017-11-27T19:39:00Z">
            <w:rPr>
              <w:w w:val="115"/>
            </w:rPr>
          </w:rPrChange>
        </w:rPr>
        <w:t>.</w:t>
      </w:r>
      <w:r w:rsidRPr="00635885">
        <w:rPr>
          <w:rFonts w:asciiTheme="minorHAnsi" w:hAnsiTheme="minorHAnsi"/>
          <w:spacing w:val="-8"/>
          <w:w w:val="115"/>
          <w:sz w:val="22"/>
          <w:szCs w:val="22"/>
          <w:rPrChange w:id="1120" w:author="Wall, Alison E." w:date="2017-11-27T19:39:00Z">
            <w:rPr>
              <w:spacing w:val="-8"/>
              <w:w w:val="115"/>
            </w:rPr>
          </w:rPrChange>
        </w:rPr>
        <w:t xml:space="preserve"> </w:t>
      </w:r>
      <w:r w:rsidRPr="00635885">
        <w:rPr>
          <w:rFonts w:asciiTheme="minorHAnsi" w:hAnsiTheme="minorHAnsi"/>
          <w:spacing w:val="-3"/>
          <w:w w:val="115"/>
          <w:sz w:val="22"/>
          <w:szCs w:val="22"/>
          <w:rPrChange w:id="1121" w:author="Wall, Alison E." w:date="2017-11-27T19:39:00Z">
            <w:rPr>
              <w:spacing w:val="-3"/>
              <w:w w:val="115"/>
            </w:rPr>
          </w:rPrChange>
        </w:rPr>
        <w:t>R</w:t>
      </w:r>
      <w:r w:rsidRPr="00635885">
        <w:rPr>
          <w:rFonts w:asciiTheme="minorHAnsi" w:hAnsiTheme="minorHAnsi"/>
          <w:w w:val="115"/>
          <w:sz w:val="22"/>
          <w:szCs w:val="22"/>
          <w:rPrChange w:id="1122" w:author="Wall, Alison E." w:date="2017-11-27T19:39:00Z">
            <w:rPr>
              <w:w w:val="115"/>
            </w:rPr>
          </w:rPrChange>
        </w:rPr>
        <w:t>ace</w:t>
      </w:r>
      <w:r w:rsidRPr="00635885">
        <w:rPr>
          <w:rFonts w:asciiTheme="minorHAnsi" w:hAnsiTheme="minorHAnsi"/>
          <w:spacing w:val="-12"/>
          <w:w w:val="115"/>
          <w:sz w:val="22"/>
          <w:szCs w:val="22"/>
          <w:rPrChange w:id="1123" w:author="Wall, Alison E." w:date="2017-11-27T19:39:00Z">
            <w:rPr>
              <w:spacing w:val="-12"/>
              <w:w w:val="115"/>
            </w:rPr>
          </w:rPrChange>
        </w:rPr>
        <w:t xml:space="preserve"> </w:t>
      </w:r>
      <w:r w:rsidRPr="00635885">
        <w:rPr>
          <w:rFonts w:asciiTheme="minorHAnsi" w:hAnsiTheme="minorHAnsi"/>
          <w:w w:val="115"/>
          <w:sz w:val="22"/>
          <w:szCs w:val="22"/>
          <w:rPrChange w:id="1124" w:author="Wall, Alison E." w:date="2017-11-27T19:39:00Z">
            <w:rPr>
              <w:w w:val="115"/>
            </w:rPr>
          </w:rPrChange>
        </w:rPr>
        <w:t>and</w:t>
      </w:r>
      <w:r w:rsidRPr="00635885">
        <w:rPr>
          <w:rFonts w:asciiTheme="minorHAnsi" w:hAnsiTheme="minorHAnsi"/>
          <w:spacing w:val="-8"/>
          <w:w w:val="115"/>
          <w:sz w:val="22"/>
          <w:szCs w:val="22"/>
          <w:rPrChange w:id="1125" w:author="Wall, Alison E." w:date="2017-11-27T19:39:00Z">
            <w:rPr>
              <w:spacing w:val="-8"/>
              <w:w w:val="115"/>
            </w:rPr>
          </w:rPrChange>
        </w:rPr>
        <w:t xml:space="preserve"> </w:t>
      </w:r>
      <w:r w:rsidRPr="00635885">
        <w:rPr>
          <w:rFonts w:asciiTheme="minorHAnsi" w:hAnsiTheme="minorHAnsi"/>
          <w:spacing w:val="-2"/>
          <w:w w:val="115"/>
          <w:sz w:val="22"/>
          <w:szCs w:val="22"/>
          <w:rPrChange w:id="1126" w:author="Wall, Alison E." w:date="2017-11-27T19:39:00Z">
            <w:rPr>
              <w:spacing w:val="-2"/>
              <w:w w:val="115"/>
            </w:rPr>
          </w:rPrChange>
        </w:rPr>
        <w:t>e</w:t>
      </w:r>
      <w:r w:rsidRPr="00635885">
        <w:rPr>
          <w:rFonts w:asciiTheme="minorHAnsi" w:hAnsiTheme="minorHAnsi"/>
          <w:w w:val="115"/>
          <w:sz w:val="22"/>
          <w:szCs w:val="22"/>
          <w:rPrChange w:id="1127" w:author="Wall, Alison E." w:date="2017-11-27T19:39:00Z">
            <w:rPr>
              <w:w w:val="115"/>
            </w:rPr>
          </w:rPrChange>
        </w:rPr>
        <w:t>thnici</w:t>
      </w:r>
      <w:r w:rsidRPr="00635885">
        <w:rPr>
          <w:rFonts w:asciiTheme="minorHAnsi" w:hAnsiTheme="minorHAnsi"/>
          <w:spacing w:val="-3"/>
          <w:w w:val="115"/>
          <w:sz w:val="22"/>
          <w:szCs w:val="22"/>
          <w:rPrChange w:id="1128" w:author="Wall, Alison E." w:date="2017-11-27T19:39:00Z">
            <w:rPr>
              <w:spacing w:val="-3"/>
              <w:w w:val="115"/>
            </w:rPr>
          </w:rPrChange>
        </w:rPr>
        <w:t>t</w:t>
      </w:r>
      <w:r w:rsidRPr="00635885">
        <w:rPr>
          <w:rFonts w:asciiTheme="minorHAnsi" w:hAnsiTheme="minorHAnsi"/>
          <w:w w:val="115"/>
          <w:sz w:val="22"/>
          <w:szCs w:val="22"/>
          <w:rPrChange w:id="1129" w:author="Wall, Alison E." w:date="2017-11-27T19:39:00Z">
            <w:rPr>
              <w:w w:val="115"/>
            </w:rPr>
          </w:rPrChange>
        </w:rPr>
        <w:t>y</w:t>
      </w:r>
      <w:r w:rsidRPr="00635885">
        <w:rPr>
          <w:rFonts w:asciiTheme="minorHAnsi" w:hAnsiTheme="minorHAnsi"/>
          <w:spacing w:val="-10"/>
          <w:w w:val="115"/>
          <w:sz w:val="22"/>
          <w:szCs w:val="22"/>
          <w:rPrChange w:id="1130" w:author="Wall, Alison E." w:date="2017-11-27T19:39:00Z">
            <w:rPr>
              <w:spacing w:val="-10"/>
              <w:w w:val="115"/>
            </w:rPr>
          </w:rPrChange>
        </w:rPr>
        <w:t xml:space="preserve"> </w:t>
      </w:r>
      <w:r w:rsidRPr="00635885">
        <w:rPr>
          <w:rFonts w:asciiTheme="minorHAnsi" w:hAnsiTheme="minorHAnsi"/>
          <w:w w:val="115"/>
          <w:sz w:val="22"/>
          <w:szCs w:val="22"/>
          <w:rPrChange w:id="1131" w:author="Wall, Alison E." w:date="2017-11-27T19:39:00Z">
            <w:rPr>
              <w:w w:val="115"/>
            </w:rPr>
          </w:rPrChange>
        </w:rPr>
        <w:t>a</w:t>
      </w:r>
      <w:r w:rsidRPr="00635885">
        <w:rPr>
          <w:rFonts w:asciiTheme="minorHAnsi" w:hAnsiTheme="minorHAnsi"/>
          <w:spacing w:val="-3"/>
          <w:w w:val="115"/>
          <w:sz w:val="22"/>
          <w:szCs w:val="22"/>
          <w:rPrChange w:id="1132" w:author="Wall, Alison E." w:date="2017-11-27T19:39:00Z">
            <w:rPr>
              <w:spacing w:val="-3"/>
              <w:w w:val="115"/>
            </w:rPr>
          </w:rPrChange>
        </w:rPr>
        <w:t>r</w:t>
      </w:r>
      <w:r w:rsidRPr="00635885">
        <w:rPr>
          <w:rFonts w:asciiTheme="minorHAnsi" w:hAnsiTheme="minorHAnsi"/>
          <w:w w:val="115"/>
          <w:sz w:val="22"/>
          <w:szCs w:val="22"/>
          <w:rPrChange w:id="1133" w:author="Wall, Alison E." w:date="2017-11-27T19:39:00Z">
            <w:rPr>
              <w:w w:val="115"/>
            </w:rPr>
          </w:rPrChange>
        </w:rPr>
        <w:t>e</w:t>
      </w:r>
      <w:r w:rsidRPr="00635885">
        <w:rPr>
          <w:rFonts w:asciiTheme="minorHAnsi" w:hAnsiTheme="minorHAnsi"/>
          <w:spacing w:val="-10"/>
          <w:w w:val="115"/>
          <w:sz w:val="22"/>
          <w:szCs w:val="22"/>
          <w:rPrChange w:id="1134" w:author="Wall, Alison E." w:date="2017-11-27T19:39:00Z">
            <w:rPr>
              <w:spacing w:val="-10"/>
              <w:w w:val="115"/>
            </w:rPr>
          </w:rPrChange>
        </w:rPr>
        <w:t xml:space="preserve"> </w:t>
      </w:r>
      <w:r w:rsidRPr="00635885">
        <w:rPr>
          <w:rFonts w:asciiTheme="minorHAnsi" w:hAnsiTheme="minorHAnsi"/>
          <w:w w:val="115"/>
          <w:sz w:val="22"/>
          <w:szCs w:val="22"/>
          <w:rPrChange w:id="1135" w:author="Wall, Alison E." w:date="2017-11-27T19:39:00Z">
            <w:rPr>
              <w:w w:val="115"/>
            </w:rPr>
          </w:rPrChange>
        </w:rPr>
        <w:t>compl</w:t>
      </w:r>
      <w:r w:rsidRPr="00635885">
        <w:rPr>
          <w:rFonts w:asciiTheme="minorHAnsi" w:hAnsiTheme="minorHAnsi"/>
          <w:spacing w:val="-3"/>
          <w:w w:val="115"/>
          <w:sz w:val="22"/>
          <w:szCs w:val="22"/>
          <w:rPrChange w:id="1136" w:author="Wall, Alison E." w:date="2017-11-27T19:39:00Z">
            <w:rPr>
              <w:spacing w:val="-3"/>
              <w:w w:val="115"/>
            </w:rPr>
          </w:rPrChange>
        </w:rPr>
        <w:t>e</w:t>
      </w:r>
      <w:r w:rsidRPr="00635885">
        <w:rPr>
          <w:rFonts w:asciiTheme="minorHAnsi" w:hAnsiTheme="minorHAnsi"/>
          <w:w w:val="115"/>
          <w:sz w:val="22"/>
          <w:szCs w:val="22"/>
          <w:rPrChange w:id="1137" w:author="Wall, Alison E." w:date="2017-11-27T19:39:00Z">
            <w:rPr>
              <w:w w:val="115"/>
            </w:rPr>
          </w:rPrChange>
        </w:rPr>
        <w:t>x</w:t>
      </w:r>
      <w:r w:rsidRPr="00635885">
        <w:rPr>
          <w:rFonts w:asciiTheme="minorHAnsi" w:hAnsiTheme="minorHAnsi"/>
          <w:w w:val="114"/>
          <w:sz w:val="22"/>
          <w:szCs w:val="22"/>
          <w:rPrChange w:id="1138" w:author="Wall, Alison E." w:date="2017-11-27T19:39:00Z">
            <w:rPr>
              <w:w w:val="114"/>
            </w:rPr>
          </w:rPrChange>
        </w:rPr>
        <w:t xml:space="preserve"> </w:t>
      </w:r>
      <w:r w:rsidRPr="00635885">
        <w:rPr>
          <w:rFonts w:asciiTheme="minorHAnsi" w:hAnsiTheme="minorHAnsi"/>
          <w:w w:val="115"/>
          <w:sz w:val="22"/>
          <w:szCs w:val="22"/>
          <w:rPrChange w:id="1139" w:author="Wall, Alison E." w:date="2017-11-27T19:39:00Z">
            <w:rPr>
              <w:w w:val="115"/>
            </w:rPr>
          </w:rPrChange>
        </w:rPr>
        <w:t>subje</w:t>
      </w:r>
      <w:r w:rsidRPr="00635885">
        <w:rPr>
          <w:rFonts w:asciiTheme="minorHAnsi" w:hAnsiTheme="minorHAnsi"/>
          <w:spacing w:val="-1"/>
          <w:w w:val="115"/>
          <w:sz w:val="22"/>
          <w:szCs w:val="22"/>
          <w:rPrChange w:id="1140" w:author="Wall, Alison E." w:date="2017-11-27T19:39:00Z">
            <w:rPr>
              <w:spacing w:val="-1"/>
              <w:w w:val="115"/>
            </w:rPr>
          </w:rPrChange>
        </w:rPr>
        <w:t>c</w:t>
      </w:r>
      <w:r w:rsidRPr="00635885">
        <w:rPr>
          <w:rFonts w:asciiTheme="minorHAnsi" w:hAnsiTheme="minorHAnsi"/>
          <w:spacing w:val="-2"/>
          <w:w w:val="115"/>
          <w:sz w:val="22"/>
          <w:szCs w:val="22"/>
          <w:rPrChange w:id="1141" w:author="Wall, Alison E." w:date="2017-11-27T19:39:00Z">
            <w:rPr>
              <w:spacing w:val="-2"/>
              <w:w w:val="115"/>
            </w:rPr>
          </w:rPrChange>
        </w:rPr>
        <w:t>t</w:t>
      </w:r>
      <w:r w:rsidRPr="00635885">
        <w:rPr>
          <w:rFonts w:asciiTheme="minorHAnsi" w:hAnsiTheme="minorHAnsi"/>
          <w:w w:val="115"/>
          <w:sz w:val="22"/>
          <w:szCs w:val="22"/>
          <w:rPrChange w:id="1142" w:author="Wall, Alison E." w:date="2017-11-27T19:39:00Z">
            <w:rPr>
              <w:w w:val="115"/>
            </w:rPr>
          </w:rPrChange>
        </w:rPr>
        <w:t>s</w:t>
      </w:r>
      <w:r w:rsidRPr="00635885">
        <w:rPr>
          <w:rFonts w:asciiTheme="minorHAnsi" w:hAnsiTheme="minorHAnsi"/>
          <w:spacing w:val="-6"/>
          <w:w w:val="115"/>
          <w:sz w:val="22"/>
          <w:szCs w:val="22"/>
          <w:rPrChange w:id="1143" w:author="Wall, Alison E." w:date="2017-11-27T19:39:00Z">
            <w:rPr>
              <w:spacing w:val="-6"/>
              <w:w w:val="115"/>
            </w:rPr>
          </w:rPrChange>
        </w:rPr>
        <w:t xml:space="preserve"> </w:t>
      </w:r>
      <w:r w:rsidRPr="00635885">
        <w:rPr>
          <w:rFonts w:asciiTheme="minorHAnsi" w:hAnsiTheme="minorHAnsi"/>
          <w:w w:val="115"/>
          <w:sz w:val="22"/>
          <w:szCs w:val="22"/>
          <w:rPrChange w:id="1144" w:author="Wall, Alison E." w:date="2017-11-27T19:39:00Z">
            <w:rPr>
              <w:w w:val="115"/>
            </w:rPr>
          </w:rPrChange>
        </w:rPr>
        <w:t>th</w:t>
      </w:r>
      <w:r w:rsidRPr="00635885">
        <w:rPr>
          <w:rFonts w:asciiTheme="minorHAnsi" w:hAnsiTheme="minorHAnsi"/>
          <w:spacing w:val="-1"/>
          <w:w w:val="115"/>
          <w:sz w:val="22"/>
          <w:szCs w:val="22"/>
          <w:rPrChange w:id="1145" w:author="Wall, Alison E." w:date="2017-11-27T19:39:00Z">
            <w:rPr>
              <w:spacing w:val="-1"/>
              <w:w w:val="115"/>
            </w:rPr>
          </w:rPrChange>
        </w:rPr>
        <w:t>a</w:t>
      </w:r>
      <w:r w:rsidRPr="00635885">
        <w:rPr>
          <w:rFonts w:asciiTheme="minorHAnsi" w:hAnsiTheme="minorHAnsi"/>
          <w:w w:val="115"/>
          <w:sz w:val="22"/>
          <w:szCs w:val="22"/>
          <w:rPrChange w:id="1146" w:author="Wall, Alison E." w:date="2017-11-27T19:39:00Z">
            <w:rPr>
              <w:w w:val="115"/>
            </w:rPr>
          </w:rPrChange>
        </w:rPr>
        <w:t>t</w:t>
      </w:r>
      <w:r w:rsidRPr="00635885">
        <w:rPr>
          <w:rFonts w:asciiTheme="minorHAnsi" w:hAnsiTheme="minorHAnsi"/>
          <w:spacing w:val="-5"/>
          <w:w w:val="115"/>
          <w:sz w:val="22"/>
          <w:szCs w:val="22"/>
          <w:rPrChange w:id="1147" w:author="Wall, Alison E." w:date="2017-11-27T19:39:00Z">
            <w:rPr>
              <w:spacing w:val="-5"/>
              <w:w w:val="115"/>
            </w:rPr>
          </w:rPrChange>
        </w:rPr>
        <w:t xml:space="preserve"> </w:t>
      </w:r>
      <w:r w:rsidRPr="00635885">
        <w:rPr>
          <w:rFonts w:asciiTheme="minorHAnsi" w:hAnsiTheme="minorHAnsi"/>
          <w:spacing w:val="-2"/>
          <w:w w:val="115"/>
          <w:sz w:val="22"/>
          <w:szCs w:val="22"/>
          <w:rPrChange w:id="1148" w:author="Wall, Alison E." w:date="2017-11-27T19:39:00Z">
            <w:rPr>
              <w:spacing w:val="-2"/>
              <w:w w:val="115"/>
            </w:rPr>
          </w:rPrChange>
        </w:rPr>
        <w:t>r</w:t>
      </w:r>
      <w:r w:rsidRPr="00635885">
        <w:rPr>
          <w:rFonts w:asciiTheme="minorHAnsi" w:hAnsiTheme="minorHAnsi"/>
          <w:w w:val="115"/>
          <w:sz w:val="22"/>
          <w:szCs w:val="22"/>
          <w:rPrChange w:id="1149" w:author="Wall, Alison E." w:date="2017-11-27T19:39:00Z">
            <w:rPr>
              <w:w w:val="115"/>
            </w:rPr>
          </w:rPrChange>
        </w:rPr>
        <w:t>equi</w:t>
      </w:r>
      <w:r w:rsidRPr="00635885">
        <w:rPr>
          <w:rFonts w:asciiTheme="minorHAnsi" w:hAnsiTheme="minorHAnsi"/>
          <w:spacing w:val="-2"/>
          <w:w w:val="115"/>
          <w:sz w:val="22"/>
          <w:szCs w:val="22"/>
          <w:rPrChange w:id="1150" w:author="Wall, Alison E." w:date="2017-11-27T19:39:00Z">
            <w:rPr>
              <w:spacing w:val="-2"/>
              <w:w w:val="115"/>
            </w:rPr>
          </w:rPrChange>
        </w:rPr>
        <w:t>r</w:t>
      </w:r>
      <w:r w:rsidRPr="00635885">
        <w:rPr>
          <w:rFonts w:asciiTheme="minorHAnsi" w:hAnsiTheme="minorHAnsi"/>
          <w:w w:val="115"/>
          <w:sz w:val="22"/>
          <w:szCs w:val="22"/>
          <w:rPrChange w:id="1151" w:author="Wall, Alison E." w:date="2017-11-27T19:39:00Z">
            <w:rPr>
              <w:w w:val="115"/>
            </w:rPr>
          </w:rPrChange>
        </w:rPr>
        <w:t>e</w:t>
      </w:r>
      <w:r w:rsidRPr="00635885">
        <w:rPr>
          <w:rFonts w:asciiTheme="minorHAnsi" w:hAnsiTheme="minorHAnsi"/>
          <w:spacing w:val="-6"/>
          <w:w w:val="115"/>
          <w:sz w:val="22"/>
          <w:szCs w:val="22"/>
          <w:rPrChange w:id="1152" w:author="Wall, Alison E." w:date="2017-11-27T19:39:00Z">
            <w:rPr>
              <w:spacing w:val="-6"/>
              <w:w w:val="115"/>
            </w:rPr>
          </w:rPrChange>
        </w:rPr>
        <w:t xml:space="preserve"> </w:t>
      </w:r>
      <w:r w:rsidRPr="00635885">
        <w:rPr>
          <w:rFonts w:asciiTheme="minorHAnsi" w:hAnsiTheme="minorHAnsi"/>
          <w:w w:val="115"/>
          <w:sz w:val="22"/>
          <w:szCs w:val="22"/>
          <w:rPrChange w:id="1153" w:author="Wall, Alison E." w:date="2017-11-27T19:39:00Z">
            <w:rPr>
              <w:w w:val="115"/>
            </w:rPr>
          </w:rPrChange>
        </w:rPr>
        <w:t>con</w:t>
      </w:r>
      <w:r w:rsidRPr="00635885">
        <w:rPr>
          <w:rFonts w:asciiTheme="minorHAnsi" w:hAnsiTheme="minorHAnsi"/>
          <w:spacing w:val="-2"/>
          <w:w w:val="115"/>
          <w:sz w:val="22"/>
          <w:szCs w:val="22"/>
          <w:rPrChange w:id="1154" w:author="Wall, Alison E." w:date="2017-11-27T19:39:00Z">
            <w:rPr>
              <w:spacing w:val="-2"/>
              <w:w w:val="115"/>
            </w:rPr>
          </w:rPrChange>
        </w:rPr>
        <w:t>s</w:t>
      </w:r>
      <w:r w:rsidRPr="00635885">
        <w:rPr>
          <w:rFonts w:asciiTheme="minorHAnsi" w:hAnsiTheme="minorHAnsi"/>
          <w:w w:val="115"/>
          <w:sz w:val="22"/>
          <w:szCs w:val="22"/>
          <w:rPrChange w:id="1155" w:author="Wall, Alison E." w:date="2017-11-27T19:39:00Z">
            <w:rPr>
              <w:w w:val="115"/>
            </w:rPr>
          </w:rPrChange>
        </w:rPr>
        <w:t>tant</w:t>
      </w:r>
      <w:r w:rsidRPr="00635885">
        <w:rPr>
          <w:rFonts w:asciiTheme="minorHAnsi" w:hAnsiTheme="minorHAnsi"/>
          <w:spacing w:val="-6"/>
          <w:w w:val="115"/>
          <w:sz w:val="22"/>
          <w:szCs w:val="22"/>
          <w:rPrChange w:id="1156" w:author="Wall, Alison E." w:date="2017-11-27T19:39:00Z">
            <w:rPr>
              <w:spacing w:val="-6"/>
              <w:w w:val="115"/>
            </w:rPr>
          </w:rPrChange>
        </w:rPr>
        <w:t xml:space="preserve"> </w:t>
      </w:r>
      <w:r w:rsidRPr="00635885">
        <w:rPr>
          <w:rFonts w:asciiTheme="minorHAnsi" w:hAnsiTheme="minorHAnsi"/>
          <w:spacing w:val="-2"/>
          <w:w w:val="115"/>
          <w:sz w:val="22"/>
          <w:szCs w:val="22"/>
          <w:rPrChange w:id="1157" w:author="Wall, Alison E." w:date="2017-11-27T19:39:00Z">
            <w:rPr>
              <w:spacing w:val="-2"/>
              <w:w w:val="115"/>
            </w:rPr>
          </w:rPrChange>
        </w:rPr>
        <w:t>r</w:t>
      </w:r>
      <w:r w:rsidRPr="00635885">
        <w:rPr>
          <w:rFonts w:asciiTheme="minorHAnsi" w:hAnsiTheme="minorHAnsi"/>
          <w:w w:val="115"/>
          <w:sz w:val="22"/>
          <w:szCs w:val="22"/>
          <w:rPrChange w:id="1158" w:author="Wall, Alison E." w:date="2017-11-27T19:39:00Z">
            <w:rPr>
              <w:w w:val="115"/>
            </w:rPr>
          </w:rPrChange>
        </w:rPr>
        <w:t>ed</w:t>
      </w:r>
      <w:r w:rsidRPr="00635885">
        <w:rPr>
          <w:rFonts w:asciiTheme="minorHAnsi" w:hAnsiTheme="minorHAnsi"/>
          <w:spacing w:val="-2"/>
          <w:w w:val="115"/>
          <w:sz w:val="22"/>
          <w:szCs w:val="22"/>
          <w:rPrChange w:id="1159" w:author="Wall, Alison E." w:date="2017-11-27T19:39:00Z">
            <w:rPr>
              <w:spacing w:val="-2"/>
              <w:w w:val="115"/>
            </w:rPr>
          </w:rPrChange>
        </w:rPr>
        <w:t>e</w:t>
      </w:r>
      <w:r w:rsidRPr="00635885">
        <w:rPr>
          <w:rFonts w:asciiTheme="minorHAnsi" w:hAnsiTheme="minorHAnsi"/>
          <w:w w:val="115"/>
          <w:sz w:val="22"/>
          <w:szCs w:val="22"/>
          <w:rPrChange w:id="1160" w:author="Wall, Alison E." w:date="2017-11-27T19:39:00Z">
            <w:rPr>
              <w:w w:val="115"/>
            </w:rPr>
          </w:rPrChange>
        </w:rPr>
        <w:t>finition.</w:t>
      </w:r>
      <w:r w:rsidRPr="00635885">
        <w:rPr>
          <w:rFonts w:asciiTheme="minorHAnsi" w:hAnsiTheme="minorHAnsi"/>
          <w:spacing w:val="-3"/>
          <w:w w:val="115"/>
          <w:sz w:val="22"/>
          <w:szCs w:val="22"/>
          <w:rPrChange w:id="1161" w:author="Wall, Alison E." w:date="2017-11-27T19:39:00Z">
            <w:rPr>
              <w:spacing w:val="-3"/>
              <w:w w:val="115"/>
            </w:rPr>
          </w:rPrChange>
        </w:rPr>
        <w:t xml:space="preserve"> </w:t>
      </w:r>
      <w:r w:rsidRPr="00635885">
        <w:rPr>
          <w:rFonts w:asciiTheme="minorHAnsi" w:hAnsiTheme="minorHAnsi"/>
          <w:w w:val="115"/>
          <w:sz w:val="22"/>
          <w:szCs w:val="22"/>
          <w:rPrChange w:id="1162" w:author="Wall, Alison E." w:date="2017-11-27T19:39:00Z">
            <w:rPr>
              <w:w w:val="115"/>
            </w:rPr>
          </w:rPrChange>
        </w:rPr>
        <w:t>And,</w:t>
      </w:r>
      <w:r w:rsidRPr="00635885">
        <w:rPr>
          <w:rFonts w:asciiTheme="minorHAnsi" w:hAnsiTheme="minorHAnsi"/>
          <w:spacing w:val="-3"/>
          <w:w w:val="115"/>
          <w:sz w:val="22"/>
          <w:szCs w:val="22"/>
          <w:rPrChange w:id="1163" w:author="Wall, Alison E." w:date="2017-11-27T19:39:00Z">
            <w:rPr>
              <w:spacing w:val="-3"/>
              <w:w w:val="115"/>
            </w:rPr>
          </w:rPrChange>
        </w:rPr>
        <w:t xml:space="preserve"> </w:t>
      </w:r>
      <w:r w:rsidRPr="00635885">
        <w:rPr>
          <w:rFonts w:asciiTheme="minorHAnsi" w:hAnsiTheme="minorHAnsi"/>
          <w:w w:val="115"/>
          <w:sz w:val="22"/>
          <w:szCs w:val="22"/>
          <w:rPrChange w:id="1164" w:author="Wall, Alison E." w:date="2017-11-27T19:39:00Z">
            <w:rPr>
              <w:w w:val="115"/>
            </w:rPr>
          </w:rPrChange>
        </w:rPr>
        <w:t>in</w:t>
      </w:r>
      <w:r w:rsidRPr="00635885">
        <w:rPr>
          <w:rFonts w:asciiTheme="minorHAnsi" w:hAnsiTheme="minorHAnsi"/>
          <w:spacing w:val="-3"/>
          <w:w w:val="115"/>
          <w:sz w:val="22"/>
          <w:szCs w:val="22"/>
          <w:rPrChange w:id="1165" w:author="Wall, Alison E." w:date="2017-11-27T19:39:00Z">
            <w:rPr>
              <w:spacing w:val="-3"/>
              <w:w w:val="115"/>
            </w:rPr>
          </w:rPrChange>
        </w:rPr>
        <w:t xml:space="preserve"> </w:t>
      </w:r>
      <w:r w:rsidRPr="00635885">
        <w:rPr>
          <w:rFonts w:asciiTheme="minorHAnsi" w:hAnsiTheme="minorHAnsi"/>
          <w:w w:val="115"/>
          <w:sz w:val="22"/>
          <w:szCs w:val="22"/>
          <w:rPrChange w:id="1166" w:author="Wall, Alison E." w:date="2017-11-27T19:39:00Z">
            <w:rPr>
              <w:w w:val="115"/>
            </w:rPr>
          </w:rPrChange>
        </w:rPr>
        <w:t>the</w:t>
      </w:r>
      <w:r w:rsidRPr="00635885">
        <w:rPr>
          <w:rFonts w:asciiTheme="minorHAnsi" w:hAnsiTheme="minorHAnsi"/>
          <w:spacing w:val="-7"/>
          <w:w w:val="115"/>
          <w:sz w:val="22"/>
          <w:szCs w:val="22"/>
          <w:rPrChange w:id="1167" w:author="Wall, Alison E." w:date="2017-11-27T19:39:00Z">
            <w:rPr>
              <w:spacing w:val="-7"/>
              <w:w w:val="115"/>
            </w:rPr>
          </w:rPrChange>
        </w:rPr>
        <w:t xml:space="preserve"> </w:t>
      </w:r>
      <w:r w:rsidRPr="00635885">
        <w:rPr>
          <w:rFonts w:asciiTheme="minorHAnsi" w:hAnsiTheme="minorHAnsi"/>
          <w:w w:val="115"/>
          <w:sz w:val="22"/>
          <w:szCs w:val="22"/>
          <w:rPrChange w:id="1168" w:author="Wall, Alison E." w:date="2017-11-27T19:39:00Z">
            <w:rPr>
              <w:w w:val="115"/>
            </w:rPr>
          </w:rPrChange>
        </w:rPr>
        <w:t>end,</w:t>
      </w:r>
      <w:r w:rsidRPr="00635885">
        <w:rPr>
          <w:rFonts w:asciiTheme="minorHAnsi" w:hAnsiTheme="minorHAnsi"/>
          <w:spacing w:val="-3"/>
          <w:w w:val="115"/>
          <w:sz w:val="22"/>
          <w:szCs w:val="22"/>
          <w:rPrChange w:id="1169" w:author="Wall, Alison E." w:date="2017-11-27T19:39:00Z">
            <w:rPr>
              <w:spacing w:val="-3"/>
              <w:w w:val="115"/>
            </w:rPr>
          </w:rPrChange>
        </w:rPr>
        <w:t xml:space="preserve"> </w:t>
      </w:r>
      <w:r w:rsidRPr="00635885">
        <w:rPr>
          <w:rFonts w:asciiTheme="minorHAnsi" w:hAnsiTheme="minorHAnsi"/>
          <w:w w:val="115"/>
          <w:sz w:val="22"/>
          <w:szCs w:val="22"/>
          <w:rPrChange w:id="1170" w:author="Wall, Alison E." w:date="2017-11-27T19:39:00Z">
            <w:rPr>
              <w:w w:val="115"/>
            </w:rPr>
          </w:rPrChange>
        </w:rPr>
        <w:t>wh</w:t>
      </w:r>
      <w:r w:rsidRPr="00635885">
        <w:rPr>
          <w:rFonts w:asciiTheme="minorHAnsi" w:hAnsiTheme="minorHAnsi"/>
          <w:spacing w:val="-1"/>
          <w:w w:val="115"/>
          <w:sz w:val="22"/>
          <w:szCs w:val="22"/>
          <w:rPrChange w:id="1171" w:author="Wall, Alison E." w:date="2017-11-27T19:39:00Z">
            <w:rPr>
              <w:spacing w:val="-1"/>
              <w:w w:val="115"/>
            </w:rPr>
          </w:rPrChange>
        </w:rPr>
        <w:t>a</w:t>
      </w:r>
      <w:r w:rsidRPr="00635885">
        <w:rPr>
          <w:rFonts w:asciiTheme="minorHAnsi" w:hAnsiTheme="minorHAnsi"/>
          <w:w w:val="115"/>
          <w:sz w:val="22"/>
          <w:szCs w:val="22"/>
          <w:rPrChange w:id="1172" w:author="Wall, Alison E." w:date="2017-11-27T19:39:00Z">
            <w:rPr>
              <w:w w:val="115"/>
            </w:rPr>
          </w:rPrChange>
        </w:rPr>
        <w:t>t</w:t>
      </w:r>
      <w:r w:rsidRPr="00635885">
        <w:rPr>
          <w:rFonts w:asciiTheme="minorHAnsi" w:hAnsiTheme="minorHAnsi"/>
          <w:spacing w:val="-5"/>
          <w:w w:val="115"/>
          <w:sz w:val="22"/>
          <w:szCs w:val="22"/>
          <w:rPrChange w:id="1173" w:author="Wall, Alison E." w:date="2017-11-27T19:39:00Z">
            <w:rPr>
              <w:spacing w:val="-5"/>
              <w:w w:val="115"/>
            </w:rPr>
          </w:rPrChange>
        </w:rPr>
        <w:t xml:space="preserve"> </w:t>
      </w:r>
      <w:r w:rsidRPr="00635885">
        <w:rPr>
          <w:rFonts w:asciiTheme="minorHAnsi" w:hAnsiTheme="minorHAnsi"/>
          <w:spacing w:val="-2"/>
          <w:w w:val="115"/>
          <w:sz w:val="22"/>
          <w:szCs w:val="22"/>
          <w:rPrChange w:id="1174" w:author="Wall, Alison E." w:date="2017-11-27T19:39:00Z">
            <w:rPr>
              <w:spacing w:val="-2"/>
              <w:w w:val="115"/>
            </w:rPr>
          </w:rPrChange>
        </w:rPr>
        <w:t>w</w:t>
      </w:r>
      <w:r w:rsidRPr="00635885">
        <w:rPr>
          <w:rFonts w:asciiTheme="minorHAnsi" w:hAnsiTheme="minorHAnsi"/>
          <w:w w:val="115"/>
          <w:sz w:val="22"/>
          <w:szCs w:val="22"/>
          <w:rPrChange w:id="1175" w:author="Wall, Alison E." w:date="2017-11-27T19:39:00Z">
            <w:rPr>
              <w:w w:val="115"/>
            </w:rPr>
          </w:rPrChange>
        </w:rPr>
        <w:t>e</w:t>
      </w:r>
      <w:r w:rsidRPr="00635885">
        <w:rPr>
          <w:rFonts w:asciiTheme="minorHAnsi" w:hAnsiTheme="minorHAnsi"/>
          <w:spacing w:val="-6"/>
          <w:w w:val="115"/>
          <w:sz w:val="22"/>
          <w:szCs w:val="22"/>
          <w:rPrChange w:id="1176" w:author="Wall, Alison E." w:date="2017-11-27T19:39:00Z">
            <w:rPr>
              <w:spacing w:val="-6"/>
              <w:w w:val="115"/>
            </w:rPr>
          </w:rPrChange>
        </w:rPr>
        <w:t xml:space="preserve"> </w:t>
      </w:r>
      <w:r w:rsidRPr="00635885">
        <w:rPr>
          <w:rFonts w:asciiTheme="minorHAnsi" w:hAnsiTheme="minorHAnsi"/>
          <w:w w:val="115"/>
          <w:sz w:val="22"/>
          <w:szCs w:val="22"/>
          <w:rPrChange w:id="1177" w:author="Wall, Alison E." w:date="2017-11-27T19:39:00Z">
            <w:rPr>
              <w:w w:val="115"/>
            </w:rPr>
          </w:rPrChange>
        </w:rPr>
        <w:t>can</w:t>
      </w:r>
      <w:r w:rsidRPr="00635885">
        <w:rPr>
          <w:rFonts w:asciiTheme="minorHAnsi" w:hAnsiTheme="minorHAnsi"/>
          <w:spacing w:val="-3"/>
          <w:w w:val="115"/>
          <w:sz w:val="22"/>
          <w:szCs w:val="22"/>
          <w:rPrChange w:id="1178" w:author="Wall, Alison E." w:date="2017-11-27T19:39:00Z">
            <w:rPr>
              <w:spacing w:val="-3"/>
              <w:w w:val="115"/>
            </w:rPr>
          </w:rPrChange>
        </w:rPr>
        <w:t xml:space="preserve"> </w:t>
      </w:r>
      <w:r w:rsidRPr="00635885">
        <w:rPr>
          <w:rFonts w:asciiTheme="minorHAnsi" w:hAnsiTheme="minorHAnsi"/>
          <w:w w:val="115"/>
          <w:sz w:val="22"/>
          <w:szCs w:val="22"/>
          <w:rPrChange w:id="1179" w:author="Wall, Alison E." w:date="2017-11-27T19:39:00Z">
            <w:rPr>
              <w:w w:val="115"/>
            </w:rPr>
          </w:rPrChange>
        </w:rPr>
        <w:t>s</w:t>
      </w:r>
      <w:r w:rsidRPr="00635885">
        <w:rPr>
          <w:rFonts w:asciiTheme="minorHAnsi" w:hAnsiTheme="minorHAnsi"/>
          <w:spacing w:val="-3"/>
          <w:w w:val="115"/>
          <w:sz w:val="22"/>
          <w:szCs w:val="22"/>
          <w:rPrChange w:id="1180" w:author="Wall, Alison E." w:date="2017-11-27T19:39:00Z">
            <w:rPr>
              <w:spacing w:val="-3"/>
              <w:w w:val="115"/>
            </w:rPr>
          </w:rPrChange>
        </w:rPr>
        <w:t>a</w:t>
      </w:r>
      <w:r w:rsidRPr="00635885">
        <w:rPr>
          <w:rFonts w:asciiTheme="minorHAnsi" w:hAnsiTheme="minorHAnsi"/>
          <w:w w:val="115"/>
          <w:sz w:val="22"/>
          <w:szCs w:val="22"/>
          <w:rPrChange w:id="1181" w:author="Wall, Alison E." w:date="2017-11-27T19:39:00Z">
            <w:rPr>
              <w:w w:val="115"/>
            </w:rPr>
          </w:rPrChange>
        </w:rPr>
        <w:t>y</w:t>
      </w:r>
      <w:r w:rsidRPr="00635885">
        <w:rPr>
          <w:rFonts w:asciiTheme="minorHAnsi" w:hAnsiTheme="minorHAnsi"/>
          <w:w w:val="113"/>
          <w:sz w:val="22"/>
          <w:szCs w:val="22"/>
          <w:rPrChange w:id="1182" w:author="Wall, Alison E." w:date="2017-11-27T19:39:00Z">
            <w:rPr>
              <w:w w:val="113"/>
            </w:rPr>
          </w:rPrChange>
        </w:rPr>
        <w:t xml:space="preserve"> </w:t>
      </w:r>
      <w:r w:rsidRPr="00635885">
        <w:rPr>
          <w:rFonts w:asciiTheme="minorHAnsi" w:hAnsiTheme="minorHAnsi"/>
          <w:w w:val="115"/>
          <w:sz w:val="22"/>
          <w:szCs w:val="22"/>
          <w:rPrChange w:id="1183" w:author="Wall, Alison E." w:date="2017-11-27T19:39:00Z">
            <w:rPr>
              <w:w w:val="115"/>
            </w:rPr>
          </w:rPrChange>
        </w:rPr>
        <w:t>amoun</w:t>
      </w:r>
      <w:r w:rsidRPr="00635885">
        <w:rPr>
          <w:rFonts w:asciiTheme="minorHAnsi" w:hAnsiTheme="minorHAnsi"/>
          <w:spacing w:val="-2"/>
          <w:w w:val="115"/>
          <w:sz w:val="22"/>
          <w:szCs w:val="22"/>
          <w:rPrChange w:id="1184" w:author="Wall, Alison E." w:date="2017-11-27T19:39:00Z">
            <w:rPr>
              <w:spacing w:val="-2"/>
              <w:w w:val="115"/>
            </w:rPr>
          </w:rPrChange>
        </w:rPr>
        <w:t>t</w:t>
      </w:r>
      <w:r w:rsidRPr="00635885">
        <w:rPr>
          <w:rFonts w:asciiTheme="minorHAnsi" w:hAnsiTheme="minorHAnsi"/>
          <w:w w:val="115"/>
          <w:sz w:val="22"/>
          <w:szCs w:val="22"/>
          <w:rPrChange w:id="1185" w:author="Wall, Alison E." w:date="2017-11-27T19:39:00Z">
            <w:rPr>
              <w:w w:val="115"/>
            </w:rPr>
          </w:rPrChange>
        </w:rPr>
        <w:t>s</w:t>
      </w:r>
      <w:r w:rsidRPr="00635885">
        <w:rPr>
          <w:rFonts w:asciiTheme="minorHAnsi" w:hAnsiTheme="minorHAnsi"/>
          <w:spacing w:val="-9"/>
          <w:w w:val="115"/>
          <w:sz w:val="22"/>
          <w:szCs w:val="22"/>
          <w:rPrChange w:id="1186" w:author="Wall, Alison E." w:date="2017-11-27T19:39:00Z">
            <w:rPr>
              <w:spacing w:val="-9"/>
              <w:w w:val="115"/>
            </w:rPr>
          </w:rPrChange>
        </w:rPr>
        <w:t xml:space="preserve"> </w:t>
      </w:r>
      <w:r w:rsidRPr="00635885">
        <w:rPr>
          <w:rFonts w:asciiTheme="minorHAnsi" w:hAnsiTheme="minorHAnsi"/>
          <w:spacing w:val="-1"/>
          <w:w w:val="115"/>
          <w:sz w:val="22"/>
          <w:szCs w:val="22"/>
          <w:rPrChange w:id="1187" w:author="Wall, Alison E." w:date="2017-11-27T19:39:00Z">
            <w:rPr>
              <w:spacing w:val="-1"/>
              <w:w w:val="115"/>
            </w:rPr>
          </w:rPrChange>
        </w:rPr>
        <w:t>t</w:t>
      </w:r>
      <w:r w:rsidRPr="00635885">
        <w:rPr>
          <w:rFonts w:asciiTheme="minorHAnsi" w:hAnsiTheme="minorHAnsi"/>
          <w:w w:val="115"/>
          <w:sz w:val="22"/>
          <w:szCs w:val="22"/>
          <w:rPrChange w:id="1188" w:author="Wall, Alison E." w:date="2017-11-27T19:39:00Z">
            <w:rPr>
              <w:w w:val="115"/>
            </w:rPr>
          </w:rPrChange>
        </w:rPr>
        <w:t>o</w:t>
      </w:r>
      <w:r w:rsidRPr="00635885">
        <w:rPr>
          <w:rFonts w:asciiTheme="minorHAnsi" w:hAnsiTheme="minorHAnsi"/>
          <w:spacing w:val="-11"/>
          <w:w w:val="115"/>
          <w:sz w:val="22"/>
          <w:szCs w:val="22"/>
          <w:rPrChange w:id="1189" w:author="Wall, Alison E." w:date="2017-11-27T19:39:00Z">
            <w:rPr>
              <w:spacing w:val="-11"/>
              <w:w w:val="115"/>
            </w:rPr>
          </w:rPrChange>
        </w:rPr>
        <w:t xml:space="preserve"> </w:t>
      </w:r>
      <w:r w:rsidRPr="00635885">
        <w:rPr>
          <w:rFonts w:asciiTheme="minorHAnsi" w:hAnsiTheme="minorHAnsi"/>
          <w:spacing w:val="-3"/>
          <w:w w:val="115"/>
          <w:sz w:val="22"/>
          <w:szCs w:val="22"/>
          <w:rPrChange w:id="1190" w:author="Wall, Alison E." w:date="2017-11-27T19:39:00Z">
            <w:rPr>
              <w:spacing w:val="-3"/>
              <w:w w:val="115"/>
            </w:rPr>
          </w:rPrChange>
        </w:rPr>
        <w:t>g</w:t>
      </w:r>
      <w:r w:rsidRPr="00635885">
        <w:rPr>
          <w:rFonts w:asciiTheme="minorHAnsi" w:hAnsiTheme="minorHAnsi"/>
          <w:w w:val="115"/>
          <w:sz w:val="22"/>
          <w:szCs w:val="22"/>
          <w:rPrChange w:id="1191" w:author="Wall, Alison E." w:date="2017-11-27T19:39:00Z">
            <w:rPr>
              <w:w w:val="115"/>
            </w:rPr>
          </w:rPrChange>
        </w:rPr>
        <w:t>ene</w:t>
      </w:r>
      <w:r w:rsidRPr="00635885">
        <w:rPr>
          <w:rFonts w:asciiTheme="minorHAnsi" w:hAnsiTheme="minorHAnsi"/>
          <w:spacing w:val="-3"/>
          <w:w w:val="115"/>
          <w:sz w:val="22"/>
          <w:szCs w:val="22"/>
          <w:rPrChange w:id="1192" w:author="Wall, Alison E." w:date="2017-11-27T19:39:00Z">
            <w:rPr>
              <w:spacing w:val="-3"/>
              <w:w w:val="115"/>
            </w:rPr>
          </w:rPrChange>
        </w:rPr>
        <w:t>r</w:t>
      </w:r>
      <w:r w:rsidRPr="00635885">
        <w:rPr>
          <w:rFonts w:asciiTheme="minorHAnsi" w:hAnsiTheme="minorHAnsi"/>
          <w:w w:val="115"/>
          <w:sz w:val="22"/>
          <w:szCs w:val="22"/>
          <w:rPrChange w:id="1193" w:author="Wall, Alison E." w:date="2017-11-27T19:39:00Z">
            <w:rPr>
              <w:w w:val="115"/>
            </w:rPr>
          </w:rPrChange>
        </w:rPr>
        <w:t>ali</w:t>
      </w:r>
      <w:r w:rsidRPr="00635885">
        <w:rPr>
          <w:rFonts w:asciiTheme="minorHAnsi" w:hAnsiTheme="minorHAnsi"/>
          <w:spacing w:val="-1"/>
          <w:w w:val="115"/>
          <w:sz w:val="22"/>
          <w:szCs w:val="22"/>
          <w:rPrChange w:id="1194" w:author="Wall, Alison E." w:date="2017-11-27T19:39:00Z">
            <w:rPr>
              <w:spacing w:val="-1"/>
              <w:w w:val="115"/>
            </w:rPr>
          </w:rPrChange>
        </w:rPr>
        <w:t>z</w:t>
      </w:r>
      <w:r w:rsidRPr="00635885">
        <w:rPr>
          <w:rFonts w:asciiTheme="minorHAnsi" w:hAnsiTheme="minorHAnsi"/>
          <w:spacing w:val="-2"/>
          <w:w w:val="115"/>
          <w:sz w:val="22"/>
          <w:szCs w:val="22"/>
          <w:rPrChange w:id="1195" w:author="Wall, Alison E." w:date="2017-11-27T19:39:00Z">
            <w:rPr>
              <w:spacing w:val="-2"/>
              <w:w w:val="115"/>
            </w:rPr>
          </w:rPrChange>
        </w:rPr>
        <w:t>a</w:t>
      </w:r>
      <w:r w:rsidRPr="00635885">
        <w:rPr>
          <w:rFonts w:asciiTheme="minorHAnsi" w:hAnsiTheme="minorHAnsi"/>
          <w:w w:val="115"/>
          <w:sz w:val="22"/>
          <w:szCs w:val="22"/>
          <w:rPrChange w:id="1196" w:author="Wall, Alison E." w:date="2017-11-27T19:39:00Z">
            <w:rPr>
              <w:w w:val="115"/>
            </w:rPr>
          </w:rPrChange>
        </w:rPr>
        <w:t>tion</w:t>
      </w:r>
      <w:r w:rsidRPr="00635885">
        <w:rPr>
          <w:rFonts w:asciiTheme="minorHAnsi" w:hAnsiTheme="minorHAnsi"/>
          <w:spacing w:val="-4"/>
          <w:w w:val="115"/>
          <w:sz w:val="22"/>
          <w:szCs w:val="22"/>
          <w:rPrChange w:id="1197" w:author="Wall, Alison E." w:date="2017-11-27T19:39:00Z">
            <w:rPr>
              <w:spacing w:val="-4"/>
              <w:w w:val="115"/>
            </w:rPr>
          </w:rPrChange>
        </w:rPr>
        <w:t>s</w:t>
      </w:r>
      <w:r w:rsidRPr="00635885">
        <w:rPr>
          <w:rFonts w:asciiTheme="minorHAnsi" w:hAnsiTheme="minorHAnsi"/>
          <w:w w:val="115"/>
          <w:sz w:val="22"/>
          <w:szCs w:val="22"/>
          <w:rPrChange w:id="1198" w:author="Wall, Alison E." w:date="2017-11-27T19:39:00Z">
            <w:rPr>
              <w:w w:val="115"/>
            </w:rPr>
          </w:rPrChange>
        </w:rPr>
        <w:t>.</w:t>
      </w:r>
      <w:r w:rsidRPr="00635885">
        <w:rPr>
          <w:rFonts w:asciiTheme="minorHAnsi" w:hAnsiTheme="minorHAnsi"/>
          <w:spacing w:val="-6"/>
          <w:w w:val="115"/>
          <w:sz w:val="22"/>
          <w:szCs w:val="22"/>
          <w:rPrChange w:id="1199" w:author="Wall, Alison E." w:date="2017-11-27T19:39:00Z">
            <w:rPr>
              <w:spacing w:val="-6"/>
              <w:w w:val="115"/>
            </w:rPr>
          </w:rPrChange>
        </w:rPr>
        <w:t xml:space="preserve"> </w:t>
      </w:r>
      <w:r w:rsidRPr="00635885">
        <w:rPr>
          <w:rFonts w:asciiTheme="minorHAnsi" w:hAnsiTheme="minorHAnsi"/>
          <w:w w:val="115"/>
          <w:sz w:val="22"/>
          <w:szCs w:val="22"/>
          <w:rPrChange w:id="1200" w:author="Wall, Alison E." w:date="2017-11-27T19:39:00Z">
            <w:rPr>
              <w:w w:val="115"/>
            </w:rPr>
          </w:rPrChange>
        </w:rPr>
        <w:t>Considering</w:t>
      </w:r>
      <w:r w:rsidRPr="00635885">
        <w:rPr>
          <w:rFonts w:asciiTheme="minorHAnsi" w:hAnsiTheme="minorHAnsi"/>
          <w:spacing w:val="-7"/>
          <w:w w:val="115"/>
          <w:sz w:val="22"/>
          <w:szCs w:val="22"/>
          <w:rPrChange w:id="1201" w:author="Wall, Alison E." w:date="2017-11-27T19:39:00Z">
            <w:rPr>
              <w:spacing w:val="-7"/>
              <w:w w:val="115"/>
            </w:rPr>
          </w:rPrChange>
        </w:rPr>
        <w:t xml:space="preserve"> </w:t>
      </w:r>
      <w:r w:rsidRPr="00635885">
        <w:rPr>
          <w:rFonts w:asciiTheme="minorHAnsi" w:hAnsiTheme="minorHAnsi"/>
          <w:w w:val="115"/>
          <w:sz w:val="22"/>
          <w:szCs w:val="22"/>
          <w:rPrChange w:id="1202" w:author="Wall, Alison E." w:date="2017-11-27T19:39:00Z">
            <w:rPr>
              <w:w w:val="115"/>
            </w:rPr>
          </w:rPrChange>
        </w:rPr>
        <w:t>the</w:t>
      </w:r>
      <w:r w:rsidRPr="00635885">
        <w:rPr>
          <w:rFonts w:asciiTheme="minorHAnsi" w:hAnsiTheme="minorHAnsi"/>
          <w:spacing w:val="-8"/>
          <w:w w:val="115"/>
          <w:sz w:val="22"/>
          <w:szCs w:val="22"/>
          <w:rPrChange w:id="1203" w:author="Wall, Alison E." w:date="2017-11-27T19:39:00Z">
            <w:rPr>
              <w:spacing w:val="-8"/>
              <w:w w:val="115"/>
            </w:rPr>
          </w:rPrChange>
        </w:rPr>
        <w:t xml:space="preserve"> </w:t>
      </w:r>
      <w:r w:rsidRPr="00635885">
        <w:rPr>
          <w:rFonts w:asciiTheme="minorHAnsi" w:hAnsiTheme="minorHAnsi"/>
          <w:w w:val="115"/>
          <w:sz w:val="22"/>
          <w:szCs w:val="22"/>
          <w:rPrChange w:id="1204" w:author="Wall, Alison E." w:date="2017-11-27T19:39:00Z">
            <w:rPr>
              <w:w w:val="115"/>
            </w:rPr>
          </w:rPrChange>
        </w:rPr>
        <w:t>ince</w:t>
      </w:r>
      <w:r w:rsidRPr="00635885">
        <w:rPr>
          <w:rFonts w:asciiTheme="minorHAnsi" w:hAnsiTheme="minorHAnsi"/>
          <w:spacing w:val="-2"/>
          <w:w w:val="115"/>
          <w:sz w:val="22"/>
          <w:szCs w:val="22"/>
          <w:rPrChange w:id="1205" w:author="Wall, Alison E." w:date="2017-11-27T19:39:00Z">
            <w:rPr>
              <w:spacing w:val="-2"/>
              <w:w w:val="115"/>
            </w:rPr>
          </w:rPrChange>
        </w:rPr>
        <w:t>p</w:t>
      </w:r>
      <w:r w:rsidRPr="00635885">
        <w:rPr>
          <w:rFonts w:asciiTheme="minorHAnsi" w:hAnsiTheme="minorHAnsi"/>
          <w:w w:val="115"/>
          <w:sz w:val="22"/>
          <w:szCs w:val="22"/>
          <w:rPrChange w:id="1206" w:author="Wall, Alison E." w:date="2017-11-27T19:39:00Z">
            <w:rPr>
              <w:w w:val="115"/>
            </w:rPr>
          </w:rPrChange>
        </w:rPr>
        <w:t>tion</w:t>
      </w:r>
      <w:r w:rsidRPr="00635885">
        <w:rPr>
          <w:rFonts w:asciiTheme="minorHAnsi" w:hAnsiTheme="minorHAnsi"/>
          <w:spacing w:val="-5"/>
          <w:w w:val="115"/>
          <w:sz w:val="22"/>
          <w:szCs w:val="22"/>
          <w:rPrChange w:id="1207" w:author="Wall, Alison E." w:date="2017-11-27T19:39:00Z">
            <w:rPr>
              <w:spacing w:val="-5"/>
              <w:w w:val="115"/>
            </w:rPr>
          </w:rPrChange>
        </w:rPr>
        <w:t xml:space="preserve"> </w:t>
      </w:r>
      <w:r w:rsidRPr="00635885">
        <w:rPr>
          <w:rFonts w:asciiTheme="minorHAnsi" w:hAnsiTheme="minorHAnsi"/>
          <w:spacing w:val="-1"/>
          <w:w w:val="115"/>
          <w:sz w:val="22"/>
          <w:szCs w:val="22"/>
          <w:rPrChange w:id="1208" w:author="Wall, Alison E." w:date="2017-11-27T19:39:00Z">
            <w:rPr>
              <w:spacing w:val="-1"/>
              <w:w w:val="115"/>
            </w:rPr>
          </w:rPrChange>
        </w:rPr>
        <w:t>o</w:t>
      </w:r>
      <w:r w:rsidRPr="00635885">
        <w:rPr>
          <w:rFonts w:asciiTheme="minorHAnsi" w:hAnsiTheme="minorHAnsi"/>
          <w:w w:val="115"/>
          <w:sz w:val="22"/>
          <w:szCs w:val="22"/>
          <w:rPrChange w:id="1209" w:author="Wall, Alison E." w:date="2017-11-27T19:39:00Z">
            <w:rPr>
              <w:w w:val="115"/>
            </w:rPr>
          </w:rPrChange>
        </w:rPr>
        <w:t>f</w:t>
      </w:r>
      <w:r w:rsidRPr="00635885">
        <w:rPr>
          <w:rFonts w:asciiTheme="minorHAnsi" w:hAnsiTheme="minorHAnsi"/>
          <w:spacing w:val="-8"/>
          <w:w w:val="115"/>
          <w:sz w:val="22"/>
          <w:szCs w:val="22"/>
          <w:rPrChange w:id="1210" w:author="Wall, Alison E." w:date="2017-11-27T19:39:00Z">
            <w:rPr>
              <w:spacing w:val="-8"/>
              <w:w w:val="115"/>
            </w:rPr>
          </w:rPrChange>
        </w:rPr>
        <w:t xml:space="preserve"> </w:t>
      </w:r>
      <w:r w:rsidRPr="00635885">
        <w:rPr>
          <w:rFonts w:asciiTheme="minorHAnsi" w:hAnsiTheme="minorHAnsi"/>
          <w:w w:val="115"/>
          <w:sz w:val="22"/>
          <w:szCs w:val="22"/>
          <w:rPrChange w:id="1211" w:author="Wall, Alison E." w:date="2017-11-27T19:39:00Z">
            <w:rPr>
              <w:w w:val="115"/>
            </w:rPr>
          </w:rPrChange>
        </w:rPr>
        <w:t>la</w:t>
      </w:r>
      <w:r w:rsidRPr="00635885">
        <w:rPr>
          <w:rFonts w:asciiTheme="minorHAnsi" w:hAnsiTheme="minorHAnsi"/>
          <w:spacing w:val="-2"/>
          <w:w w:val="115"/>
          <w:sz w:val="22"/>
          <w:szCs w:val="22"/>
          <w:rPrChange w:id="1212" w:author="Wall, Alison E." w:date="2017-11-27T19:39:00Z">
            <w:rPr>
              <w:spacing w:val="-2"/>
              <w:w w:val="115"/>
            </w:rPr>
          </w:rPrChange>
        </w:rPr>
        <w:t>r</w:t>
      </w:r>
      <w:r w:rsidRPr="00635885">
        <w:rPr>
          <w:rFonts w:asciiTheme="minorHAnsi" w:hAnsiTheme="minorHAnsi"/>
          <w:spacing w:val="-3"/>
          <w:w w:val="115"/>
          <w:sz w:val="22"/>
          <w:szCs w:val="22"/>
          <w:rPrChange w:id="1213" w:author="Wall, Alison E." w:date="2017-11-27T19:39:00Z">
            <w:rPr>
              <w:spacing w:val="-3"/>
              <w:w w:val="115"/>
            </w:rPr>
          </w:rPrChange>
        </w:rPr>
        <w:t>g</w:t>
      </w:r>
      <w:r w:rsidRPr="00635885">
        <w:rPr>
          <w:rFonts w:asciiTheme="minorHAnsi" w:hAnsiTheme="minorHAnsi"/>
          <w:w w:val="115"/>
          <w:sz w:val="22"/>
          <w:szCs w:val="22"/>
          <w:rPrChange w:id="1214" w:author="Wall, Alison E." w:date="2017-11-27T19:39:00Z">
            <w:rPr>
              <w:w w:val="115"/>
            </w:rPr>
          </w:rPrChange>
        </w:rPr>
        <w:t>e</w:t>
      </w:r>
      <w:r w:rsidRPr="00635885">
        <w:rPr>
          <w:rFonts w:asciiTheme="minorHAnsi" w:hAnsiTheme="minorHAnsi"/>
          <w:spacing w:val="-9"/>
          <w:w w:val="115"/>
          <w:sz w:val="22"/>
          <w:szCs w:val="22"/>
          <w:rPrChange w:id="1215" w:author="Wall, Alison E." w:date="2017-11-27T19:39:00Z">
            <w:rPr>
              <w:spacing w:val="-9"/>
              <w:w w:val="115"/>
            </w:rPr>
          </w:rPrChange>
        </w:rPr>
        <w:t xml:space="preserve"> </w:t>
      </w:r>
      <w:r w:rsidRPr="00635885">
        <w:rPr>
          <w:rFonts w:asciiTheme="minorHAnsi" w:hAnsiTheme="minorHAnsi"/>
          <w:w w:val="115"/>
          <w:sz w:val="22"/>
          <w:szCs w:val="22"/>
          <w:rPrChange w:id="1216" w:author="Wall, Alison E." w:date="2017-11-27T19:39:00Z">
            <w:rPr>
              <w:w w:val="115"/>
            </w:rPr>
          </w:rPrChange>
        </w:rPr>
        <w:t>companie</w:t>
      </w:r>
      <w:r w:rsidRPr="00635885">
        <w:rPr>
          <w:rFonts w:asciiTheme="minorHAnsi" w:hAnsiTheme="minorHAnsi"/>
          <w:spacing w:val="-6"/>
          <w:w w:val="115"/>
          <w:sz w:val="22"/>
          <w:szCs w:val="22"/>
          <w:rPrChange w:id="1217" w:author="Wall, Alison E." w:date="2017-11-27T19:39:00Z">
            <w:rPr>
              <w:spacing w:val="-6"/>
              <w:w w:val="115"/>
            </w:rPr>
          </w:rPrChange>
        </w:rPr>
        <w:t>s</w:t>
      </w:r>
      <w:r w:rsidRPr="00635885">
        <w:rPr>
          <w:rFonts w:asciiTheme="minorHAnsi" w:hAnsiTheme="minorHAnsi"/>
          <w:w w:val="115"/>
          <w:sz w:val="22"/>
          <w:szCs w:val="22"/>
          <w:rPrChange w:id="1218" w:author="Wall, Alison E." w:date="2017-11-27T19:39:00Z">
            <w:rPr>
              <w:w w:val="115"/>
            </w:rPr>
          </w:rPrChange>
        </w:rPr>
        <w:t>,</w:t>
      </w:r>
      <w:r w:rsidRPr="00635885">
        <w:rPr>
          <w:rFonts w:asciiTheme="minorHAnsi" w:hAnsiTheme="minorHAnsi"/>
          <w:spacing w:val="-5"/>
          <w:w w:val="115"/>
          <w:sz w:val="22"/>
          <w:szCs w:val="22"/>
          <w:rPrChange w:id="1219" w:author="Wall, Alison E." w:date="2017-11-27T19:39:00Z">
            <w:rPr>
              <w:spacing w:val="-5"/>
              <w:w w:val="115"/>
            </w:rPr>
          </w:rPrChange>
        </w:rPr>
        <w:t xml:space="preserve"> </w:t>
      </w:r>
      <w:r w:rsidRPr="00635885">
        <w:rPr>
          <w:rFonts w:asciiTheme="minorHAnsi" w:hAnsiTheme="minorHAnsi"/>
          <w:w w:val="115"/>
          <w:sz w:val="22"/>
          <w:szCs w:val="22"/>
          <w:rPrChange w:id="1220" w:author="Wall, Alison E." w:date="2017-11-27T19:39:00Z">
            <w:rPr>
              <w:w w:val="115"/>
            </w:rPr>
          </w:rPrChange>
        </w:rPr>
        <w:t>the</w:t>
      </w:r>
      <w:r w:rsidRPr="00635885">
        <w:rPr>
          <w:rFonts w:asciiTheme="minorHAnsi" w:hAnsiTheme="minorHAnsi"/>
          <w:w w:val="119"/>
          <w:sz w:val="22"/>
          <w:szCs w:val="22"/>
          <w:rPrChange w:id="1221" w:author="Wall, Alison E." w:date="2017-11-27T19:39:00Z">
            <w:rPr>
              <w:w w:val="119"/>
            </w:rPr>
          </w:rPrChange>
        </w:rPr>
        <w:t xml:space="preserve"> </w:t>
      </w:r>
      <w:r w:rsidRPr="00635885">
        <w:rPr>
          <w:rFonts w:asciiTheme="minorHAnsi" w:hAnsiTheme="minorHAnsi"/>
          <w:w w:val="115"/>
          <w:sz w:val="22"/>
          <w:szCs w:val="22"/>
          <w:rPrChange w:id="1222" w:author="Wall, Alison E." w:date="2017-11-27T19:39:00Z">
            <w:rPr>
              <w:w w:val="115"/>
            </w:rPr>
          </w:rPrChange>
        </w:rPr>
        <w:t>socioeconomic</w:t>
      </w:r>
      <w:r w:rsidRPr="00635885">
        <w:rPr>
          <w:rFonts w:asciiTheme="minorHAnsi" w:hAnsiTheme="minorHAnsi"/>
          <w:spacing w:val="-4"/>
          <w:w w:val="115"/>
          <w:sz w:val="22"/>
          <w:szCs w:val="22"/>
          <w:rPrChange w:id="1223" w:author="Wall, Alison E." w:date="2017-11-27T19:39:00Z">
            <w:rPr>
              <w:spacing w:val="-4"/>
              <w:w w:val="115"/>
            </w:rPr>
          </w:rPrChange>
        </w:rPr>
        <w:t xml:space="preserve"> </w:t>
      </w:r>
      <w:r w:rsidRPr="00635885">
        <w:rPr>
          <w:rFonts w:asciiTheme="minorHAnsi" w:hAnsiTheme="minorHAnsi"/>
          <w:w w:val="115"/>
          <w:sz w:val="22"/>
          <w:szCs w:val="22"/>
          <w:rPrChange w:id="1224" w:author="Wall, Alison E." w:date="2017-11-27T19:39:00Z">
            <w:rPr>
              <w:w w:val="115"/>
            </w:rPr>
          </w:rPrChange>
        </w:rPr>
        <w:t>composition</w:t>
      </w:r>
      <w:r w:rsidRPr="00635885">
        <w:rPr>
          <w:rFonts w:asciiTheme="minorHAnsi" w:hAnsiTheme="minorHAnsi"/>
          <w:spacing w:val="1"/>
          <w:w w:val="115"/>
          <w:sz w:val="22"/>
          <w:szCs w:val="22"/>
          <w:rPrChange w:id="1225" w:author="Wall, Alison E." w:date="2017-11-27T19:39:00Z">
            <w:rPr>
              <w:spacing w:val="1"/>
              <w:w w:val="115"/>
            </w:rPr>
          </w:rPrChange>
        </w:rPr>
        <w:t xml:space="preserve"> </w:t>
      </w:r>
      <w:r w:rsidRPr="00635885">
        <w:rPr>
          <w:rFonts w:asciiTheme="minorHAnsi" w:hAnsiTheme="minorHAnsi"/>
          <w:spacing w:val="-1"/>
          <w:w w:val="115"/>
          <w:sz w:val="22"/>
          <w:szCs w:val="22"/>
          <w:rPrChange w:id="1226" w:author="Wall, Alison E." w:date="2017-11-27T19:39:00Z">
            <w:rPr>
              <w:spacing w:val="-1"/>
              <w:w w:val="115"/>
            </w:rPr>
          </w:rPrChange>
        </w:rPr>
        <w:t>o</w:t>
      </w:r>
      <w:r w:rsidRPr="00635885">
        <w:rPr>
          <w:rFonts w:asciiTheme="minorHAnsi" w:hAnsiTheme="minorHAnsi"/>
          <w:w w:val="115"/>
          <w:sz w:val="22"/>
          <w:szCs w:val="22"/>
          <w:rPrChange w:id="1227" w:author="Wall, Alison E." w:date="2017-11-27T19:39:00Z">
            <w:rPr>
              <w:w w:val="115"/>
            </w:rPr>
          </w:rPrChange>
        </w:rPr>
        <w:t xml:space="preserve">f </w:t>
      </w:r>
      <w:r w:rsidRPr="00635885">
        <w:rPr>
          <w:rFonts w:asciiTheme="minorHAnsi" w:hAnsiTheme="minorHAnsi"/>
          <w:spacing w:val="-1"/>
          <w:w w:val="115"/>
          <w:sz w:val="22"/>
          <w:szCs w:val="22"/>
          <w:rPrChange w:id="1228" w:author="Wall, Alison E." w:date="2017-11-27T19:39:00Z">
            <w:rPr>
              <w:spacing w:val="-1"/>
              <w:w w:val="115"/>
            </w:rPr>
          </w:rPrChange>
        </w:rPr>
        <w:t>s</w:t>
      </w:r>
      <w:r w:rsidRPr="00635885">
        <w:rPr>
          <w:rFonts w:asciiTheme="minorHAnsi" w:hAnsiTheme="minorHAnsi"/>
          <w:w w:val="115"/>
          <w:sz w:val="22"/>
          <w:szCs w:val="22"/>
          <w:rPrChange w:id="1229" w:author="Wall, Alison E." w:date="2017-11-27T19:39:00Z">
            <w:rPr>
              <w:w w:val="115"/>
            </w:rPr>
          </w:rPrChange>
        </w:rPr>
        <w:t>ta</w:t>
      </w:r>
      <w:r w:rsidRPr="00635885">
        <w:rPr>
          <w:rFonts w:asciiTheme="minorHAnsi" w:hAnsiTheme="minorHAnsi"/>
          <w:spacing w:val="-1"/>
          <w:w w:val="115"/>
          <w:sz w:val="22"/>
          <w:szCs w:val="22"/>
          <w:rPrChange w:id="1230" w:author="Wall, Alison E." w:date="2017-11-27T19:39:00Z">
            <w:rPr>
              <w:spacing w:val="-1"/>
              <w:w w:val="115"/>
            </w:rPr>
          </w:rPrChange>
        </w:rPr>
        <w:t>r</w:t>
      </w:r>
      <w:r w:rsidRPr="00635885">
        <w:rPr>
          <w:rFonts w:asciiTheme="minorHAnsi" w:hAnsiTheme="minorHAnsi"/>
          <w:w w:val="115"/>
          <w:sz w:val="22"/>
          <w:szCs w:val="22"/>
          <w:rPrChange w:id="1231" w:author="Wall, Alison E." w:date="2017-11-27T19:39:00Z">
            <w:rPr>
              <w:w w:val="115"/>
            </w:rPr>
          </w:rPrChange>
        </w:rPr>
        <w:t>tup</w:t>
      </w:r>
      <w:r w:rsidRPr="00635885">
        <w:rPr>
          <w:rFonts w:asciiTheme="minorHAnsi" w:hAnsiTheme="minorHAnsi"/>
          <w:spacing w:val="-4"/>
          <w:w w:val="115"/>
          <w:sz w:val="22"/>
          <w:szCs w:val="22"/>
          <w:rPrChange w:id="1232" w:author="Wall, Alison E." w:date="2017-11-27T19:39:00Z">
            <w:rPr>
              <w:spacing w:val="-4"/>
              <w:w w:val="115"/>
            </w:rPr>
          </w:rPrChange>
        </w:rPr>
        <w:t>s</w:t>
      </w:r>
      <w:r w:rsidRPr="00635885">
        <w:rPr>
          <w:rFonts w:asciiTheme="minorHAnsi" w:hAnsiTheme="minorHAnsi"/>
          <w:w w:val="115"/>
          <w:sz w:val="22"/>
          <w:szCs w:val="22"/>
          <w:rPrChange w:id="1233" w:author="Wall, Alison E." w:date="2017-11-27T19:39:00Z">
            <w:rPr>
              <w:w w:val="115"/>
            </w:rPr>
          </w:rPrChange>
        </w:rPr>
        <w:t>,</w:t>
      </w:r>
      <w:r w:rsidRPr="00635885">
        <w:rPr>
          <w:rFonts w:asciiTheme="minorHAnsi" w:hAnsiTheme="minorHAnsi"/>
          <w:spacing w:val="2"/>
          <w:w w:val="115"/>
          <w:sz w:val="22"/>
          <w:szCs w:val="22"/>
          <w:rPrChange w:id="1234" w:author="Wall, Alison E." w:date="2017-11-27T19:39:00Z">
            <w:rPr>
              <w:spacing w:val="2"/>
              <w:w w:val="115"/>
            </w:rPr>
          </w:rPrChange>
        </w:rPr>
        <w:t xml:space="preserve"> </w:t>
      </w:r>
      <w:r w:rsidRPr="00635885">
        <w:rPr>
          <w:rFonts w:asciiTheme="minorHAnsi" w:hAnsiTheme="minorHAnsi"/>
          <w:w w:val="115"/>
          <w:sz w:val="22"/>
          <w:szCs w:val="22"/>
          <w:rPrChange w:id="1235" w:author="Wall, Alison E." w:date="2017-11-27T19:39:00Z">
            <w:rPr>
              <w:w w:val="115"/>
            </w:rPr>
          </w:rPrChange>
        </w:rPr>
        <w:t>and</w:t>
      </w:r>
      <w:r w:rsidRPr="00635885">
        <w:rPr>
          <w:rFonts w:asciiTheme="minorHAnsi" w:hAnsiTheme="minorHAnsi"/>
          <w:spacing w:val="3"/>
          <w:w w:val="115"/>
          <w:sz w:val="22"/>
          <w:szCs w:val="22"/>
          <w:rPrChange w:id="1236" w:author="Wall, Alison E." w:date="2017-11-27T19:39:00Z">
            <w:rPr>
              <w:spacing w:val="3"/>
              <w:w w:val="115"/>
            </w:rPr>
          </w:rPrChange>
        </w:rPr>
        <w:t xml:space="preserve"> </w:t>
      </w:r>
      <w:r w:rsidRPr="00635885">
        <w:rPr>
          <w:rFonts w:asciiTheme="minorHAnsi" w:hAnsiTheme="minorHAnsi"/>
          <w:w w:val="115"/>
          <w:sz w:val="22"/>
          <w:szCs w:val="22"/>
          <w:rPrChange w:id="1237" w:author="Wall, Alison E." w:date="2017-11-27T19:39:00Z">
            <w:rPr>
              <w:w w:val="115"/>
            </w:rPr>
          </w:rPrChange>
        </w:rPr>
        <w:t>the</w:t>
      </w:r>
      <w:r w:rsidRPr="00635885">
        <w:rPr>
          <w:rFonts w:asciiTheme="minorHAnsi" w:hAnsiTheme="minorHAnsi"/>
          <w:spacing w:val="-2"/>
          <w:w w:val="115"/>
          <w:sz w:val="22"/>
          <w:szCs w:val="22"/>
          <w:rPrChange w:id="1238" w:author="Wall, Alison E." w:date="2017-11-27T19:39:00Z">
            <w:rPr>
              <w:spacing w:val="-2"/>
              <w:w w:val="115"/>
            </w:rPr>
          </w:rPrChange>
        </w:rPr>
        <w:t xml:space="preserve"> </w:t>
      </w:r>
      <w:r w:rsidRPr="00635885">
        <w:rPr>
          <w:rFonts w:asciiTheme="minorHAnsi" w:hAnsiTheme="minorHAnsi"/>
          <w:spacing w:val="-3"/>
          <w:w w:val="115"/>
          <w:sz w:val="22"/>
          <w:szCs w:val="22"/>
          <w:rPrChange w:id="1239" w:author="Wall, Alison E." w:date="2017-11-27T19:39:00Z">
            <w:rPr>
              <w:spacing w:val="-3"/>
              <w:w w:val="115"/>
            </w:rPr>
          </w:rPrChange>
        </w:rPr>
        <w:lastRenderedPageBreak/>
        <w:t>av</w:t>
      </w:r>
      <w:r w:rsidRPr="00635885">
        <w:rPr>
          <w:rFonts w:asciiTheme="minorHAnsi" w:hAnsiTheme="minorHAnsi"/>
          <w:w w:val="115"/>
          <w:sz w:val="22"/>
          <w:szCs w:val="22"/>
          <w:rPrChange w:id="1240" w:author="Wall, Alison E." w:date="2017-11-27T19:39:00Z">
            <w:rPr>
              <w:w w:val="115"/>
            </w:rPr>
          </w:rPrChange>
        </w:rPr>
        <w:t>ailabili</w:t>
      </w:r>
      <w:r w:rsidRPr="00635885">
        <w:rPr>
          <w:rFonts w:asciiTheme="minorHAnsi" w:hAnsiTheme="minorHAnsi"/>
          <w:spacing w:val="-3"/>
          <w:w w:val="115"/>
          <w:sz w:val="22"/>
          <w:szCs w:val="22"/>
          <w:rPrChange w:id="1241" w:author="Wall, Alison E." w:date="2017-11-27T19:39:00Z">
            <w:rPr>
              <w:spacing w:val="-3"/>
              <w:w w:val="115"/>
            </w:rPr>
          </w:rPrChange>
        </w:rPr>
        <w:t>t</w:t>
      </w:r>
      <w:r w:rsidRPr="00635885">
        <w:rPr>
          <w:rFonts w:asciiTheme="minorHAnsi" w:hAnsiTheme="minorHAnsi"/>
          <w:w w:val="115"/>
          <w:sz w:val="22"/>
          <w:szCs w:val="22"/>
          <w:rPrChange w:id="1242" w:author="Wall, Alison E." w:date="2017-11-27T19:39:00Z">
            <w:rPr>
              <w:w w:val="115"/>
            </w:rPr>
          </w:rPrChange>
        </w:rPr>
        <w:t xml:space="preserve">y </w:t>
      </w:r>
      <w:r w:rsidRPr="00635885">
        <w:rPr>
          <w:rFonts w:asciiTheme="minorHAnsi" w:hAnsiTheme="minorHAnsi"/>
          <w:spacing w:val="-1"/>
          <w:w w:val="115"/>
          <w:sz w:val="22"/>
          <w:szCs w:val="22"/>
          <w:rPrChange w:id="1243" w:author="Wall, Alison E." w:date="2017-11-27T19:39:00Z">
            <w:rPr>
              <w:spacing w:val="-1"/>
              <w:w w:val="115"/>
            </w:rPr>
          </w:rPrChange>
        </w:rPr>
        <w:t>o</w:t>
      </w:r>
      <w:r w:rsidRPr="00635885">
        <w:rPr>
          <w:rFonts w:asciiTheme="minorHAnsi" w:hAnsiTheme="minorHAnsi"/>
          <w:w w:val="115"/>
          <w:sz w:val="22"/>
          <w:szCs w:val="22"/>
          <w:rPrChange w:id="1244" w:author="Wall, Alison E." w:date="2017-11-27T19:39:00Z">
            <w:rPr>
              <w:w w:val="115"/>
            </w:rPr>
          </w:rPrChange>
        </w:rPr>
        <w:t xml:space="preserve">f </w:t>
      </w:r>
      <w:r w:rsidRPr="00635885">
        <w:rPr>
          <w:rFonts w:asciiTheme="minorHAnsi" w:hAnsiTheme="minorHAnsi"/>
          <w:spacing w:val="-1"/>
          <w:w w:val="115"/>
          <w:sz w:val="22"/>
          <w:szCs w:val="22"/>
          <w:rPrChange w:id="1245" w:author="Wall, Alison E." w:date="2017-11-27T19:39:00Z">
            <w:rPr>
              <w:spacing w:val="-1"/>
              <w:w w:val="115"/>
            </w:rPr>
          </w:rPrChange>
        </w:rPr>
        <w:t>t</w:t>
      </w:r>
      <w:r w:rsidRPr="00635885">
        <w:rPr>
          <w:rFonts w:asciiTheme="minorHAnsi" w:hAnsiTheme="minorHAnsi"/>
          <w:w w:val="115"/>
          <w:sz w:val="22"/>
          <w:szCs w:val="22"/>
          <w:rPrChange w:id="1246" w:author="Wall, Alison E." w:date="2017-11-27T19:39:00Z">
            <w:rPr>
              <w:w w:val="115"/>
            </w:rPr>
          </w:rPrChange>
        </w:rPr>
        <w:t>ech</w:t>
      </w:r>
      <w:r w:rsidRPr="00635885">
        <w:rPr>
          <w:rFonts w:asciiTheme="minorHAnsi" w:hAnsiTheme="minorHAnsi"/>
          <w:spacing w:val="3"/>
          <w:w w:val="115"/>
          <w:sz w:val="22"/>
          <w:szCs w:val="22"/>
          <w:rPrChange w:id="1247" w:author="Wall, Alison E." w:date="2017-11-27T19:39:00Z">
            <w:rPr>
              <w:spacing w:val="3"/>
              <w:w w:val="115"/>
            </w:rPr>
          </w:rPrChange>
        </w:rPr>
        <w:t xml:space="preserve"> </w:t>
      </w:r>
      <w:r w:rsidRPr="00635885">
        <w:rPr>
          <w:rFonts w:asciiTheme="minorHAnsi" w:hAnsiTheme="minorHAnsi"/>
          <w:w w:val="115"/>
          <w:sz w:val="22"/>
          <w:szCs w:val="22"/>
          <w:rPrChange w:id="1248" w:author="Wall, Alison E." w:date="2017-11-27T19:39:00Z">
            <w:rPr>
              <w:w w:val="115"/>
            </w:rPr>
          </w:rPrChange>
        </w:rPr>
        <w:t>educ</w:t>
      </w:r>
      <w:r w:rsidRPr="00635885">
        <w:rPr>
          <w:rFonts w:asciiTheme="minorHAnsi" w:hAnsiTheme="minorHAnsi"/>
          <w:spacing w:val="-1"/>
          <w:w w:val="115"/>
          <w:sz w:val="22"/>
          <w:szCs w:val="22"/>
          <w:rPrChange w:id="1249" w:author="Wall, Alison E." w:date="2017-11-27T19:39:00Z">
            <w:rPr>
              <w:spacing w:val="-1"/>
              <w:w w:val="115"/>
            </w:rPr>
          </w:rPrChange>
        </w:rPr>
        <w:t>a</w:t>
      </w:r>
      <w:r w:rsidRPr="00635885">
        <w:rPr>
          <w:rFonts w:asciiTheme="minorHAnsi" w:hAnsiTheme="minorHAnsi"/>
          <w:w w:val="115"/>
          <w:sz w:val="22"/>
          <w:szCs w:val="22"/>
          <w:rPrChange w:id="1250" w:author="Wall, Alison E." w:date="2017-11-27T19:39:00Z">
            <w:rPr>
              <w:w w:val="115"/>
            </w:rPr>
          </w:rPrChange>
        </w:rPr>
        <w:t>tion</w:t>
      </w:r>
      <w:r w:rsidRPr="00635885">
        <w:rPr>
          <w:rFonts w:asciiTheme="minorHAnsi" w:hAnsiTheme="minorHAnsi"/>
          <w:spacing w:val="2"/>
          <w:w w:val="115"/>
          <w:sz w:val="22"/>
          <w:szCs w:val="22"/>
          <w:rPrChange w:id="1251" w:author="Wall, Alison E." w:date="2017-11-27T19:39:00Z">
            <w:rPr>
              <w:spacing w:val="2"/>
              <w:w w:val="115"/>
            </w:rPr>
          </w:rPrChange>
        </w:rPr>
        <w:t xml:space="preserve"> </w:t>
      </w:r>
      <w:r w:rsidRPr="00635885">
        <w:rPr>
          <w:rFonts w:asciiTheme="minorHAnsi" w:hAnsiTheme="minorHAnsi"/>
          <w:spacing w:val="-1"/>
          <w:w w:val="115"/>
          <w:sz w:val="22"/>
          <w:szCs w:val="22"/>
          <w:rPrChange w:id="1252" w:author="Wall, Alison E." w:date="2017-11-27T19:39:00Z">
            <w:rPr>
              <w:spacing w:val="-1"/>
              <w:w w:val="115"/>
            </w:rPr>
          </w:rPrChange>
        </w:rPr>
        <w:t>f</w:t>
      </w:r>
      <w:r w:rsidRPr="00635885">
        <w:rPr>
          <w:rFonts w:asciiTheme="minorHAnsi" w:hAnsiTheme="minorHAnsi"/>
          <w:w w:val="115"/>
          <w:sz w:val="22"/>
          <w:szCs w:val="22"/>
          <w:rPrChange w:id="1253" w:author="Wall, Alison E." w:date="2017-11-27T19:39:00Z">
            <w:rPr>
              <w:w w:val="115"/>
            </w:rPr>
          </w:rPrChange>
        </w:rPr>
        <w:t>or</w:t>
      </w:r>
      <w:r w:rsidRPr="00635885">
        <w:rPr>
          <w:rFonts w:asciiTheme="minorHAnsi" w:hAnsiTheme="minorHAnsi"/>
          <w:w w:val="116"/>
          <w:sz w:val="22"/>
          <w:szCs w:val="22"/>
          <w:rPrChange w:id="1254" w:author="Wall, Alison E." w:date="2017-11-27T19:39:00Z">
            <w:rPr>
              <w:w w:val="116"/>
            </w:rPr>
          </w:rPrChange>
        </w:rPr>
        <w:t xml:space="preserve"> </w:t>
      </w:r>
      <w:r w:rsidRPr="00635885">
        <w:rPr>
          <w:rFonts w:asciiTheme="minorHAnsi" w:hAnsiTheme="minorHAnsi"/>
          <w:w w:val="115"/>
          <w:sz w:val="22"/>
          <w:szCs w:val="22"/>
          <w:rPrChange w:id="1255" w:author="Wall, Alison E." w:date="2017-11-27T19:39:00Z">
            <w:rPr>
              <w:w w:val="115"/>
            </w:rPr>
          </w:rPrChange>
        </w:rPr>
        <w:t>minorities</w:t>
      </w:r>
      <w:r w:rsidRPr="00635885">
        <w:rPr>
          <w:rFonts w:asciiTheme="minorHAnsi" w:hAnsiTheme="minorHAnsi"/>
          <w:spacing w:val="-13"/>
          <w:w w:val="115"/>
          <w:sz w:val="22"/>
          <w:szCs w:val="22"/>
          <w:rPrChange w:id="1256" w:author="Wall, Alison E." w:date="2017-11-27T19:39:00Z">
            <w:rPr>
              <w:spacing w:val="-13"/>
              <w:w w:val="115"/>
            </w:rPr>
          </w:rPrChange>
        </w:rPr>
        <w:t xml:space="preserve"> </w:t>
      </w:r>
      <w:r w:rsidRPr="00635885">
        <w:rPr>
          <w:rFonts w:asciiTheme="minorHAnsi" w:hAnsiTheme="minorHAnsi"/>
          <w:w w:val="115"/>
          <w:sz w:val="22"/>
          <w:szCs w:val="22"/>
          <w:rPrChange w:id="1257" w:author="Wall, Alison E." w:date="2017-11-27T19:39:00Z">
            <w:rPr>
              <w:w w:val="115"/>
            </w:rPr>
          </w:rPrChange>
        </w:rPr>
        <w:t>could</w:t>
      </w:r>
      <w:r w:rsidRPr="00635885">
        <w:rPr>
          <w:rFonts w:asciiTheme="minorHAnsi" w:hAnsiTheme="minorHAnsi"/>
          <w:spacing w:val="-9"/>
          <w:w w:val="115"/>
          <w:sz w:val="22"/>
          <w:szCs w:val="22"/>
          <w:rPrChange w:id="1258" w:author="Wall, Alison E." w:date="2017-11-27T19:39:00Z">
            <w:rPr>
              <w:spacing w:val="-9"/>
              <w:w w:val="115"/>
            </w:rPr>
          </w:rPrChange>
        </w:rPr>
        <w:t xml:space="preserve"> </w:t>
      </w:r>
      <w:r w:rsidRPr="00635885">
        <w:rPr>
          <w:rFonts w:asciiTheme="minorHAnsi" w:hAnsiTheme="minorHAnsi"/>
          <w:w w:val="115"/>
          <w:sz w:val="22"/>
          <w:szCs w:val="22"/>
          <w:rPrChange w:id="1259" w:author="Wall, Alison E." w:date="2017-11-27T19:39:00Z">
            <w:rPr>
              <w:w w:val="115"/>
            </w:rPr>
          </w:rPrChange>
        </w:rPr>
        <w:t>p</w:t>
      </w:r>
      <w:r w:rsidRPr="00635885">
        <w:rPr>
          <w:rFonts w:asciiTheme="minorHAnsi" w:hAnsiTheme="minorHAnsi"/>
          <w:spacing w:val="-2"/>
          <w:w w:val="115"/>
          <w:sz w:val="22"/>
          <w:szCs w:val="22"/>
          <w:rPrChange w:id="1260" w:author="Wall, Alison E." w:date="2017-11-27T19:39:00Z">
            <w:rPr>
              <w:spacing w:val="-2"/>
              <w:w w:val="115"/>
            </w:rPr>
          </w:rPrChange>
        </w:rPr>
        <w:t>ro</w:t>
      </w:r>
      <w:r w:rsidRPr="00635885">
        <w:rPr>
          <w:rFonts w:asciiTheme="minorHAnsi" w:hAnsiTheme="minorHAnsi"/>
          <w:w w:val="115"/>
          <w:sz w:val="22"/>
          <w:szCs w:val="22"/>
          <w:rPrChange w:id="1261" w:author="Wall, Alison E." w:date="2017-11-27T19:39:00Z">
            <w:rPr>
              <w:w w:val="115"/>
            </w:rPr>
          </w:rPrChange>
        </w:rPr>
        <w:t>vide</w:t>
      </w:r>
      <w:r w:rsidRPr="00635885">
        <w:rPr>
          <w:rFonts w:asciiTheme="minorHAnsi" w:hAnsiTheme="minorHAnsi"/>
          <w:spacing w:val="-13"/>
          <w:w w:val="115"/>
          <w:sz w:val="22"/>
          <w:szCs w:val="22"/>
          <w:rPrChange w:id="1262" w:author="Wall, Alison E." w:date="2017-11-27T19:39:00Z">
            <w:rPr>
              <w:spacing w:val="-13"/>
              <w:w w:val="115"/>
            </w:rPr>
          </w:rPrChange>
        </w:rPr>
        <w:t xml:space="preserve"> </w:t>
      </w:r>
      <w:r w:rsidRPr="00635885">
        <w:rPr>
          <w:rFonts w:asciiTheme="minorHAnsi" w:hAnsiTheme="minorHAnsi"/>
          <w:w w:val="115"/>
          <w:sz w:val="22"/>
          <w:szCs w:val="22"/>
          <w:rPrChange w:id="1263" w:author="Wall, Alison E." w:date="2017-11-27T19:39:00Z">
            <w:rPr>
              <w:w w:val="115"/>
            </w:rPr>
          </w:rPrChange>
        </w:rPr>
        <w:t>a</w:t>
      </w:r>
      <w:r w:rsidRPr="00635885">
        <w:rPr>
          <w:rFonts w:asciiTheme="minorHAnsi" w:hAnsiTheme="minorHAnsi"/>
          <w:spacing w:val="-10"/>
          <w:w w:val="115"/>
          <w:sz w:val="22"/>
          <w:szCs w:val="22"/>
          <w:rPrChange w:id="1264" w:author="Wall, Alison E." w:date="2017-11-27T19:39:00Z">
            <w:rPr>
              <w:spacing w:val="-10"/>
              <w:w w:val="115"/>
            </w:rPr>
          </w:rPrChange>
        </w:rPr>
        <w:t xml:space="preserve"> </w:t>
      </w:r>
      <w:commentRangeStart w:id="1265"/>
      <w:r w:rsidRPr="00635885">
        <w:rPr>
          <w:rFonts w:asciiTheme="minorHAnsi" w:hAnsiTheme="minorHAnsi"/>
          <w:w w:val="115"/>
          <w:sz w:val="22"/>
          <w:szCs w:val="22"/>
          <w:rPrChange w:id="1266" w:author="Wall, Alison E." w:date="2017-11-27T19:39:00Z">
            <w:rPr>
              <w:w w:val="115"/>
            </w:rPr>
          </w:rPrChange>
        </w:rPr>
        <w:t>g</w:t>
      </w:r>
      <w:r w:rsidRPr="00635885">
        <w:rPr>
          <w:rFonts w:asciiTheme="minorHAnsi" w:hAnsiTheme="minorHAnsi"/>
          <w:spacing w:val="-2"/>
          <w:w w:val="115"/>
          <w:sz w:val="22"/>
          <w:szCs w:val="22"/>
          <w:rPrChange w:id="1267" w:author="Wall, Alison E." w:date="2017-11-27T19:39:00Z">
            <w:rPr>
              <w:spacing w:val="-2"/>
              <w:w w:val="115"/>
            </w:rPr>
          </w:rPrChange>
        </w:rPr>
        <w:t>r</w:t>
      </w:r>
      <w:r w:rsidRPr="00635885">
        <w:rPr>
          <w:rFonts w:asciiTheme="minorHAnsi" w:hAnsiTheme="minorHAnsi"/>
          <w:w w:val="115"/>
          <w:sz w:val="22"/>
          <w:szCs w:val="22"/>
          <w:rPrChange w:id="1268" w:author="Wall, Alison E." w:date="2017-11-27T19:39:00Z">
            <w:rPr>
              <w:w w:val="115"/>
            </w:rPr>
          </w:rPrChange>
        </w:rPr>
        <w:t>anular</w:t>
      </w:r>
      <w:commentRangeEnd w:id="1265"/>
      <w:r w:rsidR="00AB6722">
        <w:rPr>
          <w:rStyle w:val="CommentReference"/>
          <w:rFonts w:asciiTheme="minorHAnsi" w:eastAsiaTheme="minorHAnsi" w:hAnsiTheme="minorHAnsi"/>
        </w:rPr>
        <w:commentReference w:id="1265"/>
      </w:r>
      <w:r w:rsidRPr="00635885">
        <w:rPr>
          <w:rFonts w:asciiTheme="minorHAnsi" w:hAnsiTheme="minorHAnsi"/>
          <w:spacing w:val="-15"/>
          <w:w w:val="115"/>
          <w:sz w:val="22"/>
          <w:szCs w:val="22"/>
          <w:rPrChange w:id="1269" w:author="Wall, Alison E." w:date="2017-11-27T19:39:00Z">
            <w:rPr>
              <w:spacing w:val="-15"/>
              <w:w w:val="115"/>
            </w:rPr>
          </w:rPrChange>
        </w:rPr>
        <w:t xml:space="preserve"> </w:t>
      </w:r>
      <w:r w:rsidRPr="00635885">
        <w:rPr>
          <w:rFonts w:asciiTheme="minorHAnsi" w:hAnsiTheme="minorHAnsi"/>
          <w:w w:val="115"/>
          <w:sz w:val="22"/>
          <w:szCs w:val="22"/>
          <w:rPrChange w:id="1270" w:author="Wall, Alison E." w:date="2017-11-27T19:39:00Z">
            <w:rPr>
              <w:w w:val="115"/>
            </w:rPr>
          </w:rPrChange>
        </w:rPr>
        <w:t>vi</w:t>
      </w:r>
      <w:r w:rsidRPr="00635885">
        <w:rPr>
          <w:rFonts w:asciiTheme="minorHAnsi" w:hAnsiTheme="minorHAnsi"/>
          <w:spacing w:val="-1"/>
          <w:w w:val="115"/>
          <w:sz w:val="22"/>
          <w:szCs w:val="22"/>
          <w:rPrChange w:id="1271" w:author="Wall, Alison E." w:date="2017-11-27T19:39:00Z">
            <w:rPr>
              <w:spacing w:val="-1"/>
              <w:w w:val="115"/>
            </w:rPr>
          </w:rPrChange>
        </w:rPr>
        <w:t>e</w:t>
      </w:r>
      <w:r w:rsidRPr="00635885">
        <w:rPr>
          <w:rFonts w:asciiTheme="minorHAnsi" w:hAnsiTheme="minorHAnsi"/>
          <w:spacing w:val="-9"/>
          <w:w w:val="115"/>
          <w:sz w:val="22"/>
          <w:szCs w:val="22"/>
          <w:rPrChange w:id="1272" w:author="Wall, Alison E." w:date="2017-11-27T19:39:00Z">
            <w:rPr>
              <w:spacing w:val="-9"/>
              <w:w w:val="115"/>
            </w:rPr>
          </w:rPrChange>
        </w:rPr>
        <w:t>w</w:t>
      </w:r>
      <w:r w:rsidRPr="00635885">
        <w:rPr>
          <w:rFonts w:asciiTheme="minorHAnsi" w:hAnsiTheme="minorHAnsi"/>
          <w:w w:val="115"/>
          <w:sz w:val="22"/>
          <w:szCs w:val="22"/>
          <w:rPrChange w:id="1273" w:author="Wall, Alison E." w:date="2017-11-27T19:39:00Z">
            <w:rPr>
              <w:w w:val="115"/>
            </w:rPr>
          </w:rPrChange>
        </w:rPr>
        <w:t>.</w:t>
      </w:r>
      <w:r w:rsidRPr="00635885">
        <w:rPr>
          <w:rFonts w:asciiTheme="minorHAnsi" w:hAnsiTheme="minorHAnsi"/>
          <w:spacing w:val="-9"/>
          <w:w w:val="115"/>
          <w:sz w:val="22"/>
          <w:szCs w:val="22"/>
          <w:rPrChange w:id="1274" w:author="Wall, Alison E." w:date="2017-11-27T19:39:00Z">
            <w:rPr>
              <w:spacing w:val="-9"/>
              <w:w w:val="115"/>
            </w:rPr>
          </w:rPrChange>
        </w:rPr>
        <w:t xml:space="preserve"> </w:t>
      </w:r>
      <w:r w:rsidRPr="00635885">
        <w:rPr>
          <w:rFonts w:asciiTheme="minorHAnsi" w:hAnsiTheme="minorHAnsi"/>
          <w:w w:val="115"/>
          <w:sz w:val="22"/>
          <w:szCs w:val="22"/>
          <w:rPrChange w:id="1275" w:author="Wall, Alison E." w:date="2017-11-27T19:39:00Z">
            <w:rPr>
              <w:w w:val="115"/>
            </w:rPr>
          </w:rPrChange>
        </w:rPr>
        <w:t>This</w:t>
      </w:r>
      <w:r w:rsidRPr="00635885">
        <w:rPr>
          <w:rFonts w:asciiTheme="minorHAnsi" w:hAnsiTheme="minorHAnsi"/>
          <w:spacing w:val="-12"/>
          <w:w w:val="115"/>
          <w:sz w:val="22"/>
          <w:szCs w:val="22"/>
          <w:rPrChange w:id="1276" w:author="Wall, Alison E." w:date="2017-11-27T19:39:00Z">
            <w:rPr>
              <w:spacing w:val="-12"/>
              <w:w w:val="115"/>
            </w:rPr>
          </w:rPrChange>
        </w:rPr>
        <w:t xml:space="preserve"> </w:t>
      </w:r>
      <w:r w:rsidRPr="00635885">
        <w:rPr>
          <w:rFonts w:asciiTheme="minorHAnsi" w:hAnsiTheme="minorHAnsi"/>
          <w:w w:val="115"/>
          <w:sz w:val="22"/>
          <w:szCs w:val="22"/>
          <w:rPrChange w:id="1277" w:author="Wall, Alison E." w:date="2017-11-27T19:39:00Z">
            <w:rPr>
              <w:w w:val="115"/>
            </w:rPr>
          </w:rPrChange>
        </w:rPr>
        <w:t>paper</w:t>
      </w:r>
      <w:r w:rsidRPr="00635885">
        <w:rPr>
          <w:rFonts w:asciiTheme="minorHAnsi" w:hAnsiTheme="minorHAnsi"/>
          <w:spacing w:val="-15"/>
          <w:w w:val="115"/>
          <w:sz w:val="22"/>
          <w:szCs w:val="22"/>
          <w:rPrChange w:id="1278" w:author="Wall, Alison E." w:date="2017-11-27T19:39:00Z">
            <w:rPr>
              <w:spacing w:val="-15"/>
              <w:w w:val="115"/>
            </w:rPr>
          </w:rPrChange>
        </w:rPr>
        <w:t xml:space="preserve"> </w:t>
      </w:r>
      <w:r w:rsidRPr="00635885">
        <w:rPr>
          <w:rFonts w:asciiTheme="minorHAnsi" w:hAnsiTheme="minorHAnsi"/>
          <w:w w:val="115"/>
          <w:sz w:val="22"/>
          <w:szCs w:val="22"/>
          <w:rPrChange w:id="1279" w:author="Wall, Alison E." w:date="2017-11-27T19:39:00Z">
            <w:rPr>
              <w:w w:val="115"/>
            </w:rPr>
          </w:rPrChange>
        </w:rPr>
        <w:t>o</w:t>
      </w:r>
      <w:r w:rsidRPr="00635885">
        <w:rPr>
          <w:rFonts w:asciiTheme="minorHAnsi" w:hAnsiTheme="minorHAnsi"/>
          <w:spacing w:val="-1"/>
          <w:w w:val="115"/>
          <w:sz w:val="22"/>
          <w:szCs w:val="22"/>
          <w:rPrChange w:id="1280" w:author="Wall, Alison E." w:date="2017-11-27T19:39:00Z">
            <w:rPr>
              <w:spacing w:val="-1"/>
              <w:w w:val="115"/>
            </w:rPr>
          </w:rPrChange>
        </w:rPr>
        <w:t>p</w:t>
      </w:r>
      <w:r w:rsidRPr="00635885">
        <w:rPr>
          <w:rFonts w:asciiTheme="minorHAnsi" w:hAnsiTheme="minorHAnsi"/>
          <w:spacing w:val="-2"/>
          <w:w w:val="115"/>
          <w:sz w:val="22"/>
          <w:szCs w:val="22"/>
          <w:rPrChange w:id="1281" w:author="Wall, Alison E." w:date="2017-11-27T19:39:00Z">
            <w:rPr>
              <w:spacing w:val="-2"/>
              <w:w w:val="115"/>
            </w:rPr>
          </w:rPrChange>
        </w:rPr>
        <w:t>t</w:t>
      </w:r>
      <w:r w:rsidRPr="00635885">
        <w:rPr>
          <w:rFonts w:asciiTheme="minorHAnsi" w:hAnsiTheme="minorHAnsi"/>
          <w:w w:val="115"/>
          <w:sz w:val="22"/>
          <w:szCs w:val="22"/>
          <w:rPrChange w:id="1282" w:author="Wall, Alison E." w:date="2017-11-27T19:39:00Z">
            <w:rPr>
              <w:w w:val="115"/>
            </w:rPr>
          </w:rPrChange>
        </w:rPr>
        <w:t>s</w:t>
      </w:r>
      <w:r w:rsidRPr="00635885">
        <w:rPr>
          <w:rFonts w:asciiTheme="minorHAnsi" w:hAnsiTheme="minorHAnsi"/>
          <w:spacing w:val="-11"/>
          <w:w w:val="115"/>
          <w:sz w:val="22"/>
          <w:szCs w:val="22"/>
          <w:rPrChange w:id="1283" w:author="Wall, Alison E." w:date="2017-11-27T19:39:00Z">
            <w:rPr>
              <w:spacing w:val="-11"/>
              <w:w w:val="115"/>
            </w:rPr>
          </w:rPrChange>
        </w:rPr>
        <w:t xml:space="preserve"> </w:t>
      </w:r>
      <w:r w:rsidRPr="00635885">
        <w:rPr>
          <w:rFonts w:asciiTheme="minorHAnsi" w:hAnsiTheme="minorHAnsi"/>
          <w:spacing w:val="-1"/>
          <w:w w:val="115"/>
          <w:sz w:val="22"/>
          <w:szCs w:val="22"/>
          <w:rPrChange w:id="1284" w:author="Wall, Alison E." w:date="2017-11-27T19:39:00Z">
            <w:rPr>
              <w:spacing w:val="-1"/>
              <w:w w:val="115"/>
            </w:rPr>
          </w:rPrChange>
        </w:rPr>
        <w:t>f</w:t>
      </w:r>
      <w:r w:rsidRPr="00635885">
        <w:rPr>
          <w:rFonts w:asciiTheme="minorHAnsi" w:hAnsiTheme="minorHAnsi"/>
          <w:w w:val="115"/>
          <w:sz w:val="22"/>
          <w:szCs w:val="22"/>
          <w:rPrChange w:id="1285" w:author="Wall, Alison E." w:date="2017-11-27T19:39:00Z">
            <w:rPr>
              <w:w w:val="115"/>
            </w:rPr>
          </w:rPrChange>
        </w:rPr>
        <w:t>or</w:t>
      </w:r>
      <w:r w:rsidRPr="00635885">
        <w:rPr>
          <w:rFonts w:asciiTheme="minorHAnsi" w:hAnsiTheme="minorHAnsi"/>
          <w:spacing w:val="-15"/>
          <w:w w:val="115"/>
          <w:sz w:val="22"/>
          <w:szCs w:val="22"/>
          <w:rPrChange w:id="1286" w:author="Wall, Alison E." w:date="2017-11-27T19:39:00Z">
            <w:rPr>
              <w:spacing w:val="-15"/>
              <w:w w:val="115"/>
            </w:rPr>
          </w:rPrChange>
        </w:rPr>
        <w:t xml:space="preserve"> </w:t>
      </w:r>
      <w:r w:rsidRPr="00635885">
        <w:rPr>
          <w:rFonts w:asciiTheme="minorHAnsi" w:hAnsiTheme="minorHAnsi"/>
          <w:w w:val="115"/>
          <w:sz w:val="22"/>
          <w:szCs w:val="22"/>
          <w:rPrChange w:id="1287" w:author="Wall, Alison E." w:date="2017-11-27T19:39:00Z">
            <w:rPr>
              <w:w w:val="115"/>
            </w:rPr>
          </w:rPrChange>
        </w:rPr>
        <w:t>the</w:t>
      </w:r>
      <w:r w:rsidRPr="00635885">
        <w:rPr>
          <w:rFonts w:asciiTheme="minorHAnsi" w:hAnsiTheme="minorHAnsi"/>
          <w:spacing w:val="-11"/>
          <w:w w:val="115"/>
          <w:sz w:val="22"/>
          <w:szCs w:val="22"/>
          <w:rPrChange w:id="1288" w:author="Wall, Alison E." w:date="2017-11-27T19:39:00Z">
            <w:rPr>
              <w:spacing w:val="-11"/>
              <w:w w:val="115"/>
            </w:rPr>
          </w:rPrChange>
        </w:rPr>
        <w:t xml:space="preserve"> </w:t>
      </w:r>
      <w:r w:rsidRPr="00635885">
        <w:rPr>
          <w:rFonts w:asciiTheme="minorHAnsi" w:hAnsiTheme="minorHAnsi"/>
          <w:w w:val="115"/>
          <w:sz w:val="22"/>
          <w:szCs w:val="22"/>
          <w:rPrChange w:id="1289" w:author="Wall, Alison E." w:date="2017-11-27T19:39:00Z">
            <w:rPr>
              <w:w w:val="115"/>
            </w:rPr>
          </w:rPrChange>
        </w:rPr>
        <w:t>b</w:t>
      </w:r>
      <w:r w:rsidRPr="00635885">
        <w:rPr>
          <w:rFonts w:asciiTheme="minorHAnsi" w:hAnsiTheme="minorHAnsi"/>
          <w:spacing w:val="-2"/>
          <w:w w:val="115"/>
          <w:sz w:val="22"/>
          <w:szCs w:val="22"/>
          <w:rPrChange w:id="1290" w:author="Wall, Alison E." w:date="2017-11-27T19:39:00Z">
            <w:rPr>
              <w:spacing w:val="-2"/>
              <w:w w:val="115"/>
            </w:rPr>
          </w:rPrChange>
        </w:rPr>
        <w:t>r</w:t>
      </w:r>
      <w:r w:rsidRPr="00635885">
        <w:rPr>
          <w:rFonts w:asciiTheme="minorHAnsi" w:hAnsiTheme="minorHAnsi"/>
          <w:w w:val="115"/>
          <w:sz w:val="22"/>
          <w:szCs w:val="22"/>
          <w:rPrChange w:id="1291" w:author="Wall, Alison E." w:date="2017-11-27T19:39:00Z">
            <w:rPr>
              <w:w w:val="115"/>
            </w:rPr>
          </w:rPrChange>
        </w:rPr>
        <w:t>oader</w:t>
      </w:r>
      <w:r w:rsidRPr="00635885">
        <w:rPr>
          <w:rFonts w:asciiTheme="minorHAnsi" w:hAnsiTheme="minorHAnsi"/>
          <w:spacing w:val="-15"/>
          <w:w w:val="115"/>
          <w:sz w:val="22"/>
          <w:szCs w:val="22"/>
          <w:rPrChange w:id="1292" w:author="Wall, Alison E." w:date="2017-11-27T19:39:00Z">
            <w:rPr>
              <w:spacing w:val="-15"/>
              <w:w w:val="115"/>
            </w:rPr>
          </w:rPrChange>
        </w:rPr>
        <w:t xml:space="preserve"> </w:t>
      </w:r>
      <w:r w:rsidRPr="00635885">
        <w:rPr>
          <w:rFonts w:asciiTheme="minorHAnsi" w:hAnsiTheme="minorHAnsi"/>
          <w:w w:val="115"/>
          <w:sz w:val="22"/>
          <w:szCs w:val="22"/>
          <w:rPrChange w:id="1293" w:author="Wall, Alison E." w:date="2017-11-27T19:39:00Z">
            <w:rPr>
              <w:w w:val="115"/>
            </w:rPr>
          </w:rPrChange>
        </w:rPr>
        <w:t>o</w:t>
      </w:r>
      <w:r w:rsidRPr="00635885">
        <w:rPr>
          <w:rFonts w:asciiTheme="minorHAnsi" w:hAnsiTheme="minorHAnsi"/>
          <w:spacing w:val="-1"/>
          <w:w w:val="115"/>
          <w:sz w:val="22"/>
          <w:szCs w:val="22"/>
          <w:rPrChange w:id="1294" w:author="Wall, Alison E." w:date="2017-11-27T19:39:00Z">
            <w:rPr>
              <w:spacing w:val="-1"/>
              <w:w w:val="115"/>
            </w:rPr>
          </w:rPrChange>
        </w:rPr>
        <w:t>p</w:t>
      </w:r>
      <w:r w:rsidRPr="00635885">
        <w:rPr>
          <w:rFonts w:asciiTheme="minorHAnsi" w:hAnsiTheme="minorHAnsi"/>
          <w:w w:val="115"/>
          <w:sz w:val="22"/>
          <w:szCs w:val="22"/>
          <w:rPrChange w:id="1295" w:author="Wall, Alison E." w:date="2017-11-27T19:39:00Z">
            <w:rPr>
              <w:w w:val="115"/>
            </w:rPr>
          </w:rPrChange>
        </w:rPr>
        <w:t>tion</w:t>
      </w:r>
      <w:r w:rsidRPr="00635885">
        <w:rPr>
          <w:rFonts w:asciiTheme="minorHAnsi" w:hAnsiTheme="minorHAnsi"/>
          <w:spacing w:val="-9"/>
          <w:w w:val="115"/>
          <w:sz w:val="22"/>
          <w:szCs w:val="22"/>
          <w:rPrChange w:id="1296" w:author="Wall, Alison E." w:date="2017-11-27T19:39:00Z">
            <w:rPr>
              <w:spacing w:val="-9"/>
              <w:w w:val="115"/>
            </w:rPr>
          </w:rPrChange>
        </w:rPr>
        <w:t xml:space="preserve"> </w:t>
      </w:r>
      <w:r w:rsidRPr="00635885">
        <w:rPr>
          <w:rFonts w:asciiTheme="minorHAnsi" w:hAnsiTheme="minorHAnsi"/>
          <w:w w:val="115"/>
          <w:sz w:val="22"/>
          <w:szCs w:val="22"/>
          <w:rPrChange w:id="1297" w:author="Wall, Alison E." w:date="2017-11-27T19:39:00Z">
            <w:rPr>
              <w:w w:val="115"/>
            </w:rPr>
          </w:rPrChange>
        </w:rPr>
        <w:t>as</w:t>
      </w:r>
      <w:r w:rsidRPr="00635885">
        <w:rPr>
          <w:rFonts w:asciiTheme="minorHAnsi" w:hAnsiTheme="minorHAnsi"/>
          <w:w w:val="111"/>
          <w:sz w:val="22"/>
          <w:szCs w:val="22"/>
          <w:rPrChange w:id="1298" w:author="Wall, Alison E." w:date="2017-11-27T19:39:00Z">
            <w:rPr>
              <w:w w:val="111"/>
            </w:rPr>
          </w:rPrChange>
        </w:rPr>
        <w:t xml:space="preserve"> </w:t>
      </w:r>
      <w:r w:rsidRPr="00635885">
        <w:rPr>
          <w:rFonts w:asciiTheme="minorHAnsi" w:hAnsiTheme="minorHAnsi"/>
          <w:w w:val="115"/>
          <w:sz w:val="22"/>
          <w:szCs w:val="22"/>
          <w:rPrChange w:id="1299" w:author="Wall, Alison E." w:date="2017-11-27T19:39:00Z">
            <w:rPr>
              <w:w w:val="115"/>
            </w:rPr>
          </w:rPrChange>
        </w:rPr>
        <w:t>i</w:t>
      </w:r>
      <w:r w:rsidRPr="00635885">
        <w:rPr>
          <w:rFonts w:asciiTheme="minorHAnsi" w:hAnsiTheme="minorHAnsi"/>
          <w:spacing w:val="-2"/>
          <w:w w:val="115"/>
          <w:sz w:val="22"/>
          <w:szCs w:val="22"/>
          <w:rPrChange w:id="1300" w:author="Wall, Alison E." w:date="2017-11-27T19:39:00Z">
            <w:rPr>
              <w:spacing w:val="-2"/>
              <w:w w:val="115"/>
            </w:rPr>
          </w:rPrChange>
        </w:rPr>
        <w:t>t</w:t>
      </w:r>
      <w:r w:rsidRPr="00635885">
        <w:rPr>
          <w:rFonts w:asciiTheme="minorHAnsi" w:hAnsiTheme="minorHAnsi"/>
          <w:w w:val="115"/>
          <w:sz w:val="22"/>
          <w:szCs w:val="22"/>
          <w:rPrChange w:id="1301" w:author="Wall, Alison E." w:date="2017-11-27T19:39:00Z">
            <w:rPr>
              <w:w w:val="115"/>
            </w:rPr>
          </w:rPrChange>
        </w:rPr>
        <w:t>s</w:t>
      </w:r>
      <w:r w:rsidRPr="00635885">
        <w:rPr>
          <w:rFonts w:asciiTheme="minorHAnsi" w:hAnsiTheme="minorHAnsi"/>
          <w:spacing w:val="-9"/>
          <w:w w:val="115"/>
          <w:sz w:val="22"/>
          <w:szCs w:val="22"/>
          <w:rPrChange w:id="1302" w:author="Wall, Alison E." w:date="2017-11-27T19:39:00Z">
            <w:rPr>
              <w:spacing w:val="-9"/>
              <w:w w:val="115"/>
            </w:rPr>
          </w:rPrChange>
        </w:rPr>
        <w:t xml:space="preserve"> </w:t>
      </w:r>
      <w:r w:rsidRPr="00635885">
        <w:rPr>
          <w:rFonts w:asciiTheme="minorHAnsi" w:hAnsiTheme="minorHAnsi"/>
          <w:spacing w:val="-3"/>
          <w:w w:val="115"/>
          <w:sz w:val="22"/>
          <w:szCs w:val="22"/>
          <w:rPrChange w:id="1303" w:author="Wall, Alison E." w:date="2017-11-27T19:39:00Z">
            <w:rPr>
              <w:spacing w:val="-3"/>
              <w:w w:val="115"/>
            </w:rPr>
          </w:rPrChange>
        </w:rPr>
        <w:t>ke</w:t>
      </w:r>
      <w:r w:rsidRPr="00635885">
        <w:rPr>
          <w:rFonts w:asciiTheme="minorHAnsi" w:hAnsiTheme="minorHAnsi"/>
          <w:w w:val="115"/>
          <w:sz w:val="22"/>
          <w:szCs w:val="22"/>
          <w:rPrChange w:id="1304" w:author="Wall, Alison E." w:date="2017-11-27T19:39:00Z">
            <w:rPr>
              <w:w w:val="115"/>
            </w:rPr>
          </w:rPrChange>
        </w:rPr>
        <w:t>y</w:t>
      </w:r>
      <w:r w:rsidRPr="00635885">
        <w:rPr>
          <w:rFonts w:asciiTheme="minorHAnsi" w:hAnsiTheme="minorHAnsi"/>
          <w:spacing w:val="-8"/>
          <w:w w:val="115"/>
          <w:sz w:val="22"/>
          <w:szCs w:val="22"/>
          <w:rPrChange w:id="1305" w:author="Wall, Alison E." w:date="2017-11-27T19:39:00Z">
            <w:rPr>
              <w:spacing w:val="-8"/>
              <w:w w:val="115"/>
            </w:rPr>
          </w:rPrChange>
        </w:rPr>
        <w:t xml:space="preserve"> </w:t>
      </w:r>
      <w:r w:rsidRPr="00635885">
        <w:rPr>
          <w:rFonts w:asciiTheme="minorHAnsi" w:hAnsiTheme="minorHAnsi"/>
          <w:w w:val="115"/>
          <w:sz w:val="22"/>
          <w:szCs w:val="22"/>
          <w:rPrChange w:id="1306" w:author="Wall, Alison E." w:date="2017-11-27T19:39:00Z">
            <w:rPr>
              <w:w w:val="115"/>
            </w:rPr>
          </w:rPrChange>
        </w:rPr>
        <w:t>ta</w:t>
      </w:r>
      <w:r w:rsidRPr="00635885">
        <w:rPr>
          <w:rFonts w:asciiTheme="minorHAnsi" w:hAnsiTheme="minorHAnsi"/>
          <w:spacing w:val="-3"/>
          <w:w w:val="115"/>
          <w:sz w:val="22"/>
          <w:szCs w:val="22"/>
          <w:rPrChange w:id="1307" w:author="Wall, Alison E." w:date="2017-11-27T19:39:00Z">
            <w:rPr>
              <w:spacing w:val="-3"/>
              <w:w w:val="115"/>
            </w:rPr>
          </w:rPrChange>
        </w:rPr>
        <w:t>k</w:t>
      </w:r>
      <w:r w:rsidRPr="00635885">
        <w:rPr>
          <w:rFonts w:asciiTheme="minorHAnsi" w:hAnsiTheme="minorHAnsi"/>
          <w:w w:val="115"/>
          <w:sz w:val="22"/>
          <w:szCs w:val="22"/>
          <w:rPrChange w:id="1308" w:author="Wall, Alison E." w:date="2017-11-27T19:39:00Z">
            <w:rPr>
              <w:w w:val="115"/>
            </w:rPr>
          </w:rPrChange>
        </w:rPr>
        <w:t>e</w:t>
      </w:r>
      <w:r w:rsidRPr="00635885">
        <w:rPr>
          <w:rFonts w:asciiTheme="minorHAnsi" w:hAnsiTheme="minorHAnsi"/>
          <w:spacing w:val="-8"/>
          <w:w w:val="115"/>
          <w:sz w:val="22"/>
          <w:szCs w:val="22"/>
          <w:rPrChange w:id="1309" w:author="Wall, Alison E." w:date="2017-11-27T19:39:00Z">
            <w:rPr>
              <w:spacing w:val="-8"/>
              <w:w w:val="115"/>
            </w:rPr>
          </w:rPrChange>
        </w:rPr>
        <w:t xml:space="preserve"> </w:t>
      </w:r>
      <w:r w:rsidRPr="00635885">
        <w:rPr>
          <w:rFonts w:asciiTheme="minorHAnsi" w:hAnsiTheme="minorHAnsi"/>
          <w:spacing w:val="-2"/>
          <w:w w:val="115"/>
          <w:sz w:val="22"/>
          <w:szCs w:val="22"/>
          <w:rPrChange w:id="1310" w:author="Wall, Alison E." w:date="2017-11-27T19:39:00Z">
            <w:rPr>
              <w:spacing w:val="-2"/>
              <w:w w:val="115"/>
            </w:rPr>
          </w:rPrChange>
        </w:rPr>
        <w:t>aw</w:t>
      </w:r>
      <w:r w:rsidRPr="00635885">
        <w:rPr>
          <w:rFonts w:asciiTheme="minorHAnsi" w:hAnsiTheme="minorHAnsi"/>
          <w:spacing w:val="-3"/>
          <w:w w:val="115"/>
          <w:sz w:val="22"/>
          <w:szCs w:val="22"/>
          <w:rPrChange w:id="1311" w:author="Wall, Alison E." w:date="2017-11-27T19:39:00Z">
            <w:rPr>
              <w:spacing w:val="-3"/>
              <w:w w:val="115"/>
            </w:rPr>
          </w:rPrChange>
        </w:rPr>
        <w:t>a</w:t>
      </w:r>
      <w:r w:rsidRPr="00635885">
        <w:rPr>
          <w:rFonts w:asciiTheme="minorHAnsi" w:hAnsiTheme="minorHAnsi"/>
          <w:w w:val="115"/>
          <w:sz w:val="22"/>
          <w:szCs w:val="22"/>
          <w:rPrChange w:id="1312" w:author="Wall, Alison E." w:date="2017-11-27T19:39:00Z">
            <w:rPr>
              <w:w w:val="115"/>
            </w:rPr>
          </w:rPrChange>
        </w:rPr>
        <w:t>y</w:t>
      </w:r>
      <w:r w:rsidRPr="00635885">
        <w:rPr>
          <w:rFonts w:asciiTheme="minorHAnsi" w:hAnsiTheme="minorHAnsi"/>
          <w:spacing w:val="-9"/>
          <w:w w:val="115"/>
          <w:sz w:val="22"/>
          <w:szCs w:val="22"/>
          <w:rPrChange w:id="1313" w:author="Wall, Alison E." w:date="2017-11-27T19:39:00Z">
            <w:rPr>
              <w:spacing w:val="-9"/>
              <w:w w:val="115"/>
            </w:rPr>
          </w:rPrChange>
        </w:rPr>
        <w:t xml:space="preserve"> </w:t>
      </w:r>
      <w:r w:rsidRPr="00635885">
        <w:rPr>
          <w:rFonts w:asciiTheme="minorHAnsi" w:hAnsiTheme="minorHAnsi"/>
          <w:w w:val="115"/>
          <w:sz w:val="22"/>
          <w:szCs w:val="22"/>
          <w:rPrChange w:id="1314" w:author="Wall, Alison E." w:date="2017-11-27T19:39:00Z">
            <w:rPr>
              <w:w w:val="115"/>
            </w:rPr>
          </w:rPrChange>
        </w:rPr>
        <w:t>is</w:t>
      </w:r>
      <w:r w:rsidRPr="00635885">
        <w:rPr>
          <w:rFonts w:asciiTheme="minorHAnsi" w:hAnsiTheme="minorHAnsi"/>
          <w:spacing w:val="-8"/>
          <w:w w:val="115"/>
          <w:sz w:val="22"/>
          <w:szCs w:val="22"/>
          <w:rPrChange w:id="1315" w:author="Wall, Alison E." w:date="2017-11-27T19:39:00Z">
            <w:rPr>
              <w:spacing w:val="-8"/>
              <w:w w:val="115"/>
            </w:rPr>
          </w:rPrChange>
        </w:rPr>
        <w:t xml:space="preserve"> </w:t>
      </w:r>
      <w:r w:rsidRPr="00635885">
        <w:rPr>
          <w:rFonts w:asciiTheme="minorHAnsi" w:hAnsiTheme="minorHAnsi"/>
          <w:spacing w:val="-1"/>
          <w:w w:val="115"/>
          <w:sz w:val="22"/>
          <w:szCs w:val="22"/>
          <w:rPrChange w:id="1316" w:author="Wall, Alison E." w:date="2017-11-27T19:39:00Z">
            <w:rPr>
              <w:spacing w:val="-1"/>
              <w:w w:val="115"/>
            </w:rPr>
          </w:rPrChange>
        </w:rPr>
        <w:t>f</w:t>
      </w:r>
      <w:r w:rsidRPr="00635885">
        <w:rPr>
          <w:rFonts w:asciiTheme="minorHAnsi" w:hAnsiTheme="minorHAnsi"/>
          <w:w w:val="115"/>
          <w:sz w:val="22"/>
          <w:szCs w:val="22"/>
          <w:rPrChange w:id="1317" w:author="Wall, Alison E." w:date="2017-11-27T19:39:00Z">
            <w:rPr>
              <w:w w:val="115"/>
            </w:rPr>
          </w:rPrChange>
        </w:rPr>
        <w:t>or</w:t>
      </w:r>
      <w:r w:rsidRPr="00635885">
        <w:rPr>
          <w:rFonts w:asciiTheme="minorHAnsi" w:hAnsiTheme="minorHAnsi"/>
          <w:spacing w:val="-11"/>
          <w:w w:val="115"/>
          <w:sz w:val="22"/>
          <w:szCs w:val="22"/>
          <w:rPrChange w:id="1318" w:author="Wall, Alison E." w:date="2017-11-27T19:39:00Z">
            <w:rPr>
              <w:spacing w:val="-11"/>
              <w:w w:val="115"/>
            </w:rPr>
          </w:rPrChange>
        </w:rPr>
        <w:t xml:space="preserve"> </w:t>
      </w:r>
      <w:r w:rsidRPr="00635885">
        <w:rPr>
          <w:rFonts w:asciiTheme="minorHAnsi" w:hAnsiTheme="minorHAnsi"/>
          <w:w w:val="115"/>
          <w:sz w:val="22"/>
          <w:szCs w:val="22"/>
          <w:rPrChange w:id="1319" w:author="Wall, Alison E." w:date="2017-11-27T19:39:00Z">
            <w:rPr>
              <w:w w:val="115"/>
            </w:rPr>
          </w:rPrChange>
        </w:rPr>
        <w:t>companies</w:t>
      </w:r>
      <w:r w:rsidRPr="00635885">
        <w:rPr>
          <w:rFonts w:asciiTheme="minorHAnsi" w:hAnsiTheme="minorHAnsi"/>
          <w:spacing w:val="-10"/>
          <w:w w:val="115"/>
          <w:sz w:val="22"/>
          <w:szCs w:val="22"/>
          <w:rPrChange w:id="1320" w:author="Wall, Alison E." w:date="2017-11-27T19:39:00Z">
            <w:rPr>
              <w:spacing w:val="-10"/>
              <w:w w:val="115"/>
            </w:rPr>
          </w:rPrChange>
        </w:rPr>
        <w:t xml:space="preserve"> </w:t>
      </w:r>
      <w:r w:rsidRPr="00635885">
        <w:rPr>
          <w:rFonts w:asciiTheme="minorHAnsi" w:hAnsiTheme="minorHAnsi"/>
          <w:w w:val="115"/>
          <w:sz w:val="22"/>
          <w:szCs w:val="22"/>
          <w:rPrChange w:id="1321" w:author="Wall, Alison E." w:date="2017-11-27T19:39:00Z">
            <w:rPr>
              <w:w w:val="115"/>
            </w:rPr>
          </w:rPrChange>
        </w:rPr>
        <w:t>app</w:t>
      </w:r>
      <w:r w:rsidRPr="00635885">
        <w:rPr>
          <w:rFonts w:asciiTheme="minorHAnsi" w:hAnsiTheme="minorHAnsi"/>
          <w:spacing w:val="-4"/>
          <w:w w:val="115"/>
          <w:sz w:val="22"/>
          <w:szCs w:val="22"/>
          <w:rPrChange w:id="1322" w:author="Wall, Alison E." w:date="2017-11-27T19:39:00Z">
            <w:rPr>
              <w:spacing w:val="-4"/>
              <w:w w:val="115"/>
            </w:rPr>
          </w:rPrChange>
        </w:rPr>
        <w:t>r</w:t>
      </w:r>
      <w:r w:rsidRPr="00635885">
        <w:rPr>
          <w:rFonts w:asciiTheme="minorHAnsi" w:hAnsiTheme="minorHAnsi"/>
          <w:w w:val="115"/>
          <w:sz w:val="22"/>
          <w:szCs w:val="22"/>
          <w:rPrChange w:id="1323" w:author="Wall, Alison E." w:date="2017-11-27T19:39:00Z">
            <w:rPr>
              <w:w w:val="115"/>
            </w:rPr>
          </w:rPrChange>
        </w:rPr>
        <w:t>oaching</w:t>
      </w:r>
      <w:r w:rsidRPr="00635885">
        <w:rPr>
          <w:rFonts w:asciiTheme="minorHAnsi" w:hAnsiTheme="minorHAnsi"/>
          <w:spacing w:val="-7"/>
          <w:w w:val="115"/>
          <w:sz w:val="22"/>
          <w:szCs w:val="22"/>
          <w:rPrChange w:id="1324" w:author="Wall, Alison E." w:date="2017-11-27T19:39:00Z">
            <w:rPr>
              <w:spacing w:val="-7"/>
              <w:w w:val="115"/>
            </w:rPr>
          </w:rPrChange>
        </w:rPr>
        <w:t xml:space="preserve"> </w:t>
      </w:r>
      <w:r w:rsidRPr="00635885">
        <w:rPr>
          <w:rFonts w:asciiTheme="minorHAnsi" w:hAnsiTheme="minorHAnsi"/>
          <w:w w:val="115"/>
          <w:sz w:val="22"/>
          <w:szCs w:val="22"/>
          <w:rPrChange w:id="1325" w:author="Wall, Alison E." w:date="2017-11-27T19:39:00Z">
            <w:rPr>
              <w:w w:val="115"/>
            </w:rPr>
          </w:rPrChange>
        </w:rPr>
        <w:t>di</w:t>
      </w:r>
      <w:r w:rsidRPr="00635885">
        <w:rPr>
          <w:rFonts w:asciiTheme="minorHAnsi" w:hAnsiTheme="minorHAnsi"/>
          <w:spacing w:val="-2"/>
          <w:w w:val="115"/>
          <w:sz w:val="22"/>
          <w:szCs w:val="22"/>
          <w:rPrChange w:id="1326" w:author="Wall, Alison E." w:date="2017-11-27T19:39:00Z">
            <w:rPr>
              <w:spacing w:val="-2"/>
              <w:w w:val="115"/>
            </w:rPr>
          </w:rPrChange>
        </w:rPr>
        <w:t>v</w:t>
      </w:r>
      <w:r w:rsidRPr="00635885">
        <w:rPr>
          <w:rFonts w:asciiTheme="minorHAnsi" w:hAnsiTheme="minorHAnsi"/>
          <w:w w:val="115"/>
          <w:sz w:val="22"/>
          <w:szCs w:val="22"/>
          <w:rPrChange w:id="1327" w:author="Wall, Alison E." w:date="2017-11-27T19:39:00Z">
            <w:rPr>
              <w:w w:val="115"/>
            </w:rPr>
          </w:rPrChange>
        </w:rPr>
        <w:t>e</w:t>
      </w:r>
      <w:r w:rsidRPr="00635885">
        <w:rPr>
          <w:rFonts w:asciiTheme="minorHAnsi" w:hAnsiTheme="minorHAnsi"/>
          <w:spacing w:val="-2"/>
          <w:w w:val="115"/>
          <w:sz w:val="22"/>
          <w:szCs w:val="22"/>
          <w:rPrChange w:id="1328" w:author="Wall, Alison E." w:date="2017-11-27T19:39:00Z">
            <w:rPr>
              <w:spacing w:val="-2"/>
              <w:w w:val="115"/>
            </w:rPr>
          </w:rPrChange>
        </w:rPr>
        <w:t>r</w:t>
      </w:r>
      <w:r w:rsidRPr="00635885">
        <w:rPr>
          <w:rFonts w:asciiTheme="minorHAnsi" w:hAnsiTheme="minorHAnsi"/>
          <w:w w:val="115"/>
          <w:sz w:val="22"/>
          <w:szCs w:val="22"/>
          <w:rPrChange w:id="1329" w:author="Wall, Alison E." w:date="2017-11-27T19:39:00Z">
            <w:rPr>
              <w:w w:val="115"/>
            </w:rPr>
          </w:rPrChange>
        </w:rPr>
        <w:t>si</w:t>
      </w:r>
      <w:r w:rsidRPr="00635885">
        <w:rPr>
          <w:rFonts w:asciiTheme="minorHAnsi" w:hAnsiTheme="minorHAnsi"/>
          <w:spacing w:val="-3"/>
          <w:w w:val="115"/>
          <w:sz w:val="22"/>
          <w:szCs w:val="22"/>
          <w:rPrChange w:id="1330" w:author="Wall, Alison E." w:date="2017-11-27T19:39:00Z">
            <w:rPr>
              <w:spacing w:val="-3"/>
              <w:w w:val="115"/>
            </w:rPr>
          </w:rPrChange>
        </w:rPr>
        <w:t>t</w:t>
      </w:r>
      <w:r w:rsidRPr="00635885">
        <w:rPr>
          <w:rFonts w:asciiTheme="minorHAnsi" w:hAnsiTheme="minorHAnsi"/>
          <w:w w:val="115"/>
          <w:sz w:val="22"/>
          <w:szCs w:val="22"/>
          <w:rPrChange w:id="1331" w:author="Wall, Alison E." w:date="2017-11-27T19:39:00Z">
            <w:rPr>
              <w:w w:val="115"/>
            </w:rPr>
          </w:rPrChange>
        </w:rPr>
        <w:t>y</w:t>
      </w:r>
      <w:r w:rsidRPr="00635885">
        <w:rPr>
          <w:rFonts w:asciiTheme="minorHAnsi" w:hAnsiTheme="minorHAnsi"/>
          <w:spacing w:val="-8"/>
          <w:w w:val="115"/>
          <w:sz w:val="22"/>
          <w:szCs w:val="22"/>
          <w:rPrChange w:id="1332" w:author="Wall, Alison E." w:date="2017-11-27T19:39:00Z">
            <w:rPr>
              <w:spacing w:val="-8"/>
              <w:w w:val="115"/>
            </w:rPr>
          </w:rPrChange>
        </w:rPr>
        <w:t xml:space="preserve"> </w:t>
      </w:r>
      <w:r w:rsidRPr="00635885">
        <w:rPr>
          <w:rFonts w:asciiTheme="minorHAnsi" w:hAnsiTheme="minorHAnsi"/>
          <w:w w:val="115"/>
          <w:sz w:val="22"/>
          <w:szCs w:val="22"/>
          <w:rPrChange w:id="1333" w:author="Wall, Alison E." w:date="2017-11-27T19:39:00Z">
            <w:rPr>
              <w:w w:val="115"/>
            </w:rPr>
          </w:rPrChange>
        </w:rPr>
        <w:t>complain</w:t>
      </w:r>
      <w:r w:rsidRPr="00635885">
        <w:rPr>
          <w:rFonts w:asciiTheme="minorHAnsi" w:hAnsiTheme="minorHAnsi"/>
          <w:spacing w:val="-3"/>
          <w:w w:val="115"/>
          <w:sz w:val="22"/>
          <w:szCs w:val="22"/>
          <w:rPrChange w:id="1334" w:author="Wall, Alison E." w:date="2017-11-27T19:39:00Z">
            <w:rPr>
              <w:spacing w:val="-3"/>
              <w:w w:val="115"/>
            </w:rPr>
          </w:rPrChange>
        </w:rPr>
        <w:t>t</w:t>
      </w:r>
      <w:r w:rsidRPr="00635885">
        <w:rPr>
          <w:rFonts w:asciiTheme="minorHAnsi" w:hAnsiTheme="minorHAnsi"/>
          <w:spacing w:val="-4"/>
          <w:w w:val="115"/>
          <w:sz w:val="22"/>
          <w:szCs w:val="22"/>
          <w:rPrChange w:id="1335" w:author="Wall, Alison E." w:date="2017-11-27T19:39:00Z">
            <w:rPr>
              <w:spacing w:val="-4"/>
              <w:w w:val="115"/>
            </w:rPr>
          </w:rPrChange>
        </w:rPr>
        <w:t>s</w:t>
      </w:r>
      <w:r w:rsidRPr="00635885">
        <w:rPr>
          <w:rFonts w:asciiTheme="minorHAnsi" w:hAnsiTheme="minorHAnsi"/>
          <w:w w:val="115"/>
          <w:sz w:val="22"/>
          <w:szCs w:val="22"/>
          <w:rPrChange w:id="1336" w:author="Wall, Alison E." w:date="2017-11-27T19:39:00Z">
            <w:rPr>
              <w:w w:val="115"/>
            </w:rPr>
          </w:rPrChange>
        </w:rPr>
        <w:t>.</w:t>
      </w:r>
    </w:p>
    <w:p w14:paraId="0A29652E" w14:textId="77777777" w:rsidR="00EF764E" w:rsidRPr="00635885" w:rsidRDefault="00EF764E">
      <w:pPr>
        <w:spacing w:before="5" w:line="110" w:lineRule="exact"/>
        <w:rPr>
          <w:rPrChange w:id="1337" w:author="Wall, Alison E." w:date="2017-11-27T19:39:00Z">
            <w:rPr>
              <w:sz w:val="11"/>
              <w:szCs w:val="11"/>
            </w:rPr>
          </w:rPrChange>
        </w:rPr>
      </w:pPr>
    </w:p>
    <w:p w14:paraId="711B4FB4" w14:textId="77777777" w:rsidR="00EF764E" w:rsidRPr="00635885" w:rsidRDefault="00EF764E">
      <w:pPr>
        <w:spacing w:line="200" w:lineRule="exact"/>
        <w:rPr>
          <w:rPrChange w:id="1338" w:author="Wall, Alison E." w:date="2017-11-27T19:39:00Z">
            <w:rPr>
              <w:sz w:val="20"/>
              <w:szCs w:val="20"/>
            </w:rPr>
          </w:rPrChange>
        </w:rPr>
      </w:pPr>
    </w:p>
    <w:p w14:paraId="3FCD9CDC" w14:textId="77777777" w:rsidR="00EF764E" w:rsidRPr="00635885" w:rsidRDefault="00AB6722">
      <w:pPr>
        <w:pStyle w:val="Heading2"/>
        <w:jc w:val="center"/>
        <w:rPr>
          <w:rFonts w:asciiTheme="minorHAnsi" w:hAnsiTheme="minorHAnsi"/>
          <w:b w:val="0"/>
          <w:bCs w:val="0"/>
          <w:sz w:val="22"/>
          <w:szCs w:val="22"/>
          <w:rPrChange w:id="1339" w:author="Wall, Alison E." w:date="2017-11-27T19:39:00Z">
            <w:rPr>
              <w:b w:val="0"/>
              <w:bCs w:val="0"/>
            </w:rPr>
          </w:rPrChange>
        </w:rPr>
      </w:pPr>
      <w:ins w:id="1340" w:author="Wall, Alison E." w:date="2017-11-27T20:09:00Z">
        <w:r>
          <w:rPr>
            <w:rFonts w:asciiTheme="minorHAnsi" w:hAnsiTheme="minorHAnsi"/>
            <w:w w:val="125"/>
            <w:sz w:val="22"/>
            <w:szCs w:val="22"/>
          </w:rPr>
          <w:t>U.S.</w:t>
        </w:r>
      </w:ins>
      <w:del w:id="1341" w:author="Wall, Alison E." w:date="2017-11-27T20:09:00Z">
        <w:r w:rsidR="0011099E" w:rsidRPr="00635885" w:rsidDel="00AB6722">
          <w:rPr>
            <w:rFonts w:asciiTheme="minorHAnsi" w:hAnsiTheme="minorHAnsi"/>
            <w:spacing w:val="-3"/>
            <w:w w:val="125"/>
            <w:sz w:val="22"/>
            <w:szCs w:val="22"/>
            <w:rPrChange w:id="1342" w:author="Wall, Alison E." w:date="2017-11-27T19:39:00Z">
              <w:rPr>
                <w:spacing w:val="-3"/>
                <w:w w:val="125"/>
              </w:rPr>
            </w:rPrChange>
          </w:rPr>
          <w:delText>u</w:delText>
        </w:r>
        <w:r w:rsidR="0011099E" w:rsidRPr="00635885" w:rsidDel="00AB6722">
          <w:rPr>
            <w:rFonts w:asciiTheme="minorHAnsi" w:hAnsiTheme="minorHAnsi"/>
            <w:w w:val="125"/>
            <w:sz w:val="22"/>
            <w:szCs w:val="22"/>
            <w:rPrChange w:id="1343" w:author="Wall, Alison E." w:date="2017-11-27T19:39:00Z">
              <w:rPr>
                <w:w w:val="125"/>
              </w:rPr>
            </w:rPrChange>
          </w:rPr>
          <w:delText>s</w:delText>
        </w:r>
      </w:del>
      <w:r w:rsidR="0011099E" w:rsidRPr="00635885">
        <w:rPr>
          <w:rFonts w:asciiTheme="minorHAnsi" w:hAnsiTheme="minorHAnsi"/>
          <w:spacing w:val="1"/>
          <w:w w:val="125"/>
          <w:sz w:val="22"/>
          <w:szCs w:val="22"/>
          <w:rPrChange w:id="1344" w:author="Wall, Alison E." w:date="2017-11-27T19:39:00Z">
            <w:rPr>
              <w:spacing w:val="1"/>
              <w:w w:val="125"/>
            </w:rPr>
          </w:rPrChange>
        </w:rPr>
        <w:t xml:space="preserve"> </w:t>
      </w:r>
      <w:del w:id="1345" w:author="Wall, Alison E." w:date="2017-11-27T20:17:00Z">
        <w:r w:rsidR="0011099E" w:rsidRPr="00635885" w:rsidDel="00D52C1E">
          <w:rPr>
            <w:rFonts w:asciiTheme="minorHAnsi" w:hAnsiTheme="minorHAnsi"/>
            <w:w w:val="125"/>
            <w:sz w:val="22"/>
            <w:szCs w:val="22"/>
            <w:rPrChange w:id="1346" w:author="Wall, Alison E." w:date="2017-11-27T19:39:00Z">
              <w:rPr>
                <w:w w:val="125"/>
              </w:rPr>
            </w:rPrChange>
          </w:rPr>
          <w:delText>ed</w:delText>
        </w:r>
        <w:r w:rsidR="0011099E" w:rsidRPr="00635885" w:rsidDel="00D52C1E">
          <w:rPr>
            <w:rFonts w:asciiTheme="minorHAnsi" w:hAnsiTheme="minorHAnsi"/>
            <w:spacing w:val="-2"/>
            <w:w w:val="125"/>
            <w:sz w:val="22"/>
            <w:szCs w:val="22"/>
            <w:rPrChange w:id="1347" w:author="Wall, Alison E." w:date="2017-11-27T19:39:00Z">
              <w:rPr>
                <w:spacing w:val="-2"/>
                <w:w w:val="125"/>
              </w:rPr>
            </w:rPrChange>
          </w:rPr>
          <w:delText>u</w:delText>
        </w:r>
        <w:r w:rsidR="0011099E" w:rsidRPr="00635885" w:rsidDel="00D52C1E">
          <w:rPr>
            <w:rFonts w:asciiTheme="minorHAnsi" w:hAnsiTheme="minorHAnsi"/>
            <w:spacing w:val="-4"/>
            <w:w w:val="125"/>
            <w:sz w:val="22"/>
            <w:szCs w:val="22"/>
            <w:rPrChange w:id="1348" w:author="Wall, Alison E." w:date="2017-11-27T19:39:00Z">
              <w:rPr>
                <w:spacing w:val="-4"/>
                <w:w w:val="125"/>
              </w:rPr>
            </w:rPrChange>
          </w:rPr>
          <w:delText>c</w:delText>
        </w:r>
        <w:r w:rsidR="0011099E" w:rsidRPr="00635885" w:rsidDel="00D52C1E">
          <w:rPr>
            <w:rFonts w:asciiTheme="minorHAnsi" w:hAnsiTheme="minorHAnsi"/>
            <w:spacing w:val="-7"/>
            <w:w w:val="125"/>
            <w:sz w:val="22"/>
            <w:szCs w:val="22"/>
            <w:rPrChange w:id="1349" w:author="Wall, Alison E." w:date="2017-11-27T19:39:00Z">
              <w:rPr>
                <w:spacing w:val="-7"/>
                <w:w w:val="125"/>
              </w:rPr>
            </w:rPrChange>
          </w:rPr>
          <w:delText>a</w:delText>
        </w:r>
        <w:r w:rsidR="0011099E" w:rsidRPr="00635885" w:rsidDel="00D52C1E">
          <w:rPr>
            <w:rFonts w:asciiTheme="minorHAnsi" w:hAnsiTheme="minorHAnsi"/>
            <w:w w:val="125"/>
            <w:sz w:val="22"/>
            <w:szCs w:val="22"/>
            <w:rPrChange w:id="1350" w:author="Wall, Alison E." w:date="2017-11-27T19:39:00Z">
              <w:rPr>
                <w:w w:val="125"/>
              </w:rPr>
            </w:rPrChange>
          </w:rPr>
          <w:delText>tional</w:delText>
        </w:r>
      </w:del>
      <w:ins w:id="1351" w:author="Wall, Alison E." w:date="2017-11-27T20:17:00Z">
        <w:r w:rsidR="00D52C1E" w:rsidRPr="00D52C1E">
          <w:rPr>
            <w:rFonts w:asciiTheme="minorHAnsi" w:hAnsiTheme="minorHAnsi"/>
            <w:w w:val="125"/>
            <w:sz w:val="22"/>
            <w:szCs w:val="22"/>
          </w:rPr>
          <w:t>Educational</w:t>
        </w:r>
      </w:ins>
      <w:r w:rsidR="0011099E" w:rsidRPr="00635885">
        <w:rPr>
          <w:rFonts w:asciiTheme="minorHAnsi" w:hAnsiTheme="minorHAnsi"/>
          <w:spacing w:val="1"/>
          <w:w w:val="125"/>
          <w:sz w:val="22"/>
          <w:szCs w:val="22"/>
          <w:rPrChange w:id="1352" w:author="Wall, Alison E." w:date="2017-11-27T19:39:00Z">
            <w:rPr>
              <w:spacing w:val="1"/>
              <w:w w:val="125"/>
            </w:rPr>
          </w:rPrChange>
        </w:rPr>
        <w:t xml:space="preserve"> </w:t>
      </w:r>
      <w:ins w:id="1353" w:author="Wall, Alison E." w:date="2017-11-27T20:17:00Z">
        <w:r w:rsidR="00D52C1E">
          <w:rPr>
            <w:rFonts w:asciiTheme="minorHAnsi" w:hAnsiTheme="minorHAnsi"/>
            <w:spacing w:val="-7"/>
            <w:w w:val="125"/>
            <w:sz w:val="22"/>
            <w:szCs w:val="22"/>
          </w:rPr>
          <w:t>A</w:t>
        </w:r>
      </w:ins>
      <w:del w:id="1354" w:author="Wall, Alison E." w:date="2017-11-27T20:17:00Z">
        <w:r w:rsidR="0011099E" w:rsidRPr="00635885" w:rsidDel="00D52C1E">
          <w:rPr>
            <w:rFonts w:asciiTheme="minorHAnsi" w:hAnsiTheme="minorHAnsi"/>
            <w:spacing w:val="-7"/>
            <w:w w:val="125"/>
            <w:sz w:val="22"/>
            <w:szCs w:val="22"/>
            <w:rPrChange w:id="1355" w:author="Wall, Alison E." w:date="2017-11-27T19:39:00Z">
              <w:rPr>
                <w:spacing w:val="-7"/>
                <w:w w:val="125"/>
              </w:rPr>
            </w:rPrChange>
          </w:rPr>
          <w:delText>a</w:delText>
        </w:r>
      </w:del>
      <w:r w:rsidR="0011099E" w:rsidRPr="00635885">
        <w:rPr>
          <w:rFonts w:asciiTheme="minorHAnsi" w:hAnsiTheme="minorHAnsi"/>
          <w:spacing w:val="4"/>
          <w:w w:val="125"/>
          <w:sz w:val="22"/>
          <w:szCs w:val="22"/>
          <w:rPrChange w:id="1356" w:author="Wall, Alison E." w:date="2017-11-27T19:39:00Z">
            <w:rPr>
              <w:spacing w:val="4"/>
              <w:w w:val="125"/>
            </w:rPr>
          </w:rPrChange>
        </w:rPr>
        <w:t>t</w:t>
      </w:r>
      <w:r w:rsidR="0011099E" w:rsidRPr="00635885">
        <w:rPr>
          <w:rFonts w:asciiTheme="minorHAnsi" w:hAnsiTheme="minorHAnsi"/>
          <w:spacing w:val="-5"/>
          <w:w w:val="125"/>
          <w:sz w:val="22"/>
          <w:szCs w:val="22"/>
          <w:rPrChange w:id="1357" w:author="Wall, Alison E." w:date="2017-11-27T19:39:00Z">
            <w:rPr>
              <w:spacing w:val="-5"/>
              <w:w w:val="125"/>
            </w:rPr>
          </w:rPrChange>
        </w:rPr>
        <w:t>t</w:t>
      </w:r>
      <w:r w:rsidR="0011099E" w:rsidRPr="00635885">
        <w:rPr>
          <w:rFonts w:asciiTheme="minorHAnsi" w:hAnsiTheme="minorHAnsi"/>
          <w:w w:val="125"/>
          <w:sz w:val="22"/>
          <w:szCs w:val="22"/>
          <w:rPrChange w:id="1358" w:author="Wall, Alison E." w:date="2017-11-27T19:39:00Z">
            <w:rPr>
              <w:w w:val="125"/>
            </w:rPr>
          </w:rPrChange>
        </w:rPr>
        <w:t>ainment</w:t>
      </w:r>
    </w:p>
    <w:p w14:paraId="4E077020" w14:textId="77777777" w:rsidR="00EF764E" w:rsidRPr="00635885" w:rsidRDefault="0011099E">
      <w:pPr>
        <w:pStyle w:val="BodyText"/>
        <w:spacing w:before="85"/>
        <w:rPr>
          <w:rFonts w:asciiTheme="minorHAnsi" w:hAnsiTheme="minorHAnsi"/>
          <w:sz w:val="22"/>
          <w:szCs w:val="22"/>
          <w:rPrChange w:id="1359" w:author="Wall, Alison E." w:date="2017-11-27T19:39:00Z">
            <w:rPr/>
          </w:rPrChange>
        </w:rPr>
      </w:pPr>
      <w:proofErr w:type="gramStart"/>
      <w:r w:rsidRPr="00635885">
        <w:rPr>
          <w:rFonts w:asciiTheme="minorHAnsi" w:hAnsiTheme="minorHAnsi"/>
          <w:w w:val="115"/>
          <w:sz w:val="22"/>
          <w:szCs w:val="22"/>
          <w:rPrChange w:id="1360" w:author="Wall, Alison E." w:date="2017-11-27T19:39:00Z">
            <w:rPr>
              <w:w w:val="115"/>
            </w:rPr>
          </w:rPrChange>
        </w:rPr>
        <w:t>...[</w:t>
      </w:r>
      <w:proofErr w:type="gramEnd"/>
      <w:r w:rsidRPr="00635885">
        <w:rPr>
          <w:rFonts w:asciiTheme="minorHAnsi" w:hAnsiTheme="minorHAnsi"/>
          <w:w w:val="115"/>
          <w:sz w:val="22"/>
          <w:szCs w:val="22"/>
          <w:rPrChange w:id="1361" w:author="Wall, Alison E." w:date="2017-11-27T19:39:00Z">
            <w:rPr>
              <w:w w:val="115"/>
            </w:rPr>
          </w:rPrChange>
        </w:rPr>
        <w:t>count</w:t>
      </w:r>
      <w:r w:rsidRPr="00635885">
        <w:rPr>
          <w:rFonts w:asciiTheme="minorHAnsi" w:hAnsiTheme="minorHAnsi"/>
          <w:spacing w:val="-4"/>
          <w:w w:val="115"/>
          <w:sz w:val="22"/>
          <w:szCs w:val="22"/>
          <w:rPrChange w:id="1362" w:author="Wall, Alison E." w:date="2017-11-27T19:39:00Z">
            <w:rPr>
              <w:spacing w:val="-4"/>
              <w:w w:val="115"/>
            </w:rPr>
          </w:rPrChange>
        </w:rPr>
        <w:t>r</w:t>
      </w:r>
      <w:r w:rsidRPr="00635885">
        <w:rPr>
          <w:rFonts w:asciiTheme="minorHAnsi" w:hAnsiTheme="minorHAnsi"/>
          <w:w w:val="115"/>
          <w:sz w:val="22"/>
          <w:szCs w:val="22"/>
          <w:rPrChange w:id="1363" w:author="Wall, Alison E." w:date="2017-11-27T19:39:00Z">
            <w:rPr>
              <w:w w:val="115"/>
            </w:rPr>
          </w:rPrChange>
        </w:rPr>
        <w:t>y</w:t>
      </w:r>
      <w:r w:rsidRPr="00635885">
        <w:rPr>
          <w:rFonts w:asciiTheme="minorHAnsi" w:hAnsiTheme="minorHAnsi"/>
          <w:spacing w:val="41"/>
          <w:w w:val="115"/>
          <w:sz w:val="22"/>
          <w:szCs w:val="22"/>
          <w:rPrChange w:id="1364" w:author="Wall, Alison E." w:date="2017-11-27T19:39:00Z">
            <w:rPr>
              <w:spacing w:val="41"/>
              <w:w w:val="115"/>
            </w:rPr>
          </w:rPrChange>
        </w:rPr>
        <w:t xml:space="preserve"> </w:t>
      </w:r>
      <w:commentRangeStart w:id="1365"/>
      <w:r w:rsidRPr="00635885">
        <w:rPr>
          <w:rFonts w:asciiTheme="minorHAnsi" w:hAnsiTheme="minorHAnsi"/>
          <w:w w:val="115"/>
          <w:sz w:val="22"/>
          <w:szCs w:val="22"/>
          <w:rPrChange w:id="1366" w:author="Wall, Alison E." w:date="2017-11-27T19:39:00Z">
            <w:rPr>
              <w:w w:val="115"/>
            </w:rPr>
          </w:rPrChange>
        </w:rPr>
        <w:t>demo</w:t>
      </w:r>
      <w:r w:rsidRPr="00635885">
        <w:rPr>
          <w:rFonts w:asciiTheme="minorHAnsi" w:hAnsiTheme="minorHAnsi"/>
          <w:spacing w:val="-1"/>
          <w:w w:val="115"/>
          <w:sz w:val="22"/>
          <w:szCs w:val="22"/>
          <w:rPrChange w:id="1367" w:author="Wall, Alison E." w:date="2017-11-27T19:39:00Z">
            <w:rPr>
              <w:spacing w:val="-1"/>
              <w:w w:val="115"/>
            </w:rPr>
          </w:rPrChange>
        </w:rPr>
        <w:t>g</w:t>
      </w:r>
      <w:r w:rsidRPr="00635885">
        <w:rPr>
          <w:rFonts w:asciiTheme="minorHAnsi" w:hAnsiTheme="minorHAnsi"/>
          <w:spacing w:val="-2"/>
          <w:w w:val="115"/>
          <w:sz w:val="22"/>
          <w:szCs w:val="22"/>
          <w:rPrChange w:id="1368" w:author="Wall, Alison E." w:date="2017-11-27T19:39:00Z">
            <w:rPr>
              <w:spacing w:val="-2"/>
              <w:w w:val="115"/>
            </w:rPr>
          </w:rPrChange>
        </w:rPr>
        <w:t>r</w:t>
      </w:r>
      <w:r w:rsidRPr="00635885">
        <w:rPr>
          <w:rFonts w:asciiTheme="minorHAnsi" w:hAnsiTheme="minorHAnsi"/>
          <w:w w:val="115"/>
          <w:sz w:val="22"/>
          <w:szCs w:val="22"/>
          <w:rPrChange w:id="1369" w:author="Wall, Alison E." w:date="2017-11-27T19:39:00Z">
            <w:rPr>
              <w:w w:val="115"/>
            </w:rPr>
          </w:rPrChange>
        </w:rPr>
        <w:t>aphic</w:t>
      </w:r>
      <w:r w:rsidRPr="00635885">
        <w:rPr>
          <w:rFonts w:asciiTheme="minorHAnsi" w:hAnsiTheme="minorHAnsi"/>
          <w:spacing w:val="-4"/>
          <w:w w:val="115"/>
          <w:sz w:val="22"/>
          <w:szCs w:val="22"/>
          <w:rPrChange w:id="1370" w:author="Wall, Alison E." w:date="2017-11-27T19:39:00Z">
            <w:rPr>
              <w:spacing w:val="-4"/>
              <w:w w:val="115"/>
            </w:rPr>
          </w:rPrChange>
        </w:rPr>
        <w:t>s</w:t>
      </w:r>
      <w:commentRangeEnd w:id="1365"/>
      <w:r w:rsidR="00AB6722">
        <w:rPr>
          <w:rStyle w:val="CommentReference"/>
          <w:rFonts w:asciiTheme="minorHAnsi" w:eastAsiaTheme="minorHAnsi" w:hAnsiTheme="minorHAnsi"/>
        </w:rPr>
        <w:commentReference w:id="1365"/>
      </w:r>
      <w:r w:rsidRPr="00635885">
        <w:rPr>
          <w:rFonts w:asciiTheme="minorHAnsi" w:hAnsiTheme="minorHAnsi"/>
          <w:w w:val="115"/>
          <w:sz w:val="22"/>
          <w:szCs w:val="22"/>
          <w:rPrChange w:id="1371" w:author="Wall, Alison E." w:date="2017-11-27T19:39:00Z">
            <w:rPr>
              <w:w w:val="115"/>
            </w:rPr>
          </w:rPrChange>
        </w:rPr>
        <w:t>]...</w:t>
      </w:r>
    </w:p>
    <w:p w14:paraId="0E654B0D" w14:textId="77777777" w:rsidR="00EF764E" w:rsidRPr="00AB6722" w:rsidDel="00AB6722" w:rsidRDefault="00EF764E">
      <w:pPr>
        <w:rPr>
          <w:del w:id="1372" w:author="Wall, Alison E." w:date="2017-11-27T20:09:00Z"/>
        </w:rPr>
        <w:sectPr w:rsidR="00EF764E" w:rsidRPr="00AB6722" w:rsidDel="00AB6722">
          <w:headerReference w:type="default" r:id="rId9"/>
          <w:footerReference w:type="default" r:id="rId10"/>
          <w:pgSz w:w="12240" w:h="15840"/>
          <w:pgMar w:top="1000" w:right="1720" w:bottom="980" w:left="1720" w:header="803" w:footer="789" w:gutter="0"/>
          <w:pgNumType w:start="1"/>
          <w:cols w:space="720"/>
        </w:sectPr>
      </w:pPr>
    </w:p>
    <w:p w14:paraId="5EFCF9E1" w14:textId="77777777" w:rsidR="00EF764E" w:rsidRPr="00635885" w:rsidDel="00AB6722" w:rsidRDefault="00EF764E">
      <w:pPr>
        <w:spacing w:before="8" w:line="160" w:lineRule="exact"/>
        <w:rPr>
          <w:del w:id="1373" w:author="Wall, Alison E." w:date="2017-11-27T20:09:00Z"/>
          <w:rPrChange w:id="1374" w:author="Wall, Alison E." w:date="2017-11-27T19:39:00Z">
            <w:rPr>
              <w:del w:id="1375" w:author="Wall, Alison E." w:date="2017-11-27T20:09:00Z"/>
              <w:sz w:val="16"/>
              <w:szCs w:val="16"/>
            </w:rPr>
          </w:rPrChange>
        </w:rPr>
      </w:pPr>
    </w:p>
    <w:p w14:paraId="2A0B0382" w14:textId="77777777" w:rsidR="00EF764E" w:rsidRPr="00635885" w:rsidDel="00AB6722" w:rsidRDefault="00EF764E">
      <w:pPr>
        <w:spacing w:line="200" w:lineRule="exact"/>
        <w:rPr>
          <w:del w:id="1376" w:author="Wall, Alison E." w:date="2017-11-27T20:09:00Z"/>
          <w:rPrChange w:id="1377" w:author="Wall, Alison E." w:date="2017-11-27T19:39:00Z">
            <w:rPr>
              <w:del w:id="1378" w:author="Wall, Alison E." w:date="2017-11-27T20:09:00Z"/>
              <w:sz w:val="20"/>
              <w:szCs w:val="20"/>
            </w:rPr>
          </w:rPrChange>
        </w:rPr>
      </w:pPr>
    </w:p>
    <w:p w14:paraId="039252BE" w14:textId="77777777" w:rsidR="00EF764E" w:rsidRPr="00635885" w:rsidDel="00AB6722" w:rsidRDefault="00EF764E">
      <w:pPr>
        <w:spacing w:line="200" w:lineRule="exact"/>
        <w:rPr>
          <w:del w:id="1379" w:author="Wall, Alison E." w:date="2017-11-27T20:09:00Z"/>
          <w:rPrChange w:id="1380" w:author="Wall, Alison E." w:date="2017-11-27T19:39:00Z">
            <w:rPr>
              <w:del w:id="1381" w:author="Wall, Alison E." w:date="2017-11-27T20:09:00Z"/>
              <w:sz w:val="20"/>
              <w:szCs w:val="20"/>
            </w:rPr>
          </w:rPrChange>
        </w:rPr>
      </w:pPr>
    </w:p>
    <w:p w14:paraId="1F7D0590" w14:textId="77777777" w:rsidR="00EF764E" w:rsidRPr="00635885" w:rsidRDefault="00EF764E">
      <w:pPr>
        <w:spacing w:line="200" w:lineRule="exact"/>
        <w:rPr>
          <w:rPrChange w:id="1382" w:author="Wall, Alison E." w:date="2017-11-27T19:39:00Z">
            <w:rPr>
              <w:sz w:val="20"/>
              <w:szCs w:val="20"/>
            </w:rPr>
          </w:rPrChange>
        </w:rPr>
      </w:pPr>
    </w:p>
    <w:p w14:paraId="1A4B242E" w14:textId="77777777" w:rsidR="00EF764E" w:rsidRPr="00635885" w:rsidRDefault="0011099E">
      <w:pPr>
        <w:pStyle w:val="BodyText"/>
        <w:spacing w:before="74" w:line="351" w:lineRule="auto"/>
        <w:ind w:right="622" w:firstLine="215"/>
        <w:rPr>
          <w:rFonts w:asciiTheme="minorHAnsi" w:hAnsiTheme="minorHAnsi"/>
          <w:sz w:val="22"/>
          <w:szCs w:val="22"/>
          <w:rPrChange w:id="1383" w:author="Wall, Alison E." w:date="2017-11-27T19:39:00Z">
            <w:rPr/>
          </w:rPrChange>
        </w:rPr>
      </w:pPr>
      <w:del w:id="1384" w:author="Wall, Alison E." w:date="2017-11-27T20:10:00Z">
        <w:r w:rsidRPr="00635885" w:rsidDel="00AB6722">
          <w:rPr>
            <w:rFonts w:asciiTheme="minorHAnsi" w:hAnsiTheme="minorHAnsi"/>
            <w:w w:val="115"/>
            <w:sz w:val="22"/>
            <w:szCs w:val="22"/>
            <w:rPrChange w:id="1385" w:author="Wall, Alison E." w:date="2017-11-27T19:39:00Z">
              <w:rPr>
                <w:w w:val="115"/>
              </w:rPr>
            </w:rPrChange>
          </w:rPr>
          <w:delText>In</w:delText>
        </w:r>
        <w:r w:rsidRPr="00635885" w:rsidDel="00AB6722">
          <w:rPr>
            <w:rFonts w:asciiTheme="minorHAnsi" w:hAnsiTheme="minorHAnsi"/>
            <w:spacing w:val="-14"/>
            <w:w w:val="115"/>
            <w:sz w:val="22"/>
            <w:szCs w:val="22"/>
            <w:rPrChange w:id="1386" w:author="Wall, Alison E." w:date="2017-11-27T19:39:00Z">
              <w:rPr>
                <w:spacing w:val="-14"/>
                <w:w w:val="115"/>
              </w:rPr>
            </w:rPrChange>
          </w:rPr>
          <w:delText xml:space="preserve"> </w:delText>
        </w:r>
        <w:r w:rsidRPr="00635885" w:rsidDel="00AB6722">
          <w:rPr>
            <w:rFonts w:asciiTheme="minorHAnsi" w:hAnsiTheme="minorHAnsi"/>
            <w:w w:val="115"/>
            <w:sz w:val="22"/>
            <w:szCs w:val="22"/>
            <w:rPrChange w:id="1387" w:author="Wall, Alison E." w:date="2017-11-27T19:39:00Z">
              <w:rPr>
                <w:w w:val="115"/>
              </w:rPr>
            </w:rPrChange>
          </w:rPr>
          <w:delText>2</w:delText>
        </w:r>
        <w:r w:rsidRPr="00635885" w:rsidDel="00AB6722">
          <w:rPr>
            <w:rFonts w:asciiTheme="minorHAnsi" w:hAnsiTheme="minorHAnsi"/>
            <w:spacing w:val="-2"/>
            <w:w w:val="115"/>
            <w:sz w:val="22"/>
            <w:szCs w:val="22"/>
            <w:rPrChange w:id="1388" w:author="Wall, Alison E." w:date="2017-11-27T19:39:00Z">
              <w:rPr>
                <w:spacing w:val="-2"/>
                <w:w w:val="115"/>
              </w:rPr>
            </w:rPrChange>
          </w:rPr>
          <w:delText>0</w:delText>
        </w:r>
        <w:r w:rsidRPr="00635885" w:rsidDel="00AB6722">
          <w:rPr>
            <w:rFonts w:asciiTheme="minorHAnsi" w:hAnsiTheme="minorHAnsi"/>
            <w:w w:val="115"/>
            <w:sz w:val="22"/>
            <w:szCs w:val="22"/>
            <w:rPrChange w:id="1389" w:author="Wall, Alison E." w:date="2017-11-27T19:39:00Z">
              <w:rPr>
                <w:w w:val="115"/>
              </w:rPr>
            </w:rPrChange>
          </w:rPr>
          <w:delText>1</w:delText>
        </w:r>
        <w:r w:rsidRPr="00635885" w:rsidDel="00AB6722">
          <w:rPr>
            <w:rFonts w:asciiTheme="minorHAnsi" w:hAnsiTheme="minorHAnsi"/>
            <w:spacing w:val="-4"/>
            <w:w w:val="115"/>
            <w:sz w:val="22"/>
            <w:szCs w:val="22"/>
            <w:rPrChange w:id="1390" w:author="Wall, Alison E." w:date="2017-11-27T19:39:00Z">
              <w:rPr>
                <w:spacing w:val="-4"/>
                <w:w w:val="115"/>
              </w:rPr>
            </w:rPrChange>
          </w:rPr>
          <w:delText>5</w:delText>
        </w:r>
        <w:r w:rsidRPr="00635885" w:rsidDel="00AB6722">
          <w:rPr>
            <w:rFonts w:asciiTheme="minorHAnsi" w:hAnsiTheme="minorHAnsi"/>
            <w:w w:val="115"/>
            <w:sz w:val="22"/>
            <w:szCs w:val="22"/>
            <w:rPrChange w:id="1391" w:author="Wall, Alison E." w:date="2017-11-27T19:39:00Z">
              <w:rPr>
                <w:w w:val="115"/>
              </w:rPr>
            </w:rPrChange>
          </w:rPr>
          <w:delText>,</w:delText>
        </w:r>
        <w:r w:rsidRPr="00635885" w:rsidDel="00AB6722">
          <w:rPr>
            <w:rFonts w:asciiTheme="minorHAnsi" w:hAnsiTheme="minorHAnsi"/>
            <w:spacing w:val="-14"/>
            <w:w w:val="115"/>
            <w:sz w:val="22"/>
            <w:szCs w:val="22"/>
            <w:rPrChange w:id="1392" w:author="Wall, Alison E." w:date="2017-11-27T19:39:00Z">
              <w:rPr>
                <w:spacing w:val="-14"/>
                <w:w w:val="115"/>
              </w:rPr>
            </w:rPrChange>
          </w:rPr>
          <w:delText xml:space="preserve"> </w:delText>
        </w:r>
        <w:r w:rsidRPr="00635885" w:rsidDel="00AB6722">
          <w:rPr>
            <w:rFonts w:asciiTheme="minorHAnsi" w:hAnsiTheme="minorHAnsi"/>
            <w:spacing w:val="-1"/>
            <w:w w:val="115"/>
            <w:sz w:val="22"/>
            <w:szCs w:val="22"/>
            <w:rPrChange w:id="1393" w:author="Wall, Alison E." w:date="2017-11-27T19:39:00Z">
              <w:rPr>
                <w:spacing w:val="-1"/>
                <w:w w:val="115"/>
              </w:rPr>
            </w:rPrChange>
          </w:rPr>
          <w:delText>o</w:delText>
        </w:r>
      </w:del>
      <w:ins w:id="1394" w:author="Wall, Alison E." w:date="2017-11-27T20:10:00Z">
        <w:r w:rsidR="00AB6722">
          <w:rPr>
            <w:rFonts w:asciiTheme="minorHAnsi" w:hAnsiTheme="minorHAnsi"/>
            <w:spacing w:val="-1"/>
            <w:w w:val="115"/>
            <w:sz w:val="22"/>
            <w:szCs w:val="22"/>
          </w:rPr>
          <w:t>O</w:t>
        </w:r>
      </w:ins>
      <w:r w:rsidRPr="00635885">
        <w:rPr>
          <w:rFonts w:asciiTheme="minorHAnsi" w:hAnsiTheme="minorHAnsi"/>
          <w:w w:val="115"/>
          <w:sz w:val="22"/>
          <w:szCs w:val="22"/>
          <w:rPrChange w:id="1395" w:author="Wall, Alison E." w:date="2017-11-27T19:39:00Z">
            <w:rPr>
              <w:w w:val="115"/>
            </w:rPr>
          </w:rPrChange>
        </w:rPr>
        <w:t>f</w:t>
      </w:r>
      <w:r w:rsidRPr="00635885">
        <w:rPr>
          <w:rFonts w:asciiTheme="minorHAnsi" w:hAnsiTheme="minorHAnsi"/>
          <w:spacing w:val="-16"/>
          <w:w w:val="115"/>
          <w:sz w:val="22"/>
          <w:szCs w:val="22"/>
          <w:rPrChange w:id="1396" w:author="Wall, Alison E." w:date="2017-11-27T19:39:00Z">
            <w:rPr>
              <w:spacing w:val="-16"/>
              <w:w w:val="115"/>
            </w:rPr>
          </w:rPrChange>
        </w:rPr>
        <w:t xml:space="preserve"> </w:t>
      </w:r>
      <w:r w:rsidRPr="00635885">
        <w:rPr>
          <w:rFonts w:asciiTheme="minorHAnsi" w:hAnsiTheme="minorHAnsi"/>
          <w:w w:val="115"/>
          <w:sz w:val="22"/>
          <w:szCs w:val="22"/>
          <w:rPrChange w:id="1397" w:author="Wall, Alison E." w:date="2017-11-27T19:39:00Z">
            <w:rPr>
              <w:w w:val="115"/>
            </w:rPr>
          </w:rPrChange>
        </w:rPr>
        <w:t>the</w:t>
      </w:r>
      <w:r w:rsidRPr="00635885">
        <w:rPr>
          <w:rFonts w:asciiTheme="minorHAnsi" w:hAnsiTheme="minorHAnsi"/>
          <w:spacing w:val="-16"/>
          <w:w w:val="115"/>
          <w:sz w:val="22"/>
          <w:szCs w:val="22"/>
          <w:rPrChange w:id="1398" w:author="Wall, Alison E." w:date="2017-11-27T19:39:00Z">
            <w:rPr>
              <w:spacing w:val="-16"/>
              <w:w w:val="115"/>
            </w:rPr>
          </w:rPrChange>
        </w:rPr>
        <w:t xml:space="preserve"> </w:t>
      </w:r>
      <w:r w:rsidRPr="00635885">
        <w:rPr>
          <w:rFonts w:asciiTheme="minorHAnsi" w:hAnsiTheme="minorHAnsi"/>
          <w:w w:val="115"/>
          <w:sz w:val="22"/>
          <w:szCs w:val="22"/>
          <w:rPrChange w:id="1399" w:author="Wall, Alison E." w:date="2017-11-27T19:39:00Z">
            <w:rPr>
              <w:w w:val="115"/>
            </w:rPr>
          </w:rPrChange>
        </w:rPr>
        <w:t>American</w:t>
      </w:r>
      <w:r w:rsidRPr="00635885">
        <w:rPr>
          <w:rFonts w:asciiTheme="minorHAnsi" w:hAnsiTheme="minorHAnsi"/>
          <w:spacing w:val="-15"/>
          <w:w w:val="115"/>
          <w:sz w:val="22"/>
          <w:szCs w:val="22"/>
          <w:rPrChange w:id="1400" w:author="Wall, Alison E." w:date="2017-11-27T19:39:00Z">
            <w:rPr>
              <w:spacing w:val="-15"/>
              <w:w w:val="115"/>
            </w:rPr>
          </w:rPrChange>
        </w:rPr>
        <w:t xml:space="preserve"> </w:t>
      </w:r>
      <w:r w:rsidRPr="00635885">
        <w:rPr>
          <w:rFonts w:asciiTheme="minorHAnsi" w:hAnsiTheme="minorHAnsi"/>
          <w:w w:val="115"/>
          <w:sz w:val="22"/>
          <w:szCs w:val="22"/>
          <w:rPrChange w:id="1401" w:author="Wall, Alison E." w:date="2017-11-27T19:39:00Z">
            <w:rPr>
              <w:w w:val="115"/>
            </w:rPr>
          </w:rPrChange>
        </w:rPr>
        <w:t>publi</w:t>
      </w:r>
      <w:r w:rsidRPr="00635885">
        <w:rPr>
          <w:rFonts w:asciiTheme="minorHAnsi" w:hAnsiTheme="minorHAnsi"/>
          <w:spacing w:val="-3"/>
          <w:w w:val="115"/>
          <w:sz w:val="22"/>
          <w:szCs w:val="22"/>
          <w:rPrChange w:id="1402" w:author="Wall, Alison E." w:date="2017-11-27T19:39:00Z">
            <w:rPr>
              <w:spacing w:val="-3"/>
              <w:w w:val="115"/>
            </w:rPr>
          </w:rPrChange>
        </w:rPr>
        <w:t>c</w:t>
      </w:r>
      <w:ins w:id="1403" w:author="Wall, Alison E." w:date="2017-11-27T20:10:00Z">
        <w:r w:rsidR="00AB6722">
          <w:rPr>
            <w:rFonts w:asciiTheme="minorHAnsi" w:hAnsiTheme="minorHAnsi"/>
            <w:spacing w:val="-3"/>
            <w:w w:val="115"/>
            <w:sz w:val="22"/>
            <w:szCs w:val="22"/>
          </w:rPr>
          <w:t xml:space="preserve"> in 2015</w:t>
        </w:r>
      </w:ins>
      <w:r w:rsidRPr="00635885">
        <w:rPr>
          <w:rFonts w:asciiTheme="minorHAnsi" w:hAnsiTheme="minorHAnsi"/>
          <w:w w:val="115"/>
          <w:sz w:val="22"/>
          <w:szCs w:val="22"/>
          <w:rPrChange w:id="1404" w:author="Wall, Alison E." w:date="2017-11-27T19:39:00Z">
            <w:rPr>
              <w:w w:val="115"/>
            </w:rPr>
          </w:rPrChange>
        </w:rPr>
        <w:t>,</w:t>
      </w:r>
      <w:r w:rsidRPr="00635885">
        <w:rPr>
          <w:rFonts w:asciiTheme="minorHAnsi" w:hAnsiTheme="minorHAnsi"/>
          <w:spacing w:val="-14"/>
          <w:w w:val="115"/>
          <w:sz w:val="22"/>
          <w:szCs w:val="22"/>
          <w:rPrChange w:id="1405" w:author="Wall, Alison E." w:date="2017-11-27T19:39:00Z">
            <w:rPr>
              <w:spacing w:val="-14"/>
              <w:w w:val="115"/>
            </w:rPr>
          </w:rPrChange>
        </w:rPr>
        <w:t xml:space="preserve"> </w:t>
      </w:r>
      <w:r w:rsidRPr="00635885">
        <w:rPr>
          <w:rFonts w:asciiTheme="minorHAnsi" w:hAnsiTheme="minorHAnsi"/>
          <w:w w:val="105"/>
          <w:sz w:val="22"/>
          <w:szCs w:val="22"/>
          <w:rPrChange w:id="1406" w:author="Wall, Alison E." w:date="2017-11-27T19:39:00Z">
            <w:rPr>
              <w:w w:val="105"/>
            </w:rPr>
          </w:rPrChange>
        </w:rPr>
        <w:t>1</w:t>
      </w:r>
      <w:r w:rsidRPr="00635885">
        <w:rPr>
          <w:rFonts w:asciiTheme="minorHAnsi" w:hAnsiTheme="minorHAnsi"/>
          <w:spacing w:val="-8"/>
          <w:w w:val="105"/>
          <w:sz w:val="22"/>
          <w:szCs w:val="22"/>
          <w:rPrChange w:id="1407" w:author="Wall, Alison E." w:date="2017-11-27T19:39:00Z">
            <w:rPr>
              <w:spacing w:val="-8"/>
              <w:w w:val="105"/>
            </w:rPr>
          </w:rPrChange>
        </w:rPr>
        <w:t xml:space="preserve"> </w:t>
      </w:r>
      <w:r w:rsidRPr="00635885">
        <w:rPr>
          <w:rFonts w:asciiTheme="minorHAnsi" w:hAnsiTheme="minorHAnsi"/>
          <w:w w:val="115"/>
          <w:sz w:val="22"/>
          <w:szCs w:val="22"/>
          <w:rPrChange w:id="1408" w:author="Wall, Alison E." w:date="2017-11-27T19:39:00Z">
            <w:rPr>
              <w:w w:val="115"/>
            </w:rPr>
          </w:rPrChange>
        </w:rPr>
        <w:t>in</w:t>
      </w:r>
      <w:r w:rsidRPr="00635885">
        <w:rPr>
          <w:rFonts w:asciiTheme="minorHAnsi" w:hAnsiTheme="minorHAnsi"/>
          <w:spacing w:val="-14"/>
          <w:w w:val="115"/>
          <w:sz w:val="22"/>
          <w:szCs w:val="22"/>
          <w:rPrChange w:id="1409" w:author="Wall, Alison E." w:date="2017-11-27T19:39:00Z">
            <w:rPr>
              <w:spacing w:val="-14"/>
              <w:w w:val="115"/>
            </w:rPr>
          </w:rPrChange>
        </w:rPr>
        <w:t xml:space="preserve"> </w:t>
      </w:r>
      <w:r w:rsidRPr="00635885">
        <w:rPr>
          <w:rFonts w:asciiTheme="minorHAnsi" w:hAnsiTheme="minorHAnsi"/>
          <w:w w:val="115"/>
          <w:sz w:val="22"/>
          <w:szCs w:val="22"/>
          <w:rPrChange w:id="1410" w:author="Wall, Alison E." w:date="2017-11-27T19:39:00Z">
            <w:rPr>
              <w:w w:val="115"/>
            </w:rPr>
          </w:rPrChange>
        </w:rPr>
        <w:t>3</w:t>
      </w:r>
      <w:r w:rsidRPr="00635885">
        <w:rPr>
          <w:rFonts w:asciiTheme="minorHAnsi" w:hAnsiTheme="minorHAnsi"/>
          <w:spacing w:val="-14"/>
          <w:w w:val="115"/>
          <w:sz w:val="22"/>
          <w:szCs w:val="22"/>
          <w:rPrChange w:id="1411" w:author="Wall, Alison E." w:date="2017-11-27T19:39:00Z">
            <w:rPr>
              <w:spacing w:val="-14"/>
              <w:w w:val="115"/>
            </w:rPr>
          </w:rPrChange>
        </w:rPr>
        <w:t xml:space="preserve"> </w:t>
      </w:r>
      <w:r w:rsidRPr="00635885">
        <w:rPr>
          <w:rFonts w:asciiTheme="minorHAnsi" w:hAnsiTheme="minorHAnsi"/>
          <w:w w:val="115"/>
          <w:sz w:val="22"/>
          <w:szCs w:val="22"/>
          <w:rPrChange w:id="1412" w:author="Wall, Alison E." w:date="2017-11-27T19:39:00Z">
            <w:rPr>
              <w:w w:val="115"/>
            </w:rPr>
          </w:rPrChange>
        </w:rPr>
        <w:t>held</w:t>
      </w:r>
      <w:r w:rsidRPr="00635885">
        <w:rPr>
          <w:rFonts w:asciiTheme="minorHAnsi" w:hAnsiTheme="minorHAnsi"/>
          <w:spacing w:val="-14"/>
          <w:w w:val="115"/>
          <w:sz w:val="22"/>
          <w:szCs w:val="22"/>
          <w:rPrChange w:id="1413" w:author="Wall, Alison E." w:date="2017-11-27T19:39:00Z">
            <w:rPr>
              <w:spacing w:val="-14"/>
              <w:w w:val="115"/>
            </w:rPr>
          </w:rPrChange>
        </w:rPr>
        <w:t xml:space="preserve"> </w:t>
      </w:r>
      <w:r w:rsidRPr="00635885">
        <w:rPr>
          <w:rFonts w:asciiTheme="minorHAnsi" w:hAnsiTheme="minorHAnsi"/>
          <w:w w:val="115"/>
          <w:sz w:val="22"/>
          <w:szCs w:val="22"/>
          <w:rPrChange w:id="1414" w:author="Wall, Alison E." w:date="2017-11-27T19:39:00Z">
            <w:rPr>
              <w:w w:val="115"/>
            </w:rPr>
          </w:rPrChange>
        </w:rPr>
        <w:t>a</w:t>
      </w:r>
      <w:r w:rsidRPr="00635885">
        <w:rPr>
          <w:rFonts w:asciiTheme="minorHAnsi" w:hAnsiTheme="minorHAnsi"/>
          <w:spacing w:val="-15"/>
          <w:w w:val="115"/>
          <w:sz w:val="22"/>
          <w:szCs w:val="22"/>
          <w:rPrChange w:id="1415" w:author="Wall, Alison E." w:date="2017-11-27T19:39:00Z">
            <w:rPr>
              <w:spacing w:val="-15"/>
              <w:w w:val="115"/>
            </w:rPr>
          </w:rPrChange>
        </w:rPr>
        <w:t xml:space="preserve"> </w:t>
      </w:r>
      <w:del w:id="1416" w:author="Wall, Alison E." w:date="2017-11-27T20:10:00Z">
        <w:r w:rsidRPr="00635885" w:rsidDel="00AB6722">
          <w:rPr>
            <w:rFonts w:asciiTheme="minorHAnsi" w:hAnsiTheme="minorHAnsi"/>
            <w:w w:val="115"/>
            <w:sz w:val="22"/>
            <w:szCs w:val="22"/>
            <w:rPrChange w:id="1417" w:author="Wall, Alison E." w:date="2017-11-27T19:39:00Z">
              <w:rPr>
                <w:w w:val="115"/>
              </w:rPr>
            </w:rPrChange>
          </w:rPr>
          <w:delText>Bachelo</w:delText>
        </w:r>
        <w:r w:rsidRPr="00635885" w:rsidDel="00AB6722">
          <w:rPr>
            <w:rFonts w:asciiTheme="minorHAnsi" w:hAnsiTheme="minorHAnsi"/>
            <w:spacing w:val="-2"/>
            <w:w w:val="115"/>
            <w:sz w:val="22"/>
            <w:szCs w:val="22"/>
            <w:rPrChange w:id="1418" w:author="Wall, Alison E." w:date="2017-11-27T19:39:00Z">
              <w:rPr>
                <w:spacing w:val="-2"/>
                <w:w w:val="115"/>
              </w:rPr>
            </w:rPrChange>
          </w:rPr>
          <w:delText>r</w:delText>
        </w:r>
        <w:r w:rsidRPr="00635885" w:rsidDel="00AB6722">
          <w:rPr>
            <w:rFonts w:asciiTheme="minorHAnsi" w:hAnsiTheme="minorHAnsi"/>
            <w:w w:val="115"/>
            <w:sz w:val="22"/>
            <w:szCs w:val="22"/>
            <w:rPrChange w:id="1419" w:author="Wall, Alison E." w:date="2017-11-27T19:39:00Z">
              <w:rPr>
                <w:w w:val="115"/>
              </w:rPr>
            </w:rPrChange>
          </w:rPr>
          <w:delText>s</w:delText>
        </w:r>
      </w:del>
      <w:ins w:id="1420" w:author="Wall, Alison E." w:date="2017-11-27T20:10:00Z">
        <w:r w:rsidR="00AB6722" w:rsidRPr="00AB6722">
          <w:rPr>
            <w:rFonts w:asciiTheme="minorHAnsi" w:hAnsiTheme="minorHAnsi"/>
            <w:w w:val="115"/>
            <w:sz w:val="22"/>
            <w:szCs w:val="22"/>
          </w:rPr>
          <w:t>Bachelo</w:t>
        </w:r>
        <w:r w:rsidR="00AB6722" w:rsidRPr="00AB6722">
          <w:rPr>
            <w:rFonts w:asciiTheme="minorHAnsi" w:hAnsiTheme="minorHAnsi"/>
            <w:spacing w:val="-2"/>
            <w:w w:val="115"/>
            <w:sz w:val="22"/>
            <w:szCs w:val="22"/>
          </w:rPr>
          <w:t>r</w:t>
        </w:r>
        <w:r w:rsidR="00AB6722" w:rsidRPr="00AB6722">
          <w:rPr>
            <w:rFonts w:asciiTheme="minorHAnsi" w:hAnsiTheme="minorHAnsi"/>
            <w:w w:val="115"/>
            <w:sz w:val="22"/>
            <w:szCs w:val="22"/>
          </w:rPr>
          <w:t>’s</w:t>
        </w:r>
      </w:ins>
      <w:r w:rsidRPr="00635885">
        <w:rPr>
          <w:rFonts w:asciiTheme="minorHAnsi" w:hAnsiTheme="minorHAnsi"/>
          <w:spacing w:val="-15"/>
          <w:w w:val="115"/>
          <w:sz w:val="22"/>
          <w:szCs w:val="22"/>
          <w:rPrChange w:id="1421" w:author="Wall, Alison E." w:date="2017-11-27T19:39:00Z">
            <w:rPr>
              <w:spacing w:val="-15"/>
              <w:w w:val="115"/>
            </w:rPr>
          </w:rPrChange>
        </w:rPr>
        <w:t xml:space="preserve"> </w:t>
      </w:r>
      <w:r w:rsidRPr="00635885">
        <w:rPr>
          <w:rFonts w:asciiTheme="minorHAnsi" w:hAnsiTheme="minorHAnsi"/>
          <w:w w:val="115"/>
          <w:sz w:val="22"/>
          <w:szCs w:val="22"/>
          <w:rPrChange w:id="1422" w:author="Wall, Alison E." w:date="2017-11-27T19:39:00Z">
            <w:rPr>
              <w:w w:val="115"/>
            </w:rPr>
          </w:rPrChange>
        </w:rPr>
        <w:t>de</w:t>
      </w:r>
      <w:r w:rsidRPr="00635885">
        <w:rPr>
          <w:rFonts w:asciiTheme="minorHAnsi" w:hAnsiTheme="minorHAnsi"/>
          <w:spacing w:val="-2"/>
          <w:w w:val="115"/>
          <w:sz w:val="22"/>
          <w:szCs w:val="22"/>
          <w:rPrChange w:id="1423" w:author="Wall, Alison E." w:date="2017-11-27T19:39:00Z">
            <w:rPr>
              <w:spacing w:val="-2"/>
              <w:w w:val="115"/>
            </w:rPr>
          </w:rPrChange>
        </w:rPr>
        <w:t>gr</w:t>
      </w:r>
      <w:r w:rsidRPr="00635885">
        <w:rPr>
          <w:rFonts w:asciiTheme="minorHAnsi" w:hAnsiTheme="minorHAnsi"/>
          <w:w w:val="115"/>
          <w:sz w:val="22"/>
          <w:szCs w:val="22"/>
          <w:rPrChange w:id="1424" w:author="Wall, Alison E." w:date="2017-11-27T19:39:00Z">
            <w:rPr>
              <w:w w:val="115"/>
            </w:rPr>
          </w:rPrChange>
        </w:rPr>
        <w:t>ee</w:t>
      </w:r>
      <w:r w:rsidRPr="00635885">
        <w:rPr>
          <w:rFonts w:asciiTheme="minorHAnsi" w:hAnsiTheme="minorHAnsi"/>
          <w:spacing w:val="-16"/>
          <w:w w:val="115"/>
          <w:sz w:val="22"/>
          <w:szCs w:val="22"/>
          <w:rPrChange w:id="1425" w:author="Wall, Alison E." w:date="2017-11-27T19:39:00Z">
            <w:rPr>
              <w:spacing w:val="-16"/>
              <w:w w:val="115"/>
            </w:rPr>
          </w:rPrChange>
        </w:rPr>
        <w:t xml:space="preserve"> </w:t>
      </w:r>
      <w:r w:rsidRPr="00635885">
        <w:rPr>
          <w:rFonts w:asciiTheme="minorHAnsi" w:hAnsiTheme="minorHAnsi"/>
          <w:w w:val="115"/>
          <w:sz w:val="22"/>
          <w:szCs w:val="22"/>
          <w:rPrChange w:id="1426" w:author="Wall, Alison E." w:date="2017-11-27T19:39:00Z">
            <w:rPr>
              <w:w w:val="115"/>
            </w:rPr>
          </w:rPrChange>
        </w:rPr>
        <w:t>or</w:t>
      </w:r>
      <w:r w:rsidRPr="00635885">
        <w:rPr>
          <w:rFonts w:asciiTheme="minorHAnsi" w:hAnsiTheme="minorHAnsi"/>
          <w:spacing w:val="-19"/>
          <w:w w:val="115"/>
          <w:sz w:val="22"/>
          <w:szCs w:val="22"/>
          <w:rPrChange w:id="1427" w:author="Wall, Alison E." w:date="2017-11-27T19:39:00Z">
            <w:rPr>
              <w:spacing w:val="-19"/>
              <w:w w:val="115"/>
            </w:rPr>
          </w:rPrChange>
        </w:rPr>
        <w:t xml:space="preserve"> </w:t>
      </w:r>
      <w:r w:rsidRPr="00635885">
        <w:rPr>
          <w:rFonts w:asciiTheme="minorHAnsi" w:hAnsiTheme="minorHAnsi"/>
          <w:w w:val="115"/>
          <w:sz w:val="22"/>
          <w:szCs w:val="22"/>
          <w:rPrChange w:id="1428" w:author="Wall, Alison E." w:date="2017-11-27T19:39:00Z">
            <w:rPr>
              <w:w w:val="115"/>
            </w:rPr>
          </w:rPrChange>
        </w:rPr>
        <w:t>b</w:t>
      </w:r>
      <w:r w:rsidRPr="00635885">
        <w:rPr>
          <w:rFonts w:asciiTheme="minorHAnsi" w:hAnsiTheme="minorHAnsi"/>
          <w:spacing w:val="-2"/>
          <w:w w:val="115"/>
          <w:sz w:val="22"/>
          <w:szCs w:val="22"/>
          <w:rPrChange w:id="1429" w:author="Wall, Alison E." w:date="2017-11-27T19:39:00Z">
            <w:rPr>
              <w:spacing w:val="-2"/>
              <w:w w:val="115"/>
            </w:rPr>
          </w:rPrChange>
        </w:rPr>
        <w:t>e</w:t>
      </w:r>
      <w:r w:rsidRPr="00635885">
        <w:rPr>
          <w:rFonts w:asciiTheme="minorHAnsi" w:hAnsiTheme="minorHAnsi"/>
          <w:spacing w:val="-4"/>
          <w:w w:val="115"/>
          <w:sz w:val="22"/>
          <w:szCs w:val="22"/>
          <w:rPrChange w:id="1430" w:author="Wall, Alison E." w:date="2017-11-27T19:39:00Z">
            <w:rPr>
              <w:spacing w:val="-4"/>
              <w:w w:val="115"/>
            </w:rPr>
          </w:rPrChange>
        </w:rPr>
        <w:t>t</w:t>
      </w:r>
      <w:r w:rsidRPr="00635885">
        <w:rPr>
          <w:rFonts w:asciiTheme="minorHAnsi" w:hAnsiTheme="minorHAnsi"/>
          <w:spacing w:val="-1"/>
          <w:w w:val="115"/>
          <w:sz w:val="22"/>
          <w:szCs w:val="22"/>
          <w:rPrChange w:id="1431" w:author="Wall, Alison E." w:date="2017-11-27T19:39:00Z">
            <w:rPr>
              <w:spacing w:val="-1"/>
              <w:w w:val="115"/>
            </w:rPr>
          </w:rPrChange>
        </w:rPr>
        <w:t>t</w:t>
      </w:r>
      <w:r w:rsidRPr="00635885">
        <w:rPr>
          <w:rFonts w:asciiTheme="minorHAnsi" w:hAnsiTheme="minorHAnsi"/>
          <w:w w:val="115"/>
          <w:sz w:val="22"/>
          <w:szCs w:val="22"/>
          <w:rPrChange w:id="1432" w:author="Wall, Alison E." w:date="2017-11-27T19:39:00Z">
            <w:rPr>
              <w:w w:val="115"/>
            </w:rPr>
          </w:rPrChange>
        </w:rPr>
        <w:t>e</w:t>
      </w:r>
      <w:r w:rsidRPr="00635885">
        <w:rPr>
          <w:rFonts w:asciiTheme="minorHAnsi" w:hAnsiTheme="minorHAnsi"/>
          <w:spacing w:val="1"/>
          <w:w w:val="115"/>
          <w:sz w:val="22"/>
          <w:szCs w:val="22"/>
          <w:rPrChange w:id="1433" w:author="Wall, Alison E." w:date="2017-11-27T19:39:00Z">
            <w:rPr>
              <w:spacing w:val="1"/>
              <w:w w:val="115"/>
            </w:rPr>
          </w:rPrChange>
        </w:rPr>
        <w:t>r</w:t>
      </w:r>
      <w:r w:rsidRPr="00635885">
        <w:rPr>
          <w:rFonts w:asciiTheme="minorHAnsi" w:hAnsiTheme="minorHAnsi"/>
          <w:w w:val="115"/>
          <w:sz w:val="22"/>
          <w:szCs w:val="22"/>
          <w:rPrChange w:id="1434" w:author="Wall, Alison E." w:date="2017-11-27T19:39:00Z">
            <w:rPr>
              <w:w w:val="115"/>
            </w:rPr>
          </w:rPrChange>
        </w:rPr>
        <w:t>;</w:t>
      </w:r>
      <w:ins w:id="1435" w:author="Wall, Alison E." w:date="2017-11-27T20:10:00Z">
        <w:r w:rsidR="00AB6722">
          <w:rPr>
            <w:rFonts w:asciiTheme="minorHAnsi" w:hAnsiTheme="minorHAnsi"/>
            <w:spacing w:val="-14"/>
            <w:w w:val="115"/>
            <w:sz w:val="22"/>
            <w:szCs w:val="22"/>
          </w:rPr>
          <w:t xml:space="preserve"> and </w:t>
        </w:r>
      </w:ins>
      <w:del w:id="1436" w:author="Wall, Alison E." w:date="2017-11-27T20:10:00Z">
        <w:r w:rsidRPr="00635885" w:rsidDel="00AB6722">
          <w:rPr>
            <w:rFonts w:asciiTheme="minorHAnsi" w:hAnsiTheme="minorHAnsi"/>
            <w:spacing w:val="-14"/>
            <w:w w:val="115"/>
            <w:sz w:val="22"/>
            <w:szCs w:val="22"/>
            <w:rPrChange w:id="1437" w:author="Wall, Alison E." w:date="2017-11-27T19:39:00Z">
              <w:rPr>
                <w:spacing w:val="-14"/>
                <w:w w:val="115"/>
              </w:rPr>
            </w:rPrChange>
          </w:rPr>
          <w:delText xml:space="preserve"> </w:delText>
        </w:r>
      </w:del>
      <w:r w:rsidRPr="00635885">
        <w:rPr>
          <w:rFonts w:asciiTheme="minorHAnsi" w:hAnsiTheme="minorHAnsi"/>
          <w:w w:val="115"/>
          <w:sz w:val="22"/>
          <w:szCs w:val="22"/>
          <w:rPrChange w:id="1438" w:author="Wall, Alison E." w:date="2017-11-27T19:39:00Z">
            <w:rPr>
              <w:w w:val="115"/>
            </w:rPr>
          </w:rPrChange>
        </w:rPr>
        <w:t>half</w:t>
      </w:r>
      <w:r w:rsidRPr="00635885">
        <w:rPr>
          <w:rFonts w:asciiTheme="minorHAnsi" w:hAnsiTheme="minorHAnsi"/>
          <w:spacing w:val="-17"/>
          <w:w w:val="115"/>
          <w:sz w:val="22"/>
          <w:szCs w:val="22"/>
          <w:rPrChange w:id="1439" w:author="Wall, Alison E." w:date="2017-11-27T19:39:00Z">
            <w:rPr>
              <w:spacing w:val="-17"/>
              <w:w w:val="115"/>
            </w:rPr>
          </w:rPrChange>
        </w:rPr>
        <w:t xml:space="preserve"> </w:t>
      </w:r>
      <w:r w:rsidRPr="00635885">
        <w:rPr>
          <w:rFonts w:asciiTheme="minorHAnsi" w:hAnsiTheme="minorHAnsi"/>
          <w:spacing w:val="-1"/>
          <w:w w:val="115"/>
          <w:sz w:val="22"/>
          <w:szCs w:val="22"/>
          <w:rPrChange w:id="1440" w:author="Wall, Alison E." w:date="2017-11-27T19:39:00Z">
            <w:rPr>
              <w:spacing w:val="-1"/>
              <w:w w:val="115"/>
            </w:rPr>
          </w:rPrChange>
        </w:rPr>
        <w:t>o</w:t>
      </w:r>
      <w:r w:rsidRPr="00635885">
        <w:rPr>
          <w:rFonts w:asciiTheme="minorHAnsi" w:hAnsiTheme="minorHAnsi"/>
          <w:w w:val="115"/>
          <w:sz w:val="22"/>
          <w:szCs w:val="22"/>
          <w:rPrChange w:id="1441" w:author="Wall, Alison E." w:date="2017-11-27T19:39:00Z">
            <w:rPr>
              <w:w w:val="115"/>
            </w:rPr>
          </w:rPrChange>
        </w:rPr>
        <w:t>f</w:t>
      </w:r>
      <w:r w:rsidRPr="00635885">
        <w:rPr>
          <w:rFonts w:asciiTheme="minorHAnsi" w:hAnsiTheme="minorHAnsi"/>
          <w:w w:val="124"/>
          <w:sz w:val="22"/>
          <w:szCs w:val="22"/>
          <w:rPrChange w:id="1442" w:author="Wall, Alison E." w:date="2017-11-27T19:39:00Z">
            <w:rPr>
              <w:w w:val="124"/>
            </w:rPr>
          </w:rPrChange>
        </w:rPr>
        <w:t xml:space="preserve"> </w:t>
      </w:r>
      <w:r w:rsidRPr="00635885">
        <w:rPr>
          <w:rFonts w:asciiTheme="minorHAnsi" w:hAnsiTheme="minorHAnsi"/>
          <w:w w:val="115"/>
          <w:sz w:val="22"/>
          <w:szCs w:val="22"/>
          <w:rPrChange w:id="1443" w:author="Wall, Alison E." w:date="2017-11-27T19:39:00Z">
            <w:rPr>
              <w:w w:val="115"/>
            </w:rPr>
          </w:rPrChange>
        </w:rPr>
        <w:t>th</w:t>
      </w:r>
      <w:ins w:id="1444" w:author="Wall, Alison E." w:date="2017-11-27T20:10:00Z">
        <w:r w:rsidR="00AB6722">
          <w:rPr>
            <w:rFonts w:asciiTheme="minorHAnsi" w:hAnsiTheme="minorHAnsi"/>
            <w:w w:val="115"/>
            <w:sz w:val="22"/>
            <w:szCs w:val="22"/>
          </w:rPr>
          <w:t>ose</w:t>
        </w:r>
      </w:ins>
      <w:del w:id="1445" w:author="Wall, Alison E." w:date="2017-11-27T20:10:00Z">
        <w:r w:rsidRPr="00635885" w:rsidDel="00AB6722">
          <w:rPr>
            <w:rFonts w:asciiTheme="minorHAnsi" w:hAnsiTheme="minorHAnsi"/>
            <w:w w:val="115"/>
            <w:sz w:val="22"/>
            <w:szCs w:val="22"/>
            <w:rPrChange w:id="1446" w:author="Wall, Alison E." w:date="2017-11-27T19:39:00Z">
              <w:rPr>
                <w:w w:val="115"/>
              </w:rPr>
            </w:rPrChange>
          </w:rPr>
          <w:delText>e</w:delText>
        </w:r>
      </w:del>
      <w:r w:rsidRPr="00635885">
        <w:rPr>
          <w:rFonts w:asciiTheme="minorHAnsi" w:hAnsiTheme="minorHAnsi"/>
          <w:spacing w:val="-27"/>
          <w:w w:val="115"/>
          <w:sz w:val="22"/>
          <w:szCs w:val="22"/>
          <w:rPrChange w:id="1447" w:author="Wall, Alison E." w:date="2017-11-27T19:39:00Z">
            <w:rPr>
              <w:spacing w:val="-27"/>
              <w:w w:val="115"/>
            </w:rPr>
          </w:rPrChange>
        </w:rPr>
        <w:t xml:space="preserve"> </w:t>
      </w:r>
      <w:r w:rsidRPr="00635885">
        <w:rPr>
          <w:rFonts w:asciiTheme="minorHAnsi" w:hAnsiTheme="minorHAnsi"/>
          <w:w w:val="115"/>
          <w:sz w:val="22"/>
          <w:szCs w:val="22"/>
          <w:rPrChange w:id="1448" w:author="Wall, Alison E." w:date="2017-11-27T19:39:00Z">
            <w:rPr>
              <w:w w:val="115"/>
            </w:rPr>
          </w:rPrChange>
        </w:rPr>
        <w:t>de</w:t>
      </w:r>
      <w:r w:rsidRPr="00635885">
        <w:rPr>
          <w:rFonts w:asciiTheme="minorHAnsi" w:hAnsiTheme="minorHAnsi"/>
          <w:spacing w:val="-2"/>
          <w:w w:val="115"/>
          <w:sz w:val="22"/>
          <w:szCs w:val="22"/>
          <w:rPrChange w:id="1449" w:author="Wall, Alison E." w:date="2017-11-27T19:39:00Z">
            <w:rPr>
              <w:spacing w:val="-2"/>
              <w:w w:val="115"/>
            </w:rPr>
          </w:rPrChange>
        </w:rPr>
        <w:t>gr</w:t>
      </w:r>
      <w:r w:rsidRPr="00635885">
        <w:rPr>
          <w:rFonts w:asciiTheme="minorHAnsi" w:hAnsiTheme="minorHAnsi"/>
          <w:w w:val="115"/>
          <w:sz w:val="22"/>
          <w:szCs w:val="22"/>
          <w:rPrChange w:id="1450" w:author="Wall, Alison E." w:date="2017-11-27T19:39:00Z">
            <w:rPr>
              <w:w w:val="115"/>
            </w:rPr>
          </w:rPrChange>
        </w:rPr>
        <w:t>ees</w:t>
      </w:r>
      <w:r w:rsidRPr="00635885">
        <w:rPr>
          <w:rFonts w:asciiTheme="minorHAnsi" w:hAnsiTheme="minorHAnsi"/>
          <w:spacing w:val="-26"/>
          <w:w w:val="115"/>
          <w:sz w:val="22"/>
          <w:szCs w:val="22"/>
          <w:rPrChange w:id="1451" w:author="Wall, Alison E." w:date="2017-11-27T19:39:00Z">
            <w:rPr>
              <w:spacing w:val="-26"/>
              <w:w w:val="115"/>
            </w:rPr>
          </w:rPrChange>
        </w:rPr>
        <w:t xml:space="preserve"> </w:t>
      </w:r>
      <w:r w:rsidRPr="00635885">
        <w:rPr>
          <w:rFonts w:asciiTheme="minorHAnsi" w:hAnsiTheme="minorHAnsi"/>
          <w:spacing w:val="-2"/>
          <w:w w:val="115"/>
          <w:sz w:val="22"/>
          <w:szCs w:val="22"/>
          <w:rPrChange w:id="1452" w:author="Wall, Alison E." w:date="2017-11-27T19:39:00Z">
            <w:rPr>
              <w:spacing w:val="-2"/>
              <w:w w:val="115"/>
            </w:rPr>
          </w:rPrChange>
        </w:rPr>
        <w:t>w</w:t>
      </w:r>
      <w:r w:rsidRPr="00635885">
        <w:rPr>
          <w:rFonts w:asciiTheme="minorHAnsi" w:hAnsiTheme="minorHAnsi"/>
          <w:w w:val="115"/>
          <w:sz w:val="22"/>
          <w:szCs w:val="22"/>
          <w:rPrChange w:id="1453" w:author="Wall, Alison E." w:date="2017-11-27T19:39:00Z">
            <w:rPr>
              <w:w w:val="115"/>
            </w:rPr>
          </w:rPrChange>
        </w:rPr>
        <w:t>e</w:t>
      </w:r>
      <w:r w:rsidRPr="00635885">
        <w:rPr>
          <w:rFonts w:asciiTheme="minorHAnsi" w:hAnsiTheme="minorHAnsi"/>
          <w:spacing w:val="-2"/>
          <w:w w:val="115"/>
          <w:sz w:val="22"/>
          <w:szCs w:val="22"/>
          <w:rPrChange w:id="1454" w:author="Wall, Alison E." w:date="2017-11-27T19:39:00Z">
            <w:rPr>
              <w:spacing w:val="-2"/>
              <w:w w:val="115"/>
            </w:rPr>
          </w:rPrChange>
        </w:rPr>
        <w:t>r</w:t>
      </w:r>
      <w:r w:rsidRPr="00635885">
        <w:rPr>
          <w:rFonts w:asciiTheme="minorHAnsi" w:hAnsiTheme="minorHAnsi"/>
          <w:w w:val="115"/>
          <w:sz w:val="22"/>
          <w:szCs w:val="22"/>
          <w:rPrChange w:id="1455" w:author="Wall, Alison E." w:date="2017-11-27T19:39:00Z">
            <w:rPr>
              <w:w w:val="115"/>
            </w:rPr>
          </w:rPrChange>
        </w:rPr>
        <w:t>e</w:t>
      </w:r>
      <w:r w:rsidRPr="00635885">
        <w:rPr>
          <w:rFonts w:asciiTheme="minorHAnsi" w:hAnsiTheme="minorHAnsi"/>
          <w:spacing w:val="-26"/>
          <w:w w:val="115"/>
          <w:sz w:val="22"/>
          <w:szCs w:val="22"/>
          <w:rPrChange w:id="1456" w:author="Wall, Alison E." w:date="2017-11-27T19:39:00Z">
            <w:rPr>
              <w:spacing w:val="-26"/>
              <w:w w:val="115"/>
            </w:rPr>
          </w:rPrChange>
        </w:rPr>
        <w:t xml:space="preserve"> </w:t>
      </w:r>
      <w:r w:rsidRPr="00635885">
        <w:rPr>
          <w:rFonts w:asciiTheme="minorHAnsi" w:hAnsiTheme="minorHAnsi"/>
          <w:w w:val="115"/>
          <w:sz w:val="22"/>
          <w:szCs w:val="22"/>
          <w:rPrChange w:id="1457" w:author="Wall, Alison E." w:date="2017-11-27T19:39:00Z">
            <w:rPr>
              <w:w w:val="115"/>
            </w:rPr>
          </w:rPrChange>
        </w:rPr>
        <w:t>held</w:t>
      </w:r>
      <w:r w:rsidRPr="00635885">
        <w:rPr>
          <w:rFonts w:asciiTheme="minorHAnsi" w:hAnsiTheme="minorHAnsi"/>
          <w:spacing w:val="-24"/>
          <w:w w:val="115"/>
          <w:sz w:val="22"/>
          <w:szCs w:val="22"/>
          <w:rPrChange w:id="1458" w:author="Wall, Alison E." w:date="2017-11-27T19:39:00Z">
            <w:rPr>
              <w:spacing w:val="-24"/>
              <w:w w:val="115"/>
            </w:rPr>
          </w:rPrChange>
        </w:rPr>
        <w:t xml:space="preserve"> </w:t>
      </w:r>
      <w:r w:rsidRPr="00635885">
        <w:rPr>
          <w:rFonts w:asciiTheme="minorHAnsi" w:hAnsiTheme="minorHAnsi"/>
          <w:spacing w:val="-2"/>
          <w:w w:val="115"/>
          <w:sz w:val="22"/>
          <w:szCs w:val="22"/>
          <w:rPrChange w:id="1459" w:author="Wall, Alison E." w:date="2017-11-27T19:39:00Z">
            <w:rPr>
              <w:spacing w:val="-2"/>
              <w:w w:val="115"/>
            </w:rPr>
          </w:rPrChange>
        </w:rPr>
        <w:t>b</w:t>
      </w:r>
      <w:r w:rsidRPr="00635885">
        <w:rPr>
          <w:rFonts w:asciiTheme="minorHAnsi" w:hAnsiTheme="minorHAnsi"/>
          <w:w w:val="115"/>
          <w:sz w:val="22"/>
          <w:szCs w:val="22"/>
          <w:rPrChange w:id="1460" w:author="Wall, Alison E." w:date="2017-11-27T19:39:00Z">
            <w:rPr>
              <w:w w:val="115"/>
            </w:rPr>
          </w:rPrChange>
        </w:rPr>
        <w:t>y</w:t>
      </w:r>
      <w:r w:rsidRPr="00635885">
        <w:rPr>
          <w:rFonts w:asciiTheme="minorHAnsi" w:hAnsiTheme="minorHAnsi"/>
          <w:spacing w:val="-26"/>
          <w:w w:val="115"/>
          <w:sz w:val="22"/>
          <w:szCs w:val="22"/>
          <w:rPrChange w:id="1461" w:author="Wall, Alison E." w:date="2017-11-27T19:39:00Z">
            <w:rPr>
              <w:spacing w:val="-26"/>
              <w:w w:val="115"/>
            </w:rPr>
          </w:rPrChange>
        </w:rPr>
        <w:t xml:space="preserve"> </w:t>
      </w:r>
      <w:r w:rsidRPr="00635885">
        <w:rPr>
          <w:rFonts w:asciiTheme="minorHAnsi" w:hAnsiTheme="minorHAnsi"/>
          <w:spacing w:val="-2"/>
          <w:w w:val="115"/>
          <w:sz w:val="22"/>
          <w:szCs w:val="22"/>
          <w:rPrChange w:id="1462" w:author="Wall, Alison E." w:date="2017-11-27T19:39:00Z">
            <w:rPr>
              <w:spacing w:val="-2"/>
              <w:w w:val="115"/>
            </w:rPr>
          </w:rPrChange>
        </w:rPr>
        <w:t>w</w:t>
      </w:r>
      <w:r w:rsidRPr="00635885">
        <w:rPr>
          <w:rFonts w:asciiTheme="minorHAnsi" w:hAnsiTheme="minorHAnsi"/>
          <w:w w:val="115"/>
          <w:sz w:val="22"/>
          <w:szCs w:val="22"/>
          <w:rPrChange w:id="1463" w:author="Wall, Alison E." w:date="2017-11-27T19:39:00Z">
            <w:rPr>
              <w:w w:val="115"/>
            </w:rPr>
          </w:rPrChange>
        </w:rPr>
        <w:t>omen</w:t>
      </w:r>
      <w:r w:rsidRPr="00635885">
        <w:rPr>
          <w:rFonts w:asciiTheme="minorHAnsi" w:hAnsiTheme="minorHAnsi"/>
          <w:spacing w:val="-24"/>
          <w:w w:val="115"/>
          <w:sz w:val="22"/>
          <w:szCs w:val="22"/>
          <w:rPrChange w:id="1464" w:author="Wall, Alison E." w:date="2017-11-27T19:39:00Z">
            <w:rPr>
              <w:spacing w:val="-24"/>
              <w:w w:val="115"/>
            </w:rPr>
          </w:rPrChange>
        </w:rPr>
        <w:t xml:space="preserve"> </w:t>
      </w:r>
      <w:r w:rsidRPr="00635885">
        <w:rPr>
          <w:rFonts w:asciiTheme="minorHAnsi" w:hAnsiTheme="minorHAnsi"/>
          <w:w w:val="115"/>
          <w:sz w:val="22"/>
          <w:szCs w:val="22"/>
          <w:rPrChange w:id="1465" w:author="Wall, Alison E." w:date="2017-11-27T19:39:00Z">
            <w:rPr>
              <w:w w:val="115"/>
            </w:rPr>
          </w:rPrChange>
        </w:rPr>
        <w:t>(Bauman</w:t>
      </w:r>
      <w:r w:rsidRPr="00635885">
        <w:rPr>
          <w:rFonts w:asciiTheme="minorHAnsi" w:hAnsiTheme="minorHAnsi"/>
          <w:spacing w:val="-25"/>
          <w:w w:val="115"/>
          <w:sz w:val="22"/>
          <w:szCs w:val="22"/>
          <w:rPrChange w:id="1466" w:author="Wall, Alison E." w:date="2017-11-27T19:39:00Z">
            <w:rPr>
              <w:spacing w:val="-25"/>
              <w:w w:val="115"/>
            </w:rPr>
          </w:rPrChange>
        </w:rPr>
        <w:t xml:space="preserve"> </w:t>
      </w:r>
      <w:r w:rsidRPr="00635885">
        <w:rPr>
          <w:rFonts w:asciiTheme="minorHAnsi" w:hAnsiTheme="minorHAnsi"/>
          <w:w w:val="115"/>
          <w:sz w:val="22"/>
          <w:szCs w:val="22"/>
          <w:rPrChange w:id="1467" w:author="Wall, Alison E." w:date="2017-11-27T19:39:00Z">
            <w:rPr>
              <w:w w:val="115"/>
            </w:rPr>
          </w:rPrChange>
        </w:rPr>
        <w:t>and</w:t>
      </w:r>
      <w:r w:rsidRPr="00635885">
        <w:rPr>
          <w:rFonts w:asciiTheme="minorHAnsi" w:hAnsiTheme="minorHAnsi"/>
          <w:spacing w:val="-24"/>
          <w:w w:val="115"/>
          <w:sz w:val="22"/>
          <w:szCs w:val="22"/>
          <w:rPrChange w:id="1468" w:author="Wall, Alison E." w:date="2017-11-27T19:39:00Z">
            <w:rPr>
              <w:spacing w:val="-24"/>
              <w:w w:val="115"/>
            </w:rPr>
          </w:rPrChange>
        </w:rPr>
        <w:t xml:space="preserve"> </w:t>
      </w:r>
      <w:r w:rsidRPr="00635885">
        <w:rPr>
          <w:rFonts w:asciiTheme="minorHAnsi" w:hAnsiTheme="minorHAnsi"/>
          <w:spacing w:val="-3"/>
          <w:w w:val="115"/>
          <w:sz w:val="22"/>
          <w:szCs w:val="22"/>
          <w:rPrChange w:id="1469" w:author="Wall, Alison E." w:date="2017-11-27T19:39:00Z">
            <w:rPr>
              <w:spacing w:val="-3"/>
              <w:w w:val="115"/>
            </w:rPr>
          </w:rPrChange>
        </w:rPr>
        <w:t>Ry</w:t>
      </w:r>
      <w:r w:rsidRPr="00635885">
        <w:rPr>
          <w:rFonts w:asciiTheme="minorHAnsi" w:hAnsiTheme="minorHAnsi"/>
          <w:w w:val="115"/>
          <w:sz w:val="22"/>
          <w:szCs w:val="22"/>
          <w:rPrChange w:id="1470" w:author="Wall, Alison E." w:date="2017-11-27T19:39:00Z">
            <w:rPr>
              <w:w w:val="115"/>
            </w:rPr>
          </w:rPrChange>
        </w:rPr>
        <w:t>a</w:t>
      </w:r>
      <w:r w:rsidRPr="00635885">
        <w:rPr>
          <w:rFonts w:asciiTheme="minorHAnsi" w:hAnsiTheme="minorHAnsi"/>
          <w:spacing w:val="1"/>
          <w:w w:val="115"/>
          <w:sz w:val="22"/>
          <w:szCs w:val="22"/>
          <w:rPrChange w:id="1471" w:author="Wall, Alison E." w:date="2017-11-27T19:39:00Z">
            <w:rPr>
              <w:spacing w:val="1"/>
              <w:w w:val="115"/>
            </w:rPr>
          </w:rPrChange>
        </w:rPr>
        <w:t>n</w:t>
      </w:r>
      <w:r w:rsidRPr="00635885">
        <w:rPr>
          <w:rFonts w:asciiTheme="minorHAnsi" w:hAnsiTheme="minorHAnsi"/>
          <w:w w:val="115"/>
          <w:sz w:val="22"/>
          <w:szCs w:val="22"/>
          <w:rPrChange w:id="1472" w:author="Wall, Alison E." w:date="2017-11-27T19:39:00Z">
            <w:rPr>
              <w:w w:val="115"/>
            </w:rPr>
          </w:rPrChange>
        </w:rPr>
        <w:t>,</w:t>
      </w:r>
      <w:r w:rsidRPr="00635885">
        <w:rPr>
          <w:rFonts w:asciiTheme="minorHAnsi" w:hAnsiTheme="minorHAnsi"/>
          <w:spacing w:val="-24"/>
          <w:w w:val="115"/>
          <w:sz w:val="22"/>
          <w:szCs w:val="22"/>
          <w:rPrChange w:id="1473" w:author="Wall, Alison E." w:date="2017-11-27T19:39:00Z">
            <w:rPr>
              <w:spacing w:val="-24"/>
              <w:w w:val="115"/>
            </w:rPr>
          </w:rPrChange>
        </w:rPr>
        <w:t xml:space="preserve"> </w:t>
      </w:r>
      <w:r w:rsidRPr="00635885">
        <w:rPr>
          <w:rFonts w:asciiTheme="minorHAnsi" w:hAnsiTheme="minorHAnsi"/>
          <w:w w:val="115"/>
          <w:sz w:val="22"/>
          <w:szCs w:val="22"/>
          <w:rPrChange w:id="1474" w:author="Wall, Alison E." w:date="2017-11-27T19:39:00Z">
            <w:rPr>
              <w:w w:val="115"/>
            </w:rPr>
          </w:rPrChange>
        </w:rPr>
        <w:t>2</w:t>
      </w:r>
      <w:r w:rsidRPr="00635885">
        <w:rPr>
          <w:rFonts w:asciiTheme="minorHAnsi" w:hAnsiTheme="minorHAnsi"/>
          <w:spacing w:val="-2"/>
          <w:w w:val="115"/>
          <w:sz w:val="22"/>
          <w:szCs w:val="22"/>
          <w:rPrChange w:id="1475" w:author="Wall, Alison E." w:date="2017-11-27T19:39:00Z">
            <w:rPr>
              <w:spacing w:val="-2"/>
              <w:w w:val="115"/>
            </w:rPr>
          </w:rPrChange>
        </w:rPr>
        <w:t>0</w:t>
      </w:r>
      <w:r w:rsidRPr="00635885">
        <w:rPr>
          <w:rFonts w:asciiTheme="minorHAnsi" w:hAnsiTheme="minorHAnsi"/>
          <w:w w:val="115"/>
          <w:sz w:val="22"/>
          <w:szCs w:val="22"/>
          <w:rPrChange w:id="1476" w:author="Wall, Alison E." w:date="2017-11-27T19:39:00Z">
            <w:rPr>
              <w:w w:val="115"/>
            </w:rPr>
          </w:rPrChange>
        </w:rPr>
        <w:t>1</w:t>
      </w:r>
      <w:r w:rsidRPr="00635885">
        <w:rPr>
          <w:rFonts w:asciiTheme="minorHAnsi" w:hAnsiTheme="minorHAnsi"/>
          <w:spacing w:val="-3"/>
          <w:w w:val="115"/>
          <w:sz w:val="22"/>
          <w:szCs w:val="22"/>
          <w:rPrChange w:id="1477" w:author="Wall, Alison E." w:date="2017-11-27T19:39:00Z">
            <w:rPr>
              <w:spacing w:val="-3"/>
              <w:w w:val="115"/>
            </w:rPr>
          </w:rPrChange>
        </w:rPr>
        <w:t>5</w:t>
      </w:r>
      <w:r w:rsidRPr="00635885">
        <w:rPr>
          <w:rFonts w:asciiTheme="minorHAnsi" w:hAnsiTheme="minorHAnsi"/>
          <w:w w:val="115"/>
          <w:sz w:val="22"/>
          <w:szCs w:val="22"/>
          <w:rPrChange w:id="1478" w:author="Wall, Alison E." w:date="2017-11-27T19:39:00Z">
            <w:rPr>
              <w:w w:val="115"/>
            </w:rPr>
          </w:rPrChange>
        </w:rPr>
        <w:t>).</w:t>
      </w:r>
      <w:r w:rsidRPr="00635885">
        <w:rPr>
          <w:rFonts w:asciiTheme="minorHAnsi" w:hAnsiTheme="minorHAnsi"/>
          <w:spacing w:val="-25"/>
          <w:w w:val="115"/>
          <w:sz w:val="22"/>
          <w:szCs w:val="22"/>
          <w:rPrChange w:id="1479" w:author="Wall, Alison E." w:date="2017-11-27T19:39:00Z">
            <w:rPr>
              <w:spacing w:val="-25"/>
              <w:w w:val="115"/>
            </w:rPr>
          </w:rPrChange>
        </w:rPr>
        <w:t xml:space="preserve"> </w:t>
      </w:r>
      <w:r w:rsidRPr="00635885">
        <w:rPr>
          <w:rFonts w:asciiTheme="minorHAnsi" w:hAnsiTheme="minorHAnsi"/>
          <w:w w:val="115"/>
          <w:sz w:val="22"/>
          <w:szCs w:val="22"/>
          <w:rPrChange w:id="1480" w:author="Wall, Alison E." w:date="2017-11-27T19:39:00Z">
            <w:rPr>
              <w:w w:val="115"/>
            </w:rPr>
          </w:rPrChange>
        </w:rPr>
        <w:t>Compa</w:t>
      </w:r>
      <w:r w:rsidRPr="00635885">
        <w:rPr>
          <w:rFonts w:asciiTheme="minorHAnsi" w:hAnsiTheme="minorHAnsi"/>
          <w:spacing w:val="-4"/>
          <w:w w:val="115"/>
          <w:sz w:val="22"/>
          <w:szCs w:val="22"/>
          <w:rPrChange w:id="1481" w:author="Wall, Alison E." w:date="2017-11-27T19:39:00Z">
            <w:rPr>
              <w:spacing w:val="-4"/>
              <w:w w:val="115"/>
            </w:rPr>
          </w:rPrChange>
        </w:rPr>
        <w:t>r</w:t>
      </w:r>
      <w:r w:rsidRPr="00635885">
        <w:rPr>
          <w:rFonts w:asciiTheme="minorHAnsi" w:hAnsiTheme="minorHAnsi"/>
          <w:w w:val="115"/>
          <w:sz w:val="22"/>
          <w:szCs w:val="22"/>
          <w:rPrChange w:id="1482" w:author="Wall, Alison E." w:date="2017-11-27T19:39:00Z">
            <w:rPr>
              <w:w w:val="115"/>
            </w:rPr>
          </w:rPrChange>
        </w:rPr>
        <w:t>ed</w:t>
      </w:r>
      <w:r w:rsidRPr="00635885">
        <w:rPr>
          <w:rFonts w:asciiTheme="minorHAnsi" w:hAnsiTheme="minorHAnsi"/>
          <w:spacing w:val="-24"/>
          <w:w w:val="115"/>
          <w:sz w:val="22"/>
          <w:szCs w:val="22"/>
          <w:rPrChange w:id="1483" w:author="Wall, Alison E." w:date="2017-11-27T19:39:00Z">
            <w:rPr>
              <w:spacing w:val="-24"/>
              <w:w w:val="115"/>
            </w:rPr>
          </w:rPrChange>
        </w:rPr>
        <w:t xml:space="preserve"> </w:t>
      </w:r>
      <w:r w:rsidRPr="00635885">
        <w:rPr>
          <w:rFonts w:asciiTheme="minorHAnsi" w:hAnsiTheme="minorHAnsi"/>
          <w:spacing w:val="-1"/>
          <w:w w:val="115"/>
          <w:sz w:val="22"/>
          <w:szCs w:val="22"/>
          <w:rPrChange w:id="1484" w:author="Wall, Alison E." w:date="2017-11-27T19:39:00Z">
            <w:rPr>
              <w:spacing w:val="-1"/>
              <w:w w:val="115"/>
            </w:rPr>
          </w:rPrChange>
        </w:rPr>
        <w:t>t</w:t>
      </w:r>
      <w:r w:rsidRPr="00635885">
        <w:rPr>
          <w:rFonts w:asciiTheme="minorHAnsi" w:hAnsiTheme="minorHAnsi"/>
          <w:w w:val="115"/>
          <w:sz w:val="22"/>
          <w:szCs w:val="22"/>
          <w:rPrChange w:id="1485" w:author="Wall, Alison E." w:date="2017-11-27T19:39:00Z">
            <w:rPr>
              <w:w w:val="115"/>
            </w:rPr>
          </w:rPrChange>
        </w:rPr>
        <w:t>o</w:t>
      </w:r>
      <w:r w:rsidRPr="00635885">
        <w:rPr>
          <w:rFonts w:asciiTheme="minorHAnsi" w:hAnsiTheme="minorHAnsi"/>
          <w:spacing w:val="-28"/>
          <w:w w:val="115"/>
          <w:sz w:val="22"/>
          <w:szCs w:val="22"/>
          <w:rPrChange w:id="1486" w:author="Wall, Alison E." w:date="2017-11-27T19:39:00Z">
            <w:rPr>
              <w:spacing w:val="-28"/>
              <w:w w:val="115"/>
            </w:rPr>
          </w:rPrChange>
        </w:rPr>
        <w:t xml:space="preserve"> </w:t>
      </w:r>
      <w:r w:rsidRPr="00635885">
        <w:rPr>
          <w:rFonts w:asciiTheme="minorHAnsi" w:hAnsiTheme="minorHAnsi"/>
          <w:w w:val="115"/>
          <w:sz w:val="22"/>
          <w:szCs w:val="22"/>
          <w:rPrChange w:id="1487" w:author="Wall, Alison E." w:date="2017-11-27T19:39:00Z">
            <w:rPr>
              <w:w w:val="115"/>
            </w:rPr>
          </w:rPrChange>
        </w:rPr>
        <w:t>the</w:t>
      </w:r>
      <w:r w:rsidRPr="00635885">
        <w:rPr>
          <w:rFonts w:asciiTheme="minorHAnsi" w:hAnsiTheme="minorHAnsi"/>
          <w:w w:val="119"/>
          <w:sz w:val="22"/>
          <w:szCs w:val="22"/>
          <w:rPrChange w:id="1488" w:author="Wall, Alison E." w:date="2017-11-27T19:39:00Z">
            <w:rPr>
              <w:w w:val="119"/>
            </w:rPr>
          </w:rPrChange>
        </w:rPr>
        <w:t xml:space="preserve"> </w:t>
      </w:r>
      <w:r w:rsidRPr="00635885">
        <w:rPr>
          <w:rFonts w:asciiTheme="minorHAnsi" w:hAnsiTheme="minorHAnsi"/>
          <w:w w:val="115"/>
          <w:sz w:val="22"/>
          <w:szCs w:val="22"/>
          <w:rPrChange w:id="1489" w:author="Wall, Alison E." w:date="2017-11-27T19:39:00Z">
            <w:rPr>
              <w:w w:val="115"/>
            </w:rPr>
          </w:rPrChange>
        </w:rPr>
        <w:t>amount</w:t>
      </w:r>
      <w:r w:rsidRPr="00635885">
        <w:rPr>
          <w:rFonts w:asciiTheme="minorHAnsi" w:hAnsiTheme="minorHAnsi"/>
          <w:spacing w:val="-17"/>
          <w:w w:val="115"/>
          <w:sz w:val="22"/>
          <w:szCs w:val="22"/>
          <w:rPrChange w:id="1490" w:author="Wall, Alison E." w:date="2017-11-27T19:39:00Z">
            <w:rPr>
              <w:spacing w:val="-17"/>
              <w:w w:val="115"/>
            </w:rPr>
          </w:rPrChange>
        </w:rPr>
        <w:t xml:space="preserve"> </w:t>
      </w:r>
      <w:r w:rsidRPr="00635885">
        <w:rPr>
          <w:rFonts w:asciiTheme="minorHAnsi" w:hAnsiTheme="minorHAnsi"/>
          <w:spacing w:val="-1"/>
          <w:w w:val="115"/>
          <w:sz w:val="22"/>
          <w:szCs w:val="22"/>
          <w:rPrChange w:id="1491" w:author="Wall, Alison E." w:date="2017-11-27T19:39:00Z">
            <w:rPr>
              <w:spacing w:val="-1"/>
              <w:w w:val="115"/>
            </w:rPr>
          </w:rPrChange>
        </w:rPr>
        <w:t>o</w:t>
      </w:r>
      <w:r w:rsidRPr="00635885">
        <w:rPr>
          <w:rFonts w:asciiTheme="minorHAnsi" w:hAnsiTheme="minorHAnsi"/>
          <w:w w:val="115"/>
          <w:sz w:val="22"/>
          <w:szCs w:val="22"/>
          <w:rPrChange w:id="1492" w:author="Wall, Alison E." w:date="2017-11-27T19:39:00Z">
            <w:rPr>
              <w:w w:val="115"/>
            </w:rPr>
          </w:rPrChange>
        </w:rPr>
        <w:t>f</w:t>
      </w:r>
      <w:r w:rsidRPr="00635885">
        <w:rPr>
          <w:rFonts w:asciiTheme="minorHAnsi" w:hAnsiTheme="minorHAnsi"/>
          <w:spacing w:val="-15"/>
          <w:w w:val="115"/>
          <w:sz w:val="22"/>
          <w:szCs w:val="22"/>
          <w:rPrChange w:id="1493" w:author="Wall, Alison E." w:date="2017-11-27T19:39:00Z">
            <w:rPr>
              <w:spacing w:val="-15"/>
              <w:w w:val="115"/>
            </w:rPr>
          </w:rPrChange>
        </w:rPr>
        <w:t xml:space="preserve"> </w:t>
      </w:r>
      <w:r w:rsidRPr="00635885">
        <w:rPr>
          <w:rFonts w:asciiTheme="minorHAnsi" w:hAnsiTheme="minorHAnsi"/>
          <w:spacing w:val="-2"/>
          <w:w w:val="115"/>
          <w:sz w:val="22"/>
          <w:szCs w:val="22"/>
          <w:rPrChange w:id="1494" w:author="Wall, Alison E." w:date="2017-11-27T19:39:00Z">
            <w:rPr>
              <w:spacing w:val="-2"/>
              <w:w w:val="115"/>
            </w:rPr>
          </w:rPrChange>
        </w:rPr>
        <w:t>w</w:t>
      </w:r>
      <w:r w:rsidRPr="00635885">
        <w:rPr>
          <w:rFonts w:asciiTheme="minorHAnsi" w:hAnsiTheme="minorHAnsi"/>
          <w:w w:val="115"/>
          <w:sz w:val="22"/>
          <w:szCs w:val="22"/>
          <w:rPrChange w:id="1495" w:author="Wall, Alison E." w:date="2017-11-27T19:39:00Z">
            <w:rPr>
              <w:w w:val="115"/>
            </w:rPr>
          </w:rPrChange>
        </w:rPr>
        <w:t>omen</w:t>
      </w:r>
      <w:r w:rsidRPr="00635885">
        <w:rPr>
          <w:rFonts w:asciiTheme="minorHAnsi" w:hAnsiTheme="minorHAnsi"/>
          <w:spacing w:val="-14"/>
          <w:w w:val="115"/>
          <w:sz w:val="22"/>
          <w:szCs w:val="22"/>
          <w:rPrChange w:id="1496" w:author="Wall, Alison E." w:date="2017-11-27T19:39:00Z">
            <w:rPr>
              <w:spacing w:val="-14"/>
              <w:w w:val="115"/>
            </w:rPr>
          </w:rPrChange>
        </w:rPr>
        <w:t xml:space="preserve"> </w:t>
      </w:r>
      <w:r w:rsidRPr="00635885">
        <w:rPr>
          <w:rFonts w:asciiTheme="minorHAnsi" w:hAnsiTheme="minorHAnsi"/>
          <w:spacing w:val="-2"/>
          <w:w w:val="115"/>
          <w:sz w:val="22"/>
          <w:szCs w:val="22"/>
          <w:rPrChange w:id="1497" w:author="Wall, Alison E." w:date="2017-11-27T19:39:00Z">
            <w:rPr>
              <w:spacing w:val="-2"/>
              <w:w w:val="115"/>
            </w:rPr>
          </w:rPrChange>
        </w:rPr>
        <w:t>w</w:t>
      </w:r>
      <w:r w:rsidRPr="00635885">
        <w:rPr>
          <w:rFonts w:asciiTheme="minorHAnsi" w:hAnsiTheme="minorHAnsi"/>
          <w:w w:val="115"/>
          <w:sz w:val="22"/>
          <w:szCs w:val="22"/>
          <w:rPrChange w:id="1498" w:author="Wall, Alison E." w:date="2017-11-27T19:39:00Z">
            <w:rPr>
              <w:w w:val="115"/>
            </w:rPr>
          </w:rPrChange>
        </w:rPr>
        <w:t>orking</w:t>
      </w:r>
      <w:r w:rsidRPr="00635885">
        <w:rPr>
          <w:rFonts w:asciiTheme="minorHAnsi" w:hAnsiTheme="minorHAnsi"/>
          <w:spacing w:val="-13"/>
          <w:w w:val="115"/>
          <w:sz w:val="22"/>
          <w:szCs w:val="22"/>
          <w:rPrChange w:id="1499" w:author="Wall, Alison E." w:date="2017-11-27T19:39:00Z">
            <w:rPr>
              <w:spacing w:val="-13"/>
              <w:w w:val="115"/>
            </w:rPr>
          </w:rPrChange>
        </w:rPr>
        <w:t xml:space="preserve"> </w:t>
      </w:r>
      <w:r w:rsidRPr="00635885">
        <w:rPr>
          <w:rFonts w:asciiTheme="minorHAnsi" w:hAnsiTheme="minorHAnsi"/>
          <w:w w:val="115"/>
          <w:sz w:val="22"/>
          <w:szCs w:val="22"/>
          <w:rPrChange w:id="1500" w:author="Wall, Alison E." w:date="2017-11-27T19:39:00Z">
            <w:rPr>
              <w:w w:val="115"/>
            </w:rPr>
          </w:rPrChange>
        </w:rPr>
        <w:t>in</w:t>
      </w:r>
      <w:r w:rsidRPr="00635885">
        <w:rPr>
          <w:rFonts w:asciiTheme="minorHAnsi" w:hAnsiTheme="minorHAnsi"/>
          <w:spacing w:val="-13"/>
          <w:w w:val="115"/>
          <w:sz w:val="22"/>
          <w:szCs w:val="22"/>
          <w:rPrChange w:id="1501" w:author="Wall, Alison E." w:date="2017-11-27T19:39:00Z">
            <w:rPr>
              <w:spacing w:val="-13"/>
              <w:w w:val="115"/>
            </w:rPr>
          </w:rPrChange>
        </w:rPr>
        <w:t xml:space="preserve"> </w:t>
      </w:r>
      <w:r w:rsidRPr="00635885">
        <w:rPr>
          <w:rFonts w:asciiTheme="minorHAnsi" w:hAnsiTheme="minorHAnsi"/>
          <w:spacing w:val="-1"/>
          <w:w w:val="115"/>
          <w:sz w:val="22"/>
          <w:szCs w:val="22"/>
          <w:rPrChange w:id="1502" w:author="Wall, Alison E." w:date="2017-11-27T19:39:00Z">
            <w:rPr>
              <w:spacing w:val="-1"/>
              <w:w w:val="115"/>
            </w:rPr>
          </w:rPrChange>
        </w:rPr>
        <w:t>t</w:t>
      </w:r>
      <w:r w:rsidRPr="00635885">
        <w:rPr>
          <w:rFonts w:asciiTheme="minorHAnsi" w:hAnsiTheme="minorHAnsi"/>
          <w:w w:val="115"/>
          <w:sz w:val="22"/>
          <w:szCs w:val="22"/>
          <w:rPrChange w:id="1503" w:author="Wall, Alison E." w:date="2017-11-27T19:39:00Z">
            <w:rPr>
              <w:w w:val="115"/>
            </w:rPr>
          </w:rPrChange>
        </w:rPr>
        <w:t>ech</w:t>
      </w:r>
      <w:r w:rsidRPr="00635885">
        <w:rPr>
          <w:rFonts w:asciiTheme="minorHAnsi" w:hAnsiTheme="minorHAnsi"/>
          <w:spacing w:val="-14"/>
          <w:w w:val="115"/>
          <w:sz w:val="22"/>
          <w:szCs w:val="22"/>
          <w:rPrChange w:id="1504" w:author="Wall, Alison E." w:date="2017-11-27T19:39:00Z">
            <w:rPr>
              <w:spacing w:val="-14"/>
              <w:w w:val="115"/>
            </w:rPr>
          </w:rPrChange>
        </w:rPr>
        <w:t xml:space="preserve"> </w:t>
      </w:r>
      <w:proofErr w:type="gramStart"/>
      <w:r w:rsidRPr="00635885">
        <w:rPr>
          <w:rFonts w:asciiTheme="minorHAnsi" w:hAnsiTheme="minorHAnsi"/>
          <w:w w:val="115"/>
          <w:sz w:val="22"/>
          <w:szCs w:val="22"/>
          <w:rPrChange w:id="1505" w:author="Wall, Alison E." w:date="2017-11-27T19:39:00Z">
            <w:rPr>
              <w:w w:val="115"/>
            </w:rPr>
          </w:rPrChange>
        </w:rPr>
        <w:t>{</w:t>
      </w:r>
      <w:r w:rsidRPr="00635885">
        <w:rPr>
          <w:rFonts w:asciiTheme="minorHAnsi" w:hAnsiTheme="minorHAnsi"/>
          <w:spacing w:val="-13"/>
          <w:w w:val="115"/>
          <w:sz w:val="22"/>
          <w:szCs w:val="22"/>
          <w:rPrChange w:id="1506" w:author="Wall, Alison E." w:date="2017-11-27T19:39:00Z">
            <w:rPr>
              <w:spacing w:val="-13"/>
              <w:w w:val="115"/>
            </w:rPr>
          </w:rPrChange>
        </w:rPr>
        <w:t xml:space="preserve"> </w:t>
      </w:r>
      <w:commentRangeStart w:id="1507"/>
      <w:r w:rsidRPr="00635885">
        <w:rPr>
          <w:rFonts w:asciiTheme="minorHAnsi" w:hAnsiTheme="minorHAnsi"/>
          <w:w w:val="115"/>
          <w:sz w:val="22"/>
          <w:szCs w:val="22"/>
          <w:rPrChange w:id="1508" w:author="Wall, Alison E." w:date="2017-11-27T19:39:00Z">
            <w:rPr>
              <w:w w:val="115"/>
            </w:rPr>
          </w:rPrChange>
        </w:rPr>
        <w:t>wh</w:t>
      </w:r>
      <w:r w:rsidRPr="00635885">
        <w:rPr>
          <w:rFonts w:asciiTheme="minorHAnsi" w:hAnsiTheme="minorHAnsi"/>
          <w:spacing w:val="-1"/>
          <w:w w:val="115"/>
          <w:sz w:val="22"/>
          <w:szCs w:val="22"/>
          <w:rPrChange w:id="1509" w:author="Wall, Alison E." w:date="2017-11-27T19:39:00Z">
            <w:rPr>
              <w:spacing w:val="-1"/>
              <w:w w:val="115"/>
            </w:rPr>
          </w:rPrChange>
        </w:rPr>
        <w:t>a</w:t>
      </w:r>
      <w:r w:rsidRPr="00635885">
        <w:rPr>
          <w:rFonts w:asciiTheme="minorHAnsi" w:hAnsiTheme="minorHAnsi"/>
          <w:w w:val="115"/>
          <w:sz w:val="22"/>
          <w:szCs w:val="22"/>
          <w:rPrChange w:id="1510" w:author="Wall, Alison E." w:date="2017-11-27T19:39:00Z">
            <w:rPr>
              <w:w w:val="115"/>
            </w:rPr>
          </w:rPrChange>
        </w:rPr>
        <w:t>t</w:t>
      </w:r>
      <w:commentRangeEnd w:id="1507"/>
      <w:proofErr w:type="gramEnd"/>
      <w:r w:rsidR="00AB6722">
        <w:rPr>
          <w:rStyle w:val="CommentReference"/>
          <w:rFonts w:asciiTheme="minorHAnsi" w:eastAsiaTheme="minorHAnsi" w:hAnsiTheme="minorHAnsi"/>
        </w:rPr>
        <w:commentReference w:id="1507"/>
      </w:r>
      <w:r w:rsidRPr="00635885">
        <w:rPr>
          <w:rFonts w:asciiTheme="minorHAnsi" w:hAnsiTheme="minorHAnsi"/>
          <w:spacing w:val="-15"/>
          <w:w w:val="115"/>
          <w:sz w:val="22"/>
          <w:szCs w:val="22"/>
          <w:rPrChange w:id="1511" w:author="Wall, Alison E." w:date="2017-11-27T19:39:00Z">
            <w:rPr>
              <w:spacing w:val="-15"/>
              <w:w w:val="115"/>
            </w:rPr>
          </w:rPrChange>
        </w:rPr>
        <w:t xml:space="preserve"> </w:t>
      </w:r>
      <w:r w:rsidRPr="00635885">
        <w:rPr>
          <w:rFonts w:asciiTheme="minorHAnsi" w:hAnsiTheme="minorHAnsi"/>
          <w:w w:val="115"/>
          <w:sz w:val="22"/>
          <w:szCs w:val="22"/>
          <w:rPrChange w:id="1512" w:author="Wall, Alison E." w:date="2017-11-27T19:39:00Z">
            <w:rPr>
              <w:w w:val="115"/>
            </w:rPr>
          </w:rPrChange>
        </w:rPr>
        <w:t>is</w:t>
      </w:r>
      <w:r w:rsidRPr="00635885">
        <w:rPr>
          <w:rFonts w:asciiTheme="minorHAnsi" w:hAnsiTheme="minorHAnsi"/>
          <w:spacing w:val="-16"/>
          <w:w w:val="115"/>
          <w:sz w:val="22"/>
          <w:szCs w:val="22"/>
          <w:rPrChange w:id="1513" w:author="Wall, Alison E." w:date="2017-11-27T19:39:00Z">
            <w:rPr>
              <w:spacing w:val="-16"/>
              <w:w w:val="115"/>
            </w:rPr>
          </w:rPrChange>
        </w:rPr>
        <w:t xml:space="preserve"> </w:t>
      </w:r>
      <w:r w:rsidRPr="00635885">
        <w:rPr>
          <w:rFonts w:asciiTheme="minorHAnsi" w:hAnsiTheme="minorHAnsi"/>
          <w:w w:val="115"/>
          <w:sz w:val="22"/>
          <w:szCs w:val="22"/>
          <w:rPrChange w:id="1514" w:author="Wall, Alison E." w:date="2017-11-27T19:39:00Z">
            <w:rPr>
              <w:w w:val="115"/>
            </w:rPr>
          </w:rPrChange>
        </w:rPr>
        <w:t>the</w:t>
      </w:r>
      <w:r w:rsidRPr="00635885">
        <w:rPr>
          <w:rFonts w:asciiTheme="minorHAnsi" w:hAnsiTheme="minorHAnsi"/>
          <w:spacing w:val="-15"/>
          <w:w w:val="115"/>
          <w:sz w:val="22"/>
          <w:szCs w:val="22"/>
          <w:rPrChange w:id="1515" w:author="Wall, Alison E." w:date="2017-11-27T19:39:00Z">
            <w:rPr>
              <w:spacing w:val="-15"/>
              <w:w w:val="115"/>
            </w:rPr>
          </w:rPrChange>
        </w:rPr>
        <w:t xml:space="preserve"> </w:t>
      </w:r>
      <w:r w:rsidRPr="00635885">
        <w:rPr>
          <w:rFonts w:asciiTheme="minorHAnsi" w:hAnsiTheme="minorHAnsi"/>
          <w:w w:val="115"/>
          <w:sz w:val="22"/>
          <w:szCs w:val="22"/>
          <w:rPrChange w:id="1516" w:author="Wall, Alison E." w:date="2017-11-27T19:39:00Z">
            <w:rPr>
              <w:w w:val="115"/>
            </w:rPr>
          </w:rPrChange>
        </w:rPr>
        <w:t>amoun</w:t>
      </w:r>
      <w:r w:rsidRPr="00635885">
        <w:rPr>
          <w:rFonts w:asciiTheme="minorHAnsi" w:hAnsiTheme="minorHAnsi"/>
          <w:spacing w:val="6"/>
          <w:w w:val="115"/>
          <w:sz w:val="22"/>
          <w:szCs w:val="22"/>
          <w:rPrChange w:id="1517" w:author="Wall, Alison E." w:date="2017-11-27T19:39:00Z">
            <w:rPr>
              <w:spacing w:val="6"/>
              <w:w w:val="115"/>
            </w:rPr>
          </w:rPrChange>
        </w:rPr>
        <w:t>t</w:t>
      </w:r>
      <w:r w:rsidRPr="00635885">
        <w:rPr>
          <w:rFonts w:asciiTheme="minorHAnsi" w:hAnsiTheme="minorHAnsi"/>
          <w:w w:val="115"/>
          <w:sz w:val="22"/>
          <w:szCs w:val="22"/>
          <w:rPrChange w:id="1518" w:author="Wall, Alison E." w:date="2017-11-27T19:39:00Z">
            <w:rPr>
              <w:w w:val="115"/>
            </w:rPr>
          </w:rPrChange>
        </w:rPr>
        <w:t>?</w:t>
      </w:r>
      <w:r w:rsidRPr="00635885">
        <w:rPr>
          <w:rFonts w:asciiTheme="minorHAnsi" w:hAnsiTheme="minorHAnsi"/>
          <w:spacing w:val="-14"/>
          <w:w w:val="115"/>
          <w:sz w:val="22"/>
          <w:szCs w:val="22"/>
          <w:rPrChange w:id="1519" w:author="Wall, Alison E." w:date="2017-11-27T19:39:00Z">
            <w:rPr>
              <w:spacing w:val="-14"/>
              <w:w w:val="115"/>
            </w:rPr>
          </w:rPrChange>
        </w:rPr>
        <w:t xml:space="preserve"> </w:t>
      </w:r>
      <w:r w:rsidRPr="00635885">
        <w:rPr>
          <w:rFonts w:asciiTheme="minorHAnsi" w:hAnsiTheme="minorHAnsi"/>
          <w:w w:val="115"/>
          <w:sz w:val="22"/>
          <w:szCs w:val="22"/>
          <w:rPrChange w:id="1520" w:author="Wall, Alison E." w:date="2017-11-27T19:39:00Z">
            <w:rPr>
              <w:w w:val="115"/>
            </w:rPr>
          </w:rPrChange>
        </w:rPr>
        <w:t>10</w:t>
      </w:r>
      <w:r w:rsidRPr="00635885">
        <w:rPr>
          <w:rFonts w:asciiTheme="minorHAnsi" w:hAnsiTheme="minorHAnsi"/>
          <w:spacing w:val="-5"/>
          <w:w w:val="115"/>
          <w:sz w:val="22"/>
          <w:szCs w:val="22"/>
          <w:rPrChange w:id="1521" w:author="Wall, Alison E." w:date="2017-11-27T19:39:00Z">
            <w:rPr>
              <w:spacing w:val="-5"/>
              <w:w w:val="115"/>
            </w:rPr>
          </w:rPrChange>
        </w:rPr>
        <w:t>-</w:t>
      </w:r>
      <w:r w:rsidRPr="00635885">
        <w:rPr>
          <w:rFonts w:asciiTheme="minorHAnsi" w:hAnsiTheme="minorHAnsi"/>
          <w:w w:val="115"/>
          <w:sz w:val="22"/>
          <w:szCs w:val="22"/>
          <w:rPrChange w:id="1522" w:author="Wall, Alison E." w:date="2017-11-27T19:39:00Z">
            <w:rPr>
              <w:w w:val="115"/>
            </w:rPr>
          </w:rPrChange>
        </w:rPr>
        <w:t>30%?</w:t>
      </w:r>
      <w:r w:rsidRPr="00635885">
        <w:rPr>
          <w:rFonts w:asciiTheme="minorHAnsi" w:hAnsiTheme="minorHAnsi"/>
          <w:spacing w:val="-13"/>
          <w:w w:val="115"/>
          <w:sz w:val="22"/>
          <w:szCs w:val="22"/>
          <w:rPrChange w:id="1523" w:author="Wall, Alison E." w:date="2017-11-27T19:39:00Z">
            <w:rPr>
              <w:spacing w:val="-13"/>
              <w:w w:val="115"/>
            </w:rPr>
          </w:rPrChange>
        </w:rPr>
        <w:t xml:space="preserve"> </w:t>
      </w:r>
      <w:r w:rsidRPr="00635885">
        <w:rPr>
          <w:rFonts w:asciiTheme="minorHAnsi" w:hAnsiTheme="minorHAnsi"/>
          <w:w w:val="115"/>
          <w:sz w:val="22"/>
          <w:szCs w:val="22"/>
          <w:rPrChange w:id="1524" w:author="Wall, Alison E." w:date="2017-11-27T19:39:00Z">
            <w:rPr>
              <w:w w:val="115"/>
            </w:rPr>
          </w:rPrChange>
        </w:rPr>
        <w:t>}</w:t>
      </w:r>
      <w:r w:rsidRPr="00635885">
        <w:rPr>
          <w:rFonts w:asciiTheme="minorHAnsi" w:hAnsiTheme="minorHAnsi"/>
          <w:spacing w:val="-13"/>
          <w:w w:val="115"/>
          <w:sz w:val="22"/>
          <w:szCs w:val="22"/>
          <w:rPrChange w:id="1525" w:author="Wall, Alison E." w:date="2017-11-27T19:39:00Z">
            <w:rPr>
              <w:spacing w:val="-13"/>
              <w:w w:val="115"/>
            </w:rPr>
          </w:rPrChange>
        </w:rPr>
        <w:t xml:space="preserve"> </w:t>
      </w:r>
      <w:r w:rsidRPr="00635885">
        <w:rPr>
          <w:rFonts w:asciiTheme="minorHAnsi" w:hAnsiTheme="minorHAnsi"/>
          <w:spacing w:val="-2"/>
          <w:w w:val="115"/>
          <w:sz w:val="22"/>
          <w:szCs w:val="22"/>
          <w:rPrChange w:id="1526" w:author="Wall, Alison E." w:date="2017-11-27T19:39:00Z">
            <w:rPr>
              <w:spacing w:val="-2"/>
              <w:w w:val="115"/>
            </w:rPr>
          </w:rPrChange>
        </w:rPr>
        <w:t>w</w:t>
      </w:r>
      <w:r w:rsidRPr="00635885">
        <w:rPr>
          <w:rFonts w:asciiTheme="minorHAnsi" w:hAnsiTheme="minorHAnsi"/>
          <w:w w:val="115"/>
          <w:sz w:val="22"/>
          <w:szCs w:val="22"/>
          <w:rPrChange w:id="1527" w:author="Wall, Alison E." w:date="2017-11-27T19:39:00Z">
            <w:rPr>
              <w:w w:val="115"/>
            </w:rPr>
          </w:rPrChange>
        </w:rPr>
        <w:t>e</w:t>
      </w:r>
      <w:r w:rsidRPr="00635885">
        <w:rPr>
          <w:rFonts w:asciiTheme="minorHAnsi" w:hAnsiTheme="minorHAnsi"/>
          <w:spacing w:val="-16"/>
          <w:w w:val="115"/>
          <w:sz w:val="22"/>
          <w:szCs w:val="22"/>
          <w:rPrChange w:id="1528" w:author="Wall, Alison E." w:date="2017-11-27T19:39:00Z">
            <w:rPr>
              <w:spacing w:val="-16"/>
              <w:w w:val="115"/>
            </w:rPr>
          </w:rPrChange>
        </w:rPr>
        <w:t xml:space="preserve"> </w:t>
      </w:r>
      <w:r w:rsidRPr="00635885">
        <w:rPr>
          <w:rFonts w:asciiTheme="minorHAnsi" w:hAnsiTheme="minorHAnsi"/>
          <w:w w:val="115"/>
          <w:sz w:val="22"/>
          <w:szCs w:val="22"/>
          <w:rPrChange w:id="1529" w:author="Wall, Alison E." w:date="2017-11-27T19:39:00Z">
            <w:rPr>
              <w:w w:val="115"/>
            </w:rPr>
          </w:rPrChange>
        </w:rPr>
        <w:t>can</w:t>
      </w:r>
      <w:r w:rsidRPr="00635885">
        <w:rPr>
          <w:rFonts w:asciiTheme="minorHAnsi" w:hAnsiTheme="minorHAnsi"/>
          <w:w w:val="113"/>
          <w:sz w:val="22"/>
          <w:szCs w:val="22"/>
          <w:rPrChange w:id="1530" w:author="Wall, Alison E." w:date="2017-11-27T19:39:00Z">
            <w:rPr>
              <w:w w:val="113"/>
            </w:rPr>
          </w:rPrChange>
        </w:rPr>
        <w:t xml:space="preserve"> </w:t>
      </w:r>
      <w:r w:rsidRPr="00635885">
        <w:rPr>
          <w:rFonts w:asciiTheme="minorHAnsi" w:hAnsiTheme="minorHAnsi"/>
          <w:w w:val="115"/>
          <w:sz w:val="22"/>
          <w:szCs w:val="22"/>
          <w:rPrChange w:id="1531" w:author="Wall, Alison E." w:date="2017-11-27T19:39:00Z">
            <w:rPr>
              <w:w w:val="115"/>
            </w:rPr>
          </w:rPrChange>
        </w:rPr>
        <w:t>p</w:t>
      </w:r>
      <w:r w:rsidRPr="00635885">
        <w:rPr>
          <w:rFonts w:asciiTheme="minorHAnsi" w:hAnsiTheme="minorHAnsi"/>
          <w:spacing w:val="-2"/>
          <w:w w:val="115"/>
          <w:sz w:val="22"/>
          <w:szCs w:val="22"/>
          <w:rPrChange w:id="1532" w:author="Wall, Alison E." w:date="2017-11-27T19:39:00Z">
            <w:rPr>
              <w:spacing w:val="-2"/>
              <w:w w:val="115"/>
            </w:rPr>
          </w:rPrChange>
        </w:rPr>
        <w:t>r</w:t>
      </w:r>
      <w:r w:rsidRPr="00635885">
        <w:rPr>
          <w:rFonts w:asciiTheme="minorHAnsi" w:hAnsiTheme="minorHAnsi"/>
          <w:w w:val="115"/>
          <w:sz w:val="22"/>
          <w:szCs w:val="22"/>
          <w:rPrChange w:id="1533" w:author="Wall, Alison E." w:date="2017-11-27T19:39:00Z">
            <w:rPr>
              <w:w w:val="115"/>
            </w:rPr>
          </w:rPrChange>
        </w:rPr>
        <w:t>em</w:t>
      </w:r>
      <w:r w:rsidRPr="00635885">
        <w:rPr>
          <w:rFonts w:asciiTheme="minorHAnsi" w:hAnsiTheme="minorHAnsi"/>
          <w:spacing w:val="-2"/>
          <w:w w:val="115"/>
          <w:sz w:val="22"/>
          <w:szCs w:val="22"/>
          <w:rPrChange w:id="1534" w:author="Wall, Alison E." w:date="2017-11-27T19:39:00Z">
            <w:rPr>
              <w:spacing w:val="-2"/>
              <w:w w:val="115"/>
            </w:rPr>
          </w:rPrChange>
        </w:rPr>
        <w:t>a</w:t>
      </w:r>
      <w:r w:rsidRPr="00635885">
        <w:rPr>
          <w:rFonts w:asciiTheme="minorHAnsi" w:hAnsiTheme="minorHAnsi"/>
          <w:w w:val="115"/>
          <w:sz w:val="22"/>
          <w:szCs w:val="22"/>
          <w:rPrChange w:id="1535" w:author="Wall, Alison E." w:date="2017-11-27T19:39:00Z">
            <w:rPr>
              <w:w w:val="115"/>
            </w:rPr>
          </w:rPrChange>
        </w:rPr>
        <w:t>tu</w:t>
      </w:r>
      <w:r w:rsidRPr="00635885">
        <w:rPr>
          <w:rFonts w:asciiTheme="minorHAnsi" w:hAnsiTheme="minorHAnsi"/>
          <w:spacing w:val="-2"/>
          <w:w w:val="115"/>
          <w:sz w:val="22"/>
          <w:szCs w:val="22"/>
          <w:rPrChange w:id="1536" w:author="Wall, Alison E." w:date="2017-11-27T19:39:00Z">
            <w:rPr>
              <w:spacing w:val="-2"/>
              <w:w w:val="115"/>
            </w:rPr>
          </w:rPrChange>
        </w:rPr>
        <w:t>r</w:t>
      </w:r>
      <w:r w:rsidRPr="00635885">
        <w:rPr>
          <w:rFonts w:asciiTheme="minorHAnsi" w:hAnsiTheme="minorHAnsi"/>
          <w:w w:val="115"/>
          <w:sz w:val="22"/>
          <w:szCs w:val="22"/>
          <w:rPrChange w:id="1537" w:author="Wall, Alison E." w:date="2017-11-27T19:39:00Z">
            <w:rPr>
              <w:w w:val="115"/>
            </w:rPr>
          </w:rPrChange>
        </w:rPr>
        <w:t>ely</w:t>
      </w:r>
      <w:r w:rsidRPr="00635885">
        <w:rPr>
          <w:rFonts w:asciiTheme="minorHAnsi" w:hAnsiTheme="minorHAnsi"/>
          <w:spacing w:val="-13"/>
          <w:w w:val="115"/>
          <w:sz w:val="22"/>
          <w:szCs w:val="22"/>
          <w:rPrChange w:id="1538" w:author="Wall, Alison E." w:date="2017-11-27T19:39:00Z">
            <w:rPr>
              <w:spacing w:val="-13"/>
              <w:w w:val="115"/>
            </w:rPr>
          </w:rPrChange>
        </w:rPr>
        <w:t xml:space="preserve"> </w:t>
      </w:r>
      <w:r w:rsidRPr="00635885">
        <w:rPr>
          <w:rFonts w:asciiTheme="minorHAnsi" w:hAnsiTheme="minorHAnsi"/>
          <w:spacing w:val="-2"/>
          <w:w w:val="115"/>
          <w:sz w:val="22"/>
          <w:szCs w:val="22"/>
          <w:rPrChange w:id="1539" w:author="Wall, Alison E." w:date="2017-11-27T19:39:00Z">
            <w:rPr>
              <w:spacing w:val="-2"/>
              <w:w w:val="115"/>
            </w:rPr>
          </w:rPrChange>
        </w:rPr>
        <w:t>r</w:t>
      </w:r>
      <w:r w:rsidRPr="00635885">
        <w:rPr>
          <w:rFonts w:asciiTheme="minorHAnsi" w:hAnsiTheme="minorHAnsi"/>
          <w:w w:val="115"/>
          <w:sz w:val="22"/>
          <w:szCs w:val="22"/>
          <w:rPrChange w:id="1540" w:author="Wall, Alison E." w:date="2017-11-27T19:39:00Z">
            <w:rPr>
              <w:w w:val="115"/>
            </w:rPr>
          </w:rPrChange>
        </w:rPr>
        <w:t>aise</w:t>
      </w:r>
      <w:r w:rsidRPr="00635885">
        <w:rPr>
          <w:rFonts w:asciiTheme="minorHAnsi" w:hAnsiTheme="minorHAnsi"/>
          <w:spacing w:val="-13"/>
          <w:w w:val="115"/>
          <w:sz w:val="22"/>
          <w:szCs w:val="22"/>
          <w:rPrChange w:id="1541" w:author="Wall, Alison E." w:date="2017-11-27T19:39:00Z">
            <w:rPr>
              <w:spacing w:val="-13"/>
              <w:w w:val="115"/>
            </w:rPr>
          </w:rPrChange>
        </w:rPr>
        <w:t xml:space="preserve"> </w:t>
      </w:r>
      <w:r w:rsidRPr="00635885">
        <w:rPr>
          <w:rFonts w:asciiTheme="minorHAnsi" w:hAnsiTheme="minorHAnsi"/>
          <w:w w:val="115"/>
          <w:sz w:val="22"/>
          <w:szCs w:val="22"/>
          <w:rPrChange w:id="1542" w:author="Wall, Alison E." w:date="2017-11-27T19:39:00Z">
            <w:rPr>
              <w:w w:val="115"/>
            </w:rPr>
          </w:rPrChange>
        </w:rPr>
        <w:t>a</w:t>
      </w:r>
      <w:r w:rsidRPr="00635885">
        <w:rPr>
          <w:rFonts w:asciiTheme="minorHAnsi" w:hAnsiTheme="minorHAnsi"/>
          <w:spacing w:val="-12"/>
          <w:w w:val="115"/>
          <w:sz w:val="22"/>
          <w:szCs w:val="22"/>
          <w:rPrChange w:id="1543" w:author="Wall, Alison E." w:date="2017-11-27T19:39:00Z">
            <w:rPr>
              <w:spacing w:val="-12"/>
              <w:w w:val="115"/>
            </w:rPr>
          </w:rPrChange>
        </w:rPr>
        <w:t xml:space="preserve"> </w:t>
      </w:r>
      <w:r w:rsidRPr="00635885">
        <w:rPr>
          <w:rFonts w:asciiTheme="minorHAnsi" w:hAnsiTheme="minorHAnsi"/>
          <w:w w:val="115"/>
          <w:sz w:val="22"/>
          <w:szCs w:val="22"/>
          <w:rPrChange w:id="1544" w:author="Wall, Alison E." w:date="2017-11-27T19:39:00Z">
            <w:rPr>
              <w:w w:val="115"/>
            </w:rPr>
          </w:rPrChange>
        </w:rPr>
        <w:t>flag</w:t>
      </w:r>
      <w:r w:rsidRPr="00635885">
        <w:rPr>
          <w:rFonts w:asciiTheme="minorHAnsi" w:hAnsiTheme="minorHAnsi"/>
          <w:spacing w:val="-10"/>
          <w:w w:val="115"/>
          <w:sz w:val="22"/>
          <w:szCs w:val="22"/>
          <w:rPrChange w:id="1545" w:author="Wall, Alison E." w:date="2017-11-27T19:39:00Z">
            <w:rPr>
              <w:spacing w:val="-10"/>
              <w:w w:val="115"/>
            </w:rPr>
          </w:rPrChange>
        </w:rPr>
        <w:t xml:space="preserve"> </w:t>
      </w:r>
      <w:r w:rsidRPr="00635885">
        <w:rPr>
          <w:rFonts w:asciiTheme="minorHAnsi" w:hAnsiTheme="minorHAnsi"/>
          <w:spacing w:val="-1"/>
          <w:w w:val="115"/>
          <w:sz w:val="22"/>
          <w:szCs w:val="22"/>
          <w:rPrChange w:id="1546" w:author="Wall, Alison E." w:date="2017-11-27T19:39:00Z">
            <w:rPr>
              <w:spacing w:val="-1"/>
              <w:w w:val="115"/>
            </w:rPr>
          </w:rPrChange>
        </w:rPr>
        <w:t>f</w:t>
      </w:r>
      <w:r w:rsidRPr="00635885">
        <w:rPr>
          <w:rFonts w:asciiTheme="minorHAnsi" w:hAnsiTheme="minorHAnsi"/>
          <w:w w:val="115"/>
          <w:sz w:val="22"/>
          <w:szCs w:val="22"/>
          <w:rPrChange w:id="1547" w:author="Wall, Alison E." w:date="2017-11-27T19:39:00Z">
            <w:rPr>
              <w:w w:val="115"/>
            </w:rPr>
          </w:rPrChange>
        </w:rPr>
        <w:t>or</w:t>
      </w:r>
      <w:r w:rsidRPr="00635885">
        <w:rPr>
          <w:rFonts w:asciiTheme="minorHAnsi" w:hAnsiTheme="minorHAnsi"/>
          <w:spacing w:val="-15"/>
          <w:w w:val="115"/>
          <w:sz w:val="22"/>
          <w:szCs w:val="22"/>
          <w:rPrChange w:id="1548" w:author="Wall, Alison E." w:date="2017-11-27T19:39:00Z">
            <w:rPr>
              <w:spacing w:val="-15"/>
              <w:w w:val="115"/>
            </w:rPr>
          </w:rPrChange>
        </w:rPr>
        <w:t xml:space="preserve"> </w:t>
      </w:r>
      <w:r w:rsidRPr="00635885">
        <w:rPr>
          <w:rFonts w:asciiTheme="minorHAnsi" w:hAnsiTheme="minorHAnsi"/>
          <w:spacing w:val="-3"/>
          <w:w w:val="115"/>
          <w:sz w:val="22"/>
          <w:szCs w:val="22"/>
          <w:rPrChange w:id="1549" w:author="Wall, Alison E." w:date="2017-11-27T19:39:00Z">
            <w:rPr>
              <w:spacing w:val="-3"/>
              <w:w w:val="115"/>
            </w:rPr>
          </w:rPrChange>
        </w:rPr>
        <w:t>g</w:t>
      </w:r>
      <w:r w:rsidRPr="00635885">
        <w:rPr>
          <w:rFonts w:asciiTheme="minorHAnsi" w:hAnsiTheme="minorHAnsi"/>
          <w:w w:val="115"/>
          <w:sz w:val="22"/>
          <w:szCs w:val="22"/>
          <w:rPrChange w:id="1550" w:author="Wall, Alison E." w:date="2017-11-27T19:39:00Z">
            <w:rPr>
              <w:w w:val="115"/>
            </w:rPr>
          </w:rPrChange>
        </w:rPr>
        <w:t>ender</w:t>
      </w:r>
      <w:r w:rsidRPr="00635885">
        <w:rPr>
          <w:rFonts w:asciiTheme="minorHAnsi" w:hAnsiTheme="minorHAnsi"/>
          <w:spacing w:val="-16"/>
          <w:w w:val="115"/>
          <w:sz w:val="22"/>
          <w:szCs w:val="22"/>
          <w:rPrChange w:id="1551" w:author="Wall, Alison E." w:date="2017-11-27T19:39:00Z">
            <w:rPr>
              <w:spacing w:val="-16"/>
              <w:w w:val="115"/>
            </w:rPr>
          </w:rPrChange>
        </w:rPr>
        <w:t xml:space="preserve"> </w:t>
      </w:r>
      <w:commentRangeStart w:id="1552"/>
      <w:commentRangeStart w:id="1553"/>
      <w:r w:rsidRPr="00635885">
        <w:rPr>
          <w:rFonts w:asciiTheme="minorHAnsi" w:hAnsiTheme="minorHAnsi"/>
          <w:w w:val="115"/>
          <w:sz w:val="22"/>
          <w:szCs w:val="22"/>
          <w:rPrChange w:id="1554" w:author="Wall, Alison E." w:date="2017-11-27T19:39:00Z">
            <w:rPr>
              <w:w w:val="115"/>
            </w:rPr>
          </w:rPrChange>
        </w:rPr>
        <w:t>inequali</w:t>
      </w:r>
      <w:r w:rsidRPr="00635885">
        <w:rPr>
          <w:rFonts w:asciiTheme="minorHAnsi" w:hAnsiTheme="minorHAnsi"/>
          <w:spacing w:val="-3"/>
          <w:w w:val="115"/>
          <w:sz w:val="22"/>
          <w:szCs w:val="22"/>
          <w:rPrChange w:id="1555" w:author="Wall, Alison E." w:date="2017-11-27T19:39:00Z">
            <w:rPr>
              <w:spacing w:val="-3"/>
              <w:w w:val="115"/>
            </w:rPr>
          </w:rPrChange>
        </w:rPr>
        <w:t>t</w:t>
      </w:r>
      <w:r w:rsidRPr="00635885">
        <w:rPr>
          <w:rFonts w:asciiTheme="minorHAnsi" w:hAnsiTheme="minorHAnsi"/>
          <w:spacing w:val="-10"/>
          <w:w w:val="115"/>
          <w:sz w:val="22"/>
          <w:szCs w:val="22"/>
          <w:rPrChange w:id="1556" w:author="Wall, Alison E." w:date="2017-11-27T19:39:00Z">
            <w:rPr>
              <w:spacing w:val="-10"/>
              <w:w w:val="115"/>
            </w:rPr>
          </w:rPrChange>
        </w:rPr>
        <w:t>y</w:t>
      </w:r>
      <w:commentRangeEnd w:id="1552"/>
      <w:commentRangeEnd w:id="1553"/>
      <w:r w:rsidR="00D52C1E">
        <w:rPr>
          <w:rStyle w:val="CommentReference"/>
          <w:rFonts w:asciiTheme="minorHAnsi" w:eastAsiaTheme="minorHAnsi" w:hAnsiTheme="minorHAnsi"/>
        </w:rPr>
        <w:commentReference w:id="1553"/>
      </w:r>
      <w:r w:rsidR="00D52C1E">
        <w:rPr>
          <w:rStyle w:val="CommentReference"/>
          <w:rFonts w:asciiTheme="minorHAnsi" w:eastAsiaTheme="minorHAnsi" w:hAnsiTheme="minorHAnsi"/>
        </w:rPr>
        <w:commentReference w:id="1552"/>
      </w:r>
      <w:r w:rsidRPr="00635885">
        <w:rPr>
          <w:rFonts w:asciiTheme="minorHAnsi" w:hAnsiTheme="minorHAnsi"/>
          <w:w w:val="115"/>
          <w:sz w:val="22"/>
          <w:szCs w:val="22"/>
          <w:rPrChange w:id="1557" w:author="Wall, Alison E." w:date="2017-11-27T19:39:00Z">
            <w:rPr>
              <w:w w:val="115"/>
            </w:rPr>
          </w:rPrChange>
        </w:rPr>
        <w:t>.</w:t>
      </w:r>
    </w:p>
    <w:p w14:paraId="4FB7BB66" w14:textId="77777777" w:rsidR="00EF764E" w:rsidRPr="00635885" w:rsidRDefault="00EF764E">
      <w:pPr>
        <w:spacing w:before="7" w:line="100" w:lineRule="exact"/>
        <w:rPr>
          <w:rPrChange w:id="1558" w:author="Wall, Alison E." w:date="2017-11-27T19:39:00Z">
            <w:rPr>
              <w:sz w:val="10"/>
              <w:szCs w:val="10"/>
            </w:rPr>
          </w:rPrChange>
        </w:rPr>
      </w:pPr>
    </w:p>
    <w:p w14:paraId="569D04DB" w14:textId="77777777" w:rsidR="00EF764E" w:rsidRPr="00635885" w:rsidRDefault="00EF764E">
      <w:pPr>
        <w:spacing w:line="200" w:lineRule="exact"/>
        <w:rPr>
          <w:rPrChange w:id="1559" w:author="Wall, Alison E." w:date="2017-11-27T19:39:00Z">
            <w:rPr>
              <w:sz w:val="20"/>
              <w:szCs w:val="20"/>
            </w:rPr>
          </w:rPrChange>
        </w:rPr>
      </w:pPr>
    </w:p>
    <w:p w14:paraId="60D0265D" w14:textId="77777777" w:rsidR="00EF764E" w:rsidRPr="00635885" w:rsidRDefault="0011099E">
      <w:pPr>
        <w:pStyle w:val="Heading2"/>
        <w:jc w:val="center"/>
        <w:rPr>
          <w:rFonts w:asciiTheme="minorHAnsi" w:hAnsiTheme="minorHAnsi"/>
          <w:b w:val="0"/>
          <w:bCs w:val="0"/>
          <w:sz w:val="22"/>
          <w:szCs w:val="22"/>
          <w:rPrChange w:id="1560" w:author="Wall, Alison E." w:date="2017-11-27T19:39:00Z">
            <w:rPr>
              <w:b w:val="0"/>
              <w:bCs w:val="0"/>
            </w:rPr>
          </w:rPrChange>
        </w:rPr>
      </w:pPr>
      <w:del w:id="1561" w:author="Wall, Alison E." w:date="2017-11-27T20:23:00Z">
        <w:r w:rsidRPr="00635885" w:rsidDel="00084FB8">
          <w:rPr>
            <w:rFonts w:asciiTheme="minorHAnsi" w:hAnsiTheme="minorHAnsi"/>
            <w:spacing w:val="-3"/>
            <w:w w:val="125"/>
            <w:sz w:val="22"/>
            <w:szCs w:val="22"/>
            <w:rPrChange w:id="1562" w:author="Wall, Alison E." w:date="2017-11-27T19:39:00Z">
              <w:rPr>
                <w:spacing w:val="-3"/>
                <w:w w:val="125"/>
              </w:rPr>
            </w:rPrChange>
          </w:rPr>
          <w:delText>s</w:delText>
        </w:r>
        <w:r w:rsidRPr="00635885" w:rsidDel="00084FB8">
          <w:rPr>
            <w:rFonts w:asciiTheme="minorHAnsi" w:hAnsiTheme="minorHAnsi"/>
            <w:spacing w:val="-1"/>
            <w:w w:val="125"/>
            <w:sz w:val="22"/>
            <w:szCs w:val="22"/>
            <w:rPrChange w:id="1563" w:author="Wall, Alison E." w:date="2017-11-27T19:39:00Z">
              <w:rPr>
                <w:spacing w:val="-1"/>
                <w:w w:val="125"/>
              </w:rPr>
            </w:rPrChange>
          </w:rPr>
          <w:delText>t</w:delText>
        </w:r>
        <w:r w:rsidRPr="00635885" w:rsidDel="00084FB8">
          <w:rPr>
            <w:rFonts w:asciiTheme="minorHAnsi" w:hAnsiTheme="minorHAnsi"/>
            <w:w w:val="125"/>
            <w:sz w:val="22"/>
            <w:szCs w:val="22"/>
            <w:rPrChange w:id="1564" w:author="Wall, Alison E." w:date="2017-11-27T19:39:00Z">
              <w:rPr>
                <w:w w:val="125"/>
              </w:rPr>
            </w:rPrChange>
          </w:rPr>
          <w:delText>em</w:delText>
        </w:r>
        <w:r w:rsidRPr="00635885" w:rsidDel="00084FB8">
          <w:rPr>
            <w:rFonts w:asciiTheme="minorHAnsi" w:hAnsiTheme="minorHAnsi"/>
            <w:spacing w:val="-23"/>
            <w:w w:val="125"/>
            <w:sz w:val="22"/>
            <w:szCs w:val="22"/>
            <w:rPrChange w:id="1565" w:author="Wall, Alison E." w:date="2017-11-27T19:39:00Z">
              <w:rPr>
                <w:spacing w:val="-23"/>
                <w:w w:val="125"/>
              </w:rPr>
            </w:rPrChange>
          </w:rPr>
          <w:delText xml:space="preserve"> </w:delText>
        </w:r>
      </w:del>
      <w:ins w:id="1566" w:author="Wall, Alison E." w:date="2017-11-27T20:23:00Z">
        <w:r w:rsidR="00084FB8">
          <w:rPr>
            <w:rFonts w:asciiTheme="minorHAnsi" w:hAnsiTheme="minorHAnsi"/>
            <w:spacing w:val="-3"/>
            <w:w w:val="125"/>
            <w:sz w:val="22"/>
            <w:szCs w:val="22"/>
          </w:rPr>
          <w:t>STEM</w:t>
        </w:r>
        <w:r w:rsidR="00084FB8" w:rsidRPr="00635885">
          <w:rPr>
            <w:rFonts w:asciiTheme="minorHAnsi" w:hAnsiTheme="minorHAnsi"/>
            <w:spacing w:val="-23"/>
            <w:w w:val="125"/>
            <w:sz w:val="22"/>
            <w:szCs w:val="22"/>
            <w:rPrChange w:id="1567" w:author="Wall, Alison E." w:date="2017-11-27T19:39:00Z">
              <w:rPr>
                <w:spacing w:val="-23"/>
                <w:w w:val="125"/>
              </w:rPr>
            </w:rPrChange>
          </w:rPr>
          <w:t xml:space="preserve"> </w:t>
        </w:r>
        <w:r w:rsidR="00084FB8">
          <w:rPr>
            <w:rFonts w:asciiTheme="minorHAnsi" w:hAnsiTheme="minorHAnsi"/>
            <w:w w:val="125"/>
            <w:sz w:val="22"/>
            <w:szCs w:val="22"/>
          </w:rPr>
          <w:t>G</w:t>
        </w:r>
      </w:ins>
      <w:del w:id="1568" w:author="Wall, Alison E." w:date="2017-11-27T20:23:00Z">
        <w:r w:rsidRPr="00635885" w:rsidDel="00084FB8">
          <w:rPr>
            <w:rFonts w:asciiTheme="minorHAnsi" w:hAnsiTheme="minorHAnsi"/>
            <w:w w:val="125"/>
            <w:sz w:val="22"/>
            <w:szCs w:val="22"/>
            <w:rPrChange w:id="1569" w:author="Wall, Alison E." w:date="2017-11-27T19:39:00Z">
              <w:rPr>
                <w:w w:val="125"/>
              </w:rPr>
            </w:rPrChange>
          </w:rPr>
          <w:delText>g</w:delText>
        </w:r>
      </w:del>
      <w:r w:rsidRPr="00635885">
        <w:rPr>
          <w:rFonts w:asciiTheme="minorHAnsi" w:hAnsiTheme="minorHAnsi"/>
          <w:w w:val="125"/>
          <w:sz w:val="22"/>
          <w:szCs w:val="22"/>
          <w:rPrChange w:id="1570" w:author="Wall, Alison E." w:date="2017-11-27T19:39:00Z">
            <w:rPr>
              <w:w w:val="125"/>
            </w:rPr>
          </w:rPrChange>
        </w:rPr>
        <w:t>rad</w:t>
      </w:r>
      <w:r w:rsidRPr="00635885">
        <w:rPr>
          <w:rFonts w:asciiTheme="minorHAnsi" w:hAnsiTheme="minorHAnsi"/>
          <w:spacing w:val="-5"/>
          <w:w w:val="125"/>
          <w:sz w:val="22"/>
          <w:szCs w:val="22"/>
          <w:rPrChange w:id="1571" w:author="Wall, Alison E." w:date="2017-11-27T19:39:00Z">
            <w:rPr>
              <w:spacing w:val="-5"/>
              <w:w w:val="125"/>
            </w:rPr>
          </w:rPrChange>
        </w:rPr>
        <w:t>u</w:t>
      </w:r>
      <w:r w:rsidRPr="00635885">
        <w:rPr>
          <w:rFonts w:asciiTheme="minorHAnsi" w:hAnsiTheme="minorHAnsi"/>
          <w:spacing w:val="-7"/>
          <w:w w:val="125"/>
          <w:sz w:val="22"/>
          <w:szCs w:val="22"/>
          <w:rPrChange w:id="1572" w:author="Wall, Alison E." w:date="2017-11-27T19:39:00Z">
            <w:rPr>
              <w:spacing w:val="-7"/>
              <w:w w:val="125"/>
            </w:rPr>
          </w:rPrChange>
        </w:rPr>
        <w:t>a</w:t>
      </w:r>
      <w:r w:rsidRPr="00635885">
        <w:rPr>
          <w:rFonts w:asciiTheme="minorHAnsi" w:hAnsiTheme="minorHAnsi"/>
          <w:w w:val="125"/>
          <w:sz w:val="22"/>
          <w:szCs w:val="22"/>
          <w:rPrChange w:id="1573" w:author="Wall, Alison E." w:date="2017-11-27T19:39:00Z">
            <w:rPr>
              <w:w w:val="125"/>
            </w:rPr>
          </w:rPrChange>
        </w:rPr>
        <w:t>tes</w:t>
      </w:r>
      <w:r w:rsidRPr="00635885">
        <w:rPr>
          <w:rFonts w:asciiTheme="minorHAnsi" w:hAnsiTheme="minorHAnsi"/>
          <w:spacing w:val="-23"/>
          <w:w w:val="125"/>
          <w:sz w:val="22"/>
          <w:szCs w:val="22"/>
          <w:rPrChange w:id="1574" w:author="Wall, Alison E." w:date="2017-11-27T19:39:00Z">
            <w:rPr>
              <w:spacing w:val="-23"/>
              <w:w w:val="125"/>
            </w:rPr>
          </w:rPrChange>
        </w:rPr>
        <w:t xml:space="preserve"> </w:t>
      </w:r>
      <w:r w:rsidRPr="00635885">
        <w:rPr>
          <w:rFonts w:asciiTheme="minorHAnsi" w:hAnsiTheme="minorHAnsi"/>
          <w:w w:val="125"/>
          <w:sz w:val="22"/>
          <w:szCs w:val="22"/>
          <w:rPrChange w:id="1575" w:author="Wall, Alison E." w:date="2017-11-27T19:39:00Z">
            <w:rPr>
              <w:w w:val="125"/>
            </w:rPr>
          </w:rPrChange>
        </w:rPr>
        <w:t>in</w:t>
      </w:r>
      <w:r w:rsidRPr="00635885">
        <w:rPr>
          <w:rFonts w:asciiTheme="minorHAnsi" w:hAnsiTheme="minorHAnsi"/>
          <w:spacing w:val="-22"/>
          <w:w w:val="125"/>
          <w:sz w:val="22"/>
          <w:szCs w:val="22"/>
          <w:rPrChange w:id="1576" w:author="Wall, Alison E." w:date="2017-11-27T19:39:00Z">
            <w:rPr>
              <w:spacing w:val="-22"/>
              <w:w w:val="125"/>
            </w:rPr>
          </w:rPrChange>
        </w:rPr>
        <w:t xml:space="preserve"> </w:t>
      </w:r>
      <w:r w:rsidRPr="00635885">
        <w:rPr>
          <w:rFonts w:asciiTheme="minorHAnsi" w:hAnsiTheme="minorHAnsi"/>
          <w:w w:val="125"/>
          <w:sz w:val="22"/>
          <w:szCs w:val="22"/>
          <w:rPrChange w:id="1577" w:author="Wall, Alison E." w:date="2017-11-27T19:39:00Z">
            <w:rPr>
              <w:w w:val="125"/>
            </w:rPr>
          </w:rPrChange>
        </w:rPr>
        <w:t>the</w:t>
      </w:r>
      <w:r w:rsidRPr="00635885">
        <w:rPr>
          <w:rFonts w:asciiTheme="minorHAnsi" w:hAnsiTheme="minorHAnsi"/>
          <w:spacing w:val="-23"/>
          <w:w w:val="125"/>
          <w:sz w:val="22"/>
          <w:szCs w:val="22"/>
          <w:rPrChange w:id="1578" w:author="Wall, Alison E." w:date="2017-11-27T19:39:00Z">
            <w:rPr>
              <w:spacing w:val="-23"/>
              <w:w w:val="125"/>
            </w:rPr>
          </w:rPrChange>
        </w:rPr>
        <w:t xml:space="preserve"> </w:t>
      </w:r>
      <w:del w:id="1579" w:author="Wall, Alison E." w:date="2017-11-27T20:23:00Z">
        <w:r w:rsidRPr="00635885" w:rsidDel="00084FB8">
          <w:rPr>
            <w:rFonts w:asciiTheme="minorHAnsi" w:hAnsiTheme="minorHAnsi"/>
            <w:spacing w:val="-3"/>
            <w:w w:val="125"/>
            <w:sz w:val="22"/>
            <w:szCs w:val="22"/>
            <w:rPrChange w:id="1580" w:author="Wall, Alison E." w:date="2017-11-27T19:39:00Z">
              <w:rPr>
                <w:spacing w:val="-3"/>
                <w:w w:val="125"/>
              </w:rPr>
            </w:rPrChange>
          </w:rPr>
          <w:delText>u</w:delText>
        </w:r>
        <w:r w:rsidRPr="00635885" w:rsidDel="00084FB8">
          <w:rPr>
            <w:rFonts w:asciiTheme="minorHAnsi" w:hAnsiTheme="minorHAnsi"/>
            <w:w w:val="125"/>
            <w:sz w:val="22"/>
            <w:szCs w:val="22"/>
            <w:rPrChange w:id="1581" w:author="Wall, Alison E." w:date="2017-11-27T19:39:00Z">
              <w:rPr>
                <w:w w:val="125"/>
              </w:rPr>
            </w:rPrChange>
          </w:rPr>
          <w:delText>s</w:delText>
        </w:r>
      </w:del>
      <w:ins w:id="1582" w:author="Wall, Alison E." w:date="2017-11-27T20:23:00Z">
        <w:r w:rsidR="00084FB8">
          <w:rPr>
            <w:rFonts w:asciiTheme="minorHAnsi" w:hAnsiTheme="minorHAnsi"/>
            <w:spacing w:val="-3"/>
            <w:w w:val="125"/>
            <w:sz w:val="22"/>
            <w:szCs w:val="22"/>
          </w:rPr>
          <w:t>U.S.</w:t>
        </w:r>
      </w:ins>
    </w:p>
    <w:p w14:paraId="2C5CB1B3" w14:textId="77777777" w:rsidR="00EF764E" w:rsidRPr="00635885" w:rsidRDefault="0011099E">
      <w:pPr>
        <w:pStyle w:val="BodyText"/>
        <w:spacing w:before="85" w:line="339" w:lineRule="auto"/>
        <w:ind w:right="823"/>
        <w:jc w:val="both"/>
        <w:rPr>
          <w:rFonts w:asciiTheme="minorHAnsi" w:hAnsiTheme="minorHAnsi"/>
          <w:sz w:val="22"/>
          <w:szCs w:val="22"/>
          <w:rPrChange w:id="1583" w:author="Wall, Alison E." w:date="2017-11-27T19:39:00Z">
            <w:rPr/>
          </w:rPrChange>
        </w:rPr>
      </w:pPr>
      <w:r w:rsidRPr="00635885">
        <w:rPr>
          <w:rFonts w:asciiTheme="minorHAnsi" w:hAnsiTheme="minorHAnsi"/>
          <w:w w:val="115"/>
          <w:sz w:val="22"/>
          <w:szCs w:val="22"/>
          <w:rPrChange w:id="1584" w:author="Wall, Alison E." w:date="2017-11-27T19:39:00Z">
            <w:rPr>
              <w:w w:val="115"/>
            </w:rPr>
          </w:rPrChange>
        </w:rPr>
        <w:t>Of</w:t>
      </w:r>
      <w:r w:rsidRPr="00635885">
        <w:rPr>
          <w:rFonts w:asciiTheme="minorHAnsi" w:hAnsiTheme="minorHAnsi"/>
          <w:spacing w:val="-15"/>
          <w:w w:val="115"/>
          <w:sz w:val="22"/>
          <w:szCs w:val="22"/>
          <w:rPrChange w:id="1585" w:author="Wall, Alison E." w:date="2017-11-27T19:39:00Z">
            <w:rPr>
              <w:spacing w:val="-15"/>
              <w:w w:val="115"/>
            </w:rPr>
          </w:rPrChange>
        </w:rPr>
        <w:t xml:space="preserve"> </w:t>
      </w:r>
      <w:commentRangeStart w:id="1586"/>
      <w:r w:rsidRPr="00635885">
        <w:rPr>
          <w:rFonts w:asciiTheme="minorHAnsi" w:hAnsiTheme="minorHAnsi"/>
          <w:spacing w:val="-1"/>
          <w:w w:val="115"/>
          <w:sz w:val="22"/>
          <w:szCs w:val="22"/>
          <w:rPrChange w:id="1587" w:author="Wall, Alison E." w:date="2017-11-27T19:39:00Z">
            <w:rPr>
              <w:spacing w:val="-1"/>
              <w:w w:val="115"/>
            </w:rPr>
          </w:rPrChange>
        </w:rPr>
        <w:t>thos</w:t>
      </w:r>
      <w:r w:rsidRPr="00635885">
        <w:rPr>
          <w:rFonts w:asciiTheme="minorHAnsi" w:hAnsiTheme="minorHAnsi"/>
          <w:w w:val="115"/>
          <w:sz w:val="22"/>
          <w:szCs w:val="22"/>
          <w:rPrChange w:id="1588" w:author="Wall, Alison E." w:date="2017-11-27T19:39:00Z">
            <w:rPr>
              <w:w w:val="115"/>
            </w:rPr>
          </w:rPrChange>
        </w:rPr>
        <w:t>e</w:t>
      </w:r>
      <w:commentRangeEnd w:id="1586"/>
      <w:r w:rsidR="00085689">
        <w:rPr>
          <w:rStyle w:val="CommentReference"/>
          <w:rFonts w:asciiTheme="minorHAnsi" w:eastAsiaTheme="minorHAnsi" w:hAnsiTheme="minorHAnsi"/>
        </w:rPr>
        <w:commentReference w:id="1586"/>
      </w:r>
      <w:r w:rsidRPr="00635885">
        <w:rPr>
          <w:rFonts w:asciiTheme="minorHAnsi" w:hAnsiTheme="minorHAnsi"/>
          <w:spacing w:val="-14"/>
          <w:w w:val="115"/>
          <w:sz w:val="22"/>
          <w:szCs w:val="22"/>
          <w:rPrChange w:id="1589" w:author="Wall, Alison E." w:date="2017-11-27T19:39:00Z">
            <w:rPr>
              <w:spacing w:val="-14"/>
              <w:w w:val="115"/>
            </w:rPr>
          </w:rPrChange>
        </w:rPr>
        <w:t xml:space="preserve"> </w:t>
      </w:r>
      <w:r w:rsidRPr="00635885">
        <w:rPr>
          <w:rFonts w:asciiTheme="minorHAnsi" w:hAnsiTheme="minorHAnsi"/>
          <w:spacing w:val="-1"/>
          <w:w w:val="115"/>
          <w:sz w:val="22"/>
          <w:szCs w:val="22"/>
          <w:rPrChange w:id="1590" w:author="Wall, Alison E." w:date="2017-11-27T19:39:00Z">
            <w:rPr>
              <w:spacing w:val="-1"/>
              <w:w w:val="115"/>
            </w:rPr>
          </w:rPrChange>
        </w:rPr>
        <w:t>hold</w:t>
      </w:r>
      <w:r w:rsidRPr="00635885">
        <w:rPr>
          <w:rFonts w:asciiTheme="minorHAnsi" w:hAnsiTheme="minorHAnsi"/>
          <w:w w:val="115"/>
          <w:sz w:val="22"/>
          <w:szCs w:val="22"/>
          <w:rPrChange w:id="1591" w:author="Wall, Alison E." w:date="2017-11-27T19:39:00Z">
            <w:rPr>
              <w:w w:val="115"/>
            </w:rPr>
          </w:rPrChange>
        </w:rPr>
        <w:t>ing</w:t>
      </w:r>
      <w:r w:rsidRPr="00635885">
        <w:rPr>
          <w:rFonts w:asciiTheme="minorHAnsi" w:hAnsiTheme="minorHAnsi"/>
          <w:spacing w:val="-11"/>
          <w:w w:val="115"/>
          <w:sz w:val="22"/>
          <w:szCs w:val="22"/>
          <w:rPrChange w:id="1592" w:author="Wall, Alison E." w:date="2017-11-27T19:39:00Z">
            <w:rPr>
              <w:spacing w:val="-11"/>
              <w:w w:val="115"/>
            </w:rPr>
          </w:rPrChange>
        </w:rPr>
        <w:t xml:space="preserve"> </w:t>
      </w:r>
      <w:r w:rsidRPr="00635885">
        <w:rPr>
          <w:rFonts w:asciiTheme="minorHAnsi" w:hAnsiTheme="minorHAnsi"/>
          <w:spacing w:val="-1"/>
          <w:w w:val="115"/>
          <w:sz w:val="22"/>
          <w:szCs w:val="22"/>
          <w:rPrChange w:id="1593" w:author="Wall, Alison E." w:date="2017-11-27T19:39:00Z">
            <w:rPr>
              <w:spacing w:val="-1"/>
              <w:w w:val="115"/>
            </w:rPr>
          </w:rPrChange>
        </w:rPr>
        <w:t>d</w:t>
      </w:r>
      <w:r w:rsidRPr="00635885">
        <w:rPr>
          <w:rFonts w:asciiTheme="minorHAnsi" w:hAnsiTheme="minorHAnsi"/>
          <w:spacing w:val="-2"/>
          <w:w w:val="115"/>
          <w:sz w:val="22"/>
          <w:szCs w:val="22"/>
          <w:rPrChange w:id="1594" w:author="Wall, Alison E." w:date="2017-11-27T19:39:00Z">
            <w:rPr>
              <w:spacing w:val="-2"/>
              <w:w w:val="115"/>
            </w:rPr>
          </w:rPrChange>
        </w:rPr>
        <w:t>e</w:t>
      </w:r>
      <w:r w:rsidRPr="00635885">
        <w:rPr>
          <w:rFonts w:asciiTheme="minorHAnsi" w:hAnsiTheme="minorHAnsi"/>
          <w:w w:val="115"/>
          <w:sz w:val="22"/>
          <w:szCs w:val="22"/>
          <w:rPrChange w:id="1595" w:author="Wall, Alison E." w:date="2017-11-27T19:39:00Z">
            <w:rPr>
              <w:w w:val="115"/>
            </w:rPr>
          </w:rPrChange>
        </w:rPr>
        <w:t>g</w:t>
      </w:r>
      <w:r w:rsidRPr="00635885">
        <w:rPr>
          <w:rFonts w:asciiTheme="minorHAnsi" w:hAnsiTheme="minorHAnsi"/>
          <w:spacing w:val="-2"/>
          <w:w w:val="115"/>
          <w:sz w:val="22"/>
          <w:szCs w:val="22"/>
          <w:rPrChange w:id="1596" w:author="Wall, Alison E." w:date="2017-11-27T19:39:00Z">
            <w:rPr>
              <w:spacing w:val="-2"/>
              <w:w w:val="115"/>
            </w:rPr>
          </w:rPrChange>
        </w:rPr>
        <w:t>ree</w:t>
      </w:r>
      <w:r w:rsidRPr="00635885">
        <w:rPr>
          <w:rFonts w:asciiTheme="minorHAnsi" w:hAnsiTheme="minorHAnsi"/>
          <w:w w:val="115"/>
          <w:sz w:val="22"/>
          <w:szCs w:val="22"/>
          <w:rPrChange w:id="1597" w:author="Wall, Alison E." w:date="2017-11-27T19:39:00Z">
            <w:rPr>
              <w:w w:val="115"/>
            </w:rPr>
          </w:rPrChange>
        </w:rPr>
        <w:t>s</w:t>
      </w:r>
      <w:r w:rsidRPr="00635885">
        <w:rPr>
          <w:rFonts w:asciiTheme="minorHAnsi" w:hAnsiTheme="minorHAnsi"/>
          <w:spacing w:val="-14"/>
          <w:w w:val="115"/>
          <w:sz w:val="22"/>
          <w:szCs w:val="22"/>
          <w:rPrChange w:id="1598" w:author="Wall, Alison E." w:date="2017-11-27T19:39:00Z">
            <w:rPr>
              <w:spacing w:val="-14"/>
              <w:w w:val="115"/>
            </w:rPr>
          </w:rPrChange>
        </w:rPr>
        <w:t xml:space="preserve"> </w:t>
      </w:r>
      <w:r w:rsidRPr="00635885">
        <w:rPr>
          <w:rFonts w:asciiTheme="minorHAnsi" w:hAnsiTheme="minorHAnsi"/>
          <w:w w:val="115"/>
          <w:sz w:val="22"/>
          <w:szCs w:val="22"/>
          <w:rPrChange w:id="1599" w:author="Wall, Alison E." w:date="2017-11-27T19:39:00Z">
            <w:rPr>
              <w:w w:val="115"/>
            </w:rPr>
          </w:rPrChange>
        </w:rPr>
        <w:t>in</w:t>
      </w:r>
      <w:r w:rsidRPr="00635885">
        <w:rPr>
          <w:rFonts w:asciiTheme="minorHAnsi" w:hAnsiTheme="minorHAnsi"/>
          <w:spacing w:val="-11"/>
          <w:w w:val="115"/>
          <w:sz w:val="22"/>
          <w:szCs w:val="22"/>
          <w:rPrChange w:id="1600" w:author="Wall, Alison E." w:date="2017-11-27T19:39:00Z">
            <w:rPr>
              <w:spacing w:val="-11"/>
              <w:w w:val="115"/>
            </w:rPr>
          </w:rPrChange>
        </w:rPr>
        <w:t xml:space="preserve"> </w:t>
      </w:r>
      <w:r w:rsidRPr="00635885">
        <w:rPr>
          <w:rFonts w:asciiTheme="minorHAnsi" w:hAnsiTheme="minorHAnsi"/>
          <w:spacing w:val="-1"/>
          <w:w w:val="115"/>
          <w:sz w:val="22"/>
          <w:szCs w:val="22"/>
          <w:rPrChange w:id="1601" w:author="Wall, Alison E." w:date="2017-11-27T19:39:00Z">
            <w:rPr>
              <w:spacing w:val="-1"/>
              <w:w w:val="115"/>
            </w:rPr>
          </w:rPrChange>
        </w:rPr>
        <w:t>th</w:t>
      </w:r>
      <w:r w:rsidRPr="00635885">
        <w:rPr>
          <w:rFonts w:asciiTheme="minorHAnsi" w:hAnsiTheme="minorHAnsi"/>
          <w:w w:val="115"/>
          <w:sz w:val="22"/>
          <w:szCs w:val="22"/>
          <w:rPrChange w:id="1602" w:author="Wall, Alison E." w:date="2017-11-27T19:39:00Z">
            <w:rPr>
              <w:w w:val="115"/>
            </w:rPr>
          </w:rPrChange>
        </w:rPr>
        <w:t>e</w:t>
      </w:r>
      <w:r w:rsidRPr="00635885">
        <w:rPr>
          <w:rFonts w:asciiTheme="minorHAnsi" w:hAnsiTheme="minorHAnsi"/>
          <w:spacing w:val="-14"/>
          <w:w w:val="115"/>
          <w:sz w:val="22"/>
          <w:szCs w:val="22"/>
          <w:rPrChange w:id="1603" w:author="Wall, Alison E." w:date="2017-11-27T19:39:00Z">
            <w:rPr>
              <w:spacing w:val="-14"/>
              <w:w w:val="115"/>
            </w:rPr>
          </w:rPrChange>
        </w:rPr>
        <w:t xml:space="preserve"> </w:t>
      </w:r>
      <w:r w:rsidRPr="00635885">
        <w:rPr>
          <w:rFonts w:asciiTheme="minorHAnsi" w:hAnsiTheme="minorHAnsi"/>
          <w:spacing w:val="-2"/>
          <w:w w:val="115"/>
          <w:sz w:val="22"/>
          <w:szCs w:val="22"/>
          <w:rPrChange w:id="1604" w:author="Wall, Alison E." w:date="2017-11-27T19:39:00Z">
            <w:rPr>
              <w:spacing w:val="-2"/>
              <w:w w:val="115"/>
            </w:rPr>
          </w:rPrChange>
        </w:rPr>
        <w:t>area</w:t>
      </w:r>
      <w:r w:rsidRPr="00635885">
        <w:rPr>
          <w:rFonts w:asciiTheme="minorHAnsi" w:hAnsiTheme="minorHAnsi"/>
          <w:w w:val="115"/>
          <w:sz w:val="22"/>
          <w:szCs w:val="22"/>
          <w:rPrChange w:id="1605" w:author="Wall, Alison E." w:date="2017-11-27T19:39:00Z">
            <w:rPr>
              <w:w w:val="115"/>
            </w:rPr>
          </w:rPrChange>
        </w:rPr>
        <w:t>s</w:t>
      </w:r>
      <w:r w:rsidRPr="00635885">
        <w:rPr>
          <w:rFonts w:asciiTheme="minorHAnsi" w:hAnsiTheme="minorHAnsi"/>
          <w:spacing w:val="-13"/>
          <w:w w:val="115"/>
          <w:sz w:val="22"/>
          <w:szCs w:val="22"/>
          <w:rPrChange w:id="1606" w:author="Wall, Alison E." w:date="2017-11-27T19:39:00Z">
            <w:rPr>
              <w:spacing w:val="-13"/>
              <w:w w:val="115"/>
            </w:rPr>
          </w:rPrChange>
        </w:rPr>
        <w:t xml:space="preserve"> </w:t>
      </w:r>
      <w:r w:rsidRPr="00635885">
        <w:rPr>
          <w:rFonts w:asciiTheme="minorHAnsi" w:hAnsiTheme="minorHAnsi"/>
          <w:spacing w:val="-1"/>
          <w:w w:val="115"/>
          <w:sz w:val="22"/>
          <w:szCs w:val="22"/>
          <w:rPrChange w:id="1607" w:author="Wall, Alison E." w:date="2017-11-27T19:39:00Z">
            <w:rPr>
              <w:spacing w:val="-1"/>
              <w:w w:val="115"/>
            </w:rPr>
          </w:rPrChange>
        </w:rPr>
        <w:t>o</w:t>
      </w:r>
      <w:r w:rsidRPr="00635885">
        <w:rPr>
          <w:rFonts w:asciiTheme="minorHAnsi" w:hAnsiTheme="minorHAnsi"/>
          <w:w w:val="115"/>
          <w:sz w:val="22"/>
          <w:szCs w:val="22"/>
          <w:rPrChange w:id="1608" w:author="Wall, Alison E." w:date="2017-11-27T19:39:00Z">
            <w:rPr>
              <w:w w:val="115"/>
            </w:rPr>
          </w:rPrChange>
        </w:rPr>
        <w:t>f</w:t>
      </w:r>
      <w:r w:rsidRPr="00635885">
        <w:rPr>
          <w:rFonts w:asciiTheme="minorHAnsi" w:hAnsiTheme="minorHAnsi"/>
          <w:spacing w:val="-14"/>
          <w:w w:val="115"/>
          <w:sz w:val="22"/>
          <w:szCs w:val="22"/>
          <w:rPrChange w:id="1609" w:author="Wall, Alison E." w:date="2017-11-27T19:39:00Z">
            <w:rPr>
              <w:spacing w:val="-14"/>
              <w:w w:val="115"/>
            </w:rPr>
          </w:rPrChange>
        </w:rPr>
        <w:t xml:space="preserve"> </w:t>
      </w:r>
      <w:r w:rsidRPr="00635885">
        <w:rPr>
          <w:rFonts w:asciiTheme="minorHAnsi" w:hAnsiTheme="minorHAnsi"/>
          <w:spacing w:val="-1"/>
          <w:w w:val="115"/>
          <w:sz w:val="22"/>
          <w:szCs w:val="22"/>
          <w:rPrChange w:id="1610" w:author="Wall, Alison E." w:date="2017-11-27T19:39:00Z">
            <w:rPr>
              <w:spacing w:val="-1"/>
              <w:w w:val="115"/>
            </w:rPr>
          </w:rPrChange>
        </w:rPr>
        <w:t>s</w:t>
      </w:r>
      <w:r w:rsidRPr="00635885">
        <w:rPr>
          <w:rFonts w:asciiTheme="minorHAnsi" w:hAnsiTheme="minorHAnsi"/>
          <w:w w:val="115"/>
          <w:sz w:val="22"/>
          <w:szCs w:val="22"/>
          <w:rPrChange w:id="1611" w:author="Wall, Alison E." w:date="2017-11-27T19:39:00Z">
            <w:rPr>
              <w:w w:val="115"/>
            </w:rPr>
          </w:rPrChange>
        </w:rPr>
        <w:t>ci</w:t>
      </w:r>
      <w:r w:rsidRPr="00635885">
        <w:rPr>
          <w:rFonts w:asciiTheme="minorHAnsi" w:hAnsiTheme="minorHAnsi"/>
          <w:spacing w:val="-1"/>
          <w:w w:val="115"/>
          <w:sz w:val="22"/>
          <w:szCs w:val="22"/>
          <w:rPrChange w:id="1612" w:author="Wall, Alison E." w:date="2017-11-27T19:39:00Z">
            <w:rPr>
              <w:spacing w:val="-1"/>
              <w:w w:val="115"/>
            </w:rPr>
          </w:rPrChange>
        </w:rPr>
        <w:t>e</w:t>
      </w:r>
      <w:r w:rsidRPr="00635885">
        <w:rPr>
          <w:rFonts w:asciiTheme="minorHAnsi" w:hAnsiTheme="minorHAnsi"/>
          <w:w w:val="115"/>
          <w:sz w:val="22"/>
          <w:szCs w:val="22"/>
          <w:rPrChange w:id="1613" w:author="Wall, Alison E." w:date="2017-11-27T19:39:00Z">
            <w:rPr>
              <w:w w:val="115"/>
            </w:rPr>
          </w:rPrChange>
        </w:rPr>
        <w:t>nc</w:t>
      </w:r>
      <w:r w:rsidRPr="00635885">
        <w:rPr>
          <w:rFonts w:asciiTheme="minorHAnsi" w:hAnsiTheme="minorHAnsi"/>
          <w:spacing w:val="-4"/>
          <w:w w:val="115"/>
          <w:sz w:val="22"/>
          <w:szCs w:val="22"/>
          <w:rPrChange w:id="1614" w:author="Wall, Alison E." w:date="2017-11-27T19:39:00Z">
            <w:rPr>
              <w:spacing w:val="-4"/>
              <w:w w:val="115"/>
            </w:rPr>
          </w:rPrChange>
        </w:rPr>
        <w:t>e</w:t>
      </w:r>
      <w:r w:rsidRPr="00635885">
        <w:rPr>
          <w:rFonts w:asciiTheme="minorHAnsi" w:hAnsiTheme="minorHAnsi"/>
          <w:w w:val="115"/>
          <w:sz w:val="22"/>
          <w:szCs w:val="22"/>
          <w:rPrChange w:id="1615" w:author="Wall, Alison E." w:date="2017-11-27T19:39:00Z">
            <w:rPr>
              <w:w w:val="115"/>
            </w:rPr>
          </w:rPrChange>
        </w:rPr>
        <w:t>,</w:t>
      </w:r>
      <w:r w:rsidRPr="00635885">
        <w:rPr>
          <w:rFonts w:asciiTheme="minorHAnsi" w:hAnsiTheme="minorHAnsi"/>
          <w:spacing w:val="-12"/>
          <w:w w:val="115"/>
          <w:sz w:val="22"/>
          <w:szCs w:val="22"/>
          <w:rPrChange w:id="1616" w:author="Wall, Alison E." w:date="2017-11-27T19:39:00Z">
            <w:rPr>
              <w:spacing w:val="-12"/>
              <w:w w:val="115"/>
            </w:rPr>
          </w:rPrChange>
        </w:rPr>
        <w:t xml:space="preserve"> </w:t>
      </w:r>
      <w:r w:rsidRPr="00635885">
        <w:rPr>
          <w:rFonts w:asciiTheme="minorHAnsi" w:hAnsiTheme="minorHAnsi"/>
          <w:spacing w:val="-1"/>
          <w:w w:val="115"/>
          <w:sz w:val="22"/>
          <w:szCs w:val="22"/>
          <w:rPrChange w:id="1617" w:author="Wall, Alison E." w:date="2017-11-27T19:39:00Z">
            <w:rPr>
              <w:spacing w:val="-1"/>
              <w:w w:val="115"/>
            </w:rPr>
          </w:rPrChange>
        </w:rPr>
        <w:t>t</w:t>
      </w:r>
      <w:r w:rsidRPr="00635885">
        <w:rPr>
          <w:rFonts w:asciiTheme="minorHAnsi" w:hAnsiTheme="minorHAnsi"/>
          <w:spacing w:val="-2"/>
          <w:w w:val="115"/>
          <w:sz w:val="22"/>
          <w:szCs w:val="22"/>
          <w:rPrChange w:id="1618" w:author="Wall, Alison E." w:date="2017-11-27T19:39:00Z">
            <w:rPr>
              <w:spacing w:val="-2"/>
              <w:w w:val="115"/>
            </w:rPr>
          </w:rPrChange>
        </w:rPr>
        <w:t>e</w:t>
      </w:r>
      <w:r w:rsidRPr="00635885">
        <w:rPr>
          <w:rFonts w:asciiTheme="minorHAnsi" w:hAnsiTheme="minorHAnsi"/>
          <w:w w:val="115"/>
          <w:sz w:val="22"/>
          <w:szCs w:val="22"/>
          <w:rPrChange w:id="1619" w:author="Wall, Alison E." w:date="2017-11-27T19:39:00Z">
            <w:rPr>
              <w:w w:val="115"/>
            </w:rPr>
          </w:rPrChange>
        </w:rPr>
        <w:t>c</w:t>
      </w:r>
      <w:r w:rsidRPr="00635885">
        <w:rPr>
          <w:rFonts w:asciiTheme="minorHAnsi" w:hAnsiTheme="minorHAnsi"/>
          <w:spacing w:val="-1"/>
          <w:w w:val="115"/>
          <w:sz w:val="22"/>
          <w:szCs w:val="22"/>
          <w:rPrChange w:id="1620" w:author="Wall, Alison E." w:date="2017-11-27T19:39:00Z">
            <w:rPr>
              <w:spacing w:val="-1"/>
              <w:w w:val="115"/>
            </w:rPr>
          </w:rPrChange>
        </w:rPr>
        <w:t>h</w:t>
      </w:r>
      <w:r w:rsidRPr="00635885">
        <w:rPr>
          <w:rFonts w:asciiTheme="minorHAnsi" w:hAnsiTheme="minorHAnsi"/>
          <w:w w:val="115"/>
          <w:sz w:val="22"/>
          <w:szCs w:val="22"/>
          <w:rPrChange w:id="1621" w:author="Wall, Alison E." w:date="2017-11-27T19:39:00Z">
            <w:rPr>
              <w:w w:val="115"/>
            </w:rPr>
          </w:rPrChange>
        </w:rPr>
        <w:t>n</w:t>
      </w:r>
      <w:r w:rsidRPr="00635885">
        <w:rPr>
          <w:rFonts w:asciiTheme="minorHAnsi" w:hAnsiTheme="minorHAnsi"/>
          <w:spacing w:val="-1"/>
          <w:w w:val="115"/>
          <w:sz w:val="22"/>
          <w:szCs w:val="22"/>
          <w:rPrChange w:id="1622" w:author="Wall, Alison E." w:date="2017-11-27T19:39:00Z">
            <w:rPr>
              <w:spacing w:val="-1"/>
              <w:w w:val="115"/>
            </w:rPr>
          </w:rPrChange>
        </w:rPr>
        <w:t>olo</w:t>
      </w:r>
      <w:r w:rsidRPr="00635885">
        <w:rPr>
          <w:rFonts w:asciiTheme="minorHAnsi" w:hAnsiTheme="minorHAnsi"/>
          <w:spacing w:val="-3"/>
          <w:w w:val="115"/>
          <w:sz w:val="22"/>
          <w:szCs w:val="22"/>
          <w:rPrChange w:id="1623" w:author="Wall, Alison E." w:date="2017-11-27T19:39:00Z">
            <w:rPr>
              <w:spacing w:val="-3"/>
              <w:w w:val="115"/>
            </w:rPr>
          </w:rPrChange>
        </w:rPr>
        <w:t>g</w:t>
      </w:r>
      <w:r w:rsidRPr="00635885">
        <w:rPr>
          <w:rFonts w:asciiTheme="minorHAnsi" w:hAnsiTheme="minorHAnsi"/>
          <w:spacing w:val="-10"/>
          <w:w w:val="115"/>
          <w:sz w:val="22"/>
          <w:szCs w:val="22"/>
          <w:rPrChange w:id="1624" w:author="Wall, Alison E." w:date="2017-11-27T19:39:00Z">
            <w:rPr>
              <w:spacing w:val="-10"/>
              <w:w w:val="115"/>
            </w:rPr>
          </w:rPrChange>
        </w:rPr>
        <w:t>y</w:t>
      </w:r>
      <w:r w:rsidRPr="00635885">
        <w:rPr>
          <w:rFonts w:asciiTheme="minorHAnsi" w:hAnsiTheme="minorHAnsi"/>
          <w:w w:val="115"/>
          <w:sz w:val="22"/>
          <w:szCs w:val="22"/>
          <w:rPrChange w:id="1625" w:author="Wall, Alison E." w:date="2017-11-27T19:39:00Z">
            <w:rPr>
              <w:w w:val="115"/>
            </w:rPr>
          </w:rPrChange>
        </w:rPr>
        <w:t>,</w:t>
      </w:r>
      <w:r w:rsidRPr="00635885">
        <w:rPr>
          <w:rFonts w:asciiTheme="minorHAnsi" w:hAnsiTheme="minorHAnsi"/>
          <w:spacing w:val="-11"/>
          <w:w w:val="115"/>
          <w:sz w:val="22"/>
          <w:szCs w:val="22"/>
          <w:rPrChange w:id="1626" w:author="Wall, Alison E." w:date="2017-11-27T19:39:00Z">
            <w:rPr>
              <w:spacing w:val="-11"/>
              <w:w w:val="115"/>
            </w:rPr>
          </w:rPrChange>
        </w:rPr>
        <w:t xml:space="preserve"> </w:t>
      </w:r>
      <w:r w:rsidRPr="00635885">
        <w:rPr>
          <w:rFonts w:asciiTheme="minorHAnsi" w:hAnsiTheme="minorHAnsi"/>
          <w:spacing w:val="-2"/>
          <w:w w:val="115"/>
          <w:sz w:val="22"/>
          <w:szCs w:val="22"/>
          <w:rPrChange w:id="1627" w:author="Wall, Alison E." w:date="2017-11-27T19:39:00Z">
            <w:rPr>
              <w:spacing w:val="-2"/>
              <w:w w:val="115"/>
            </w:rPr>
          </w:rPrChange>
        </w:rPr>
        <w:t>e</w:t>
      </w:r>
      <w:r w:rsidRPr="00635885">
        <w:rPr>
          <w:rFonts w:asciiTheme="minorHAnsi" w:hAnsiTheme="minorHAnsi"/>
          <w:w w:val="115"/>
          <w:sz w:val="22"/>
          <w:szCs w:val="22"/>
          <w:rPrChange w:id="1628" w:author="Wall, Alison E." w:date="2017-11-27T19:39:00Z">
            <w:rPr>
              <w:w w:val="115"/>
            </w:rPr>
          </w:rPrChange>
        </w:rPr>
        <w:t>ngin</w:t>
      </w:r>
      <w:r w:rsidRPr="00635885">
        <w:rPr>
          <w:rFonts w:asciiTheme="minorHAnsi" w:hAnsiTheme="minorHAnsi"/>
          <w:spacing w:val="-1"/>
          <w:w w:val="115"/>
          <w:sz w:val="22"/>
          <w:szCs w:val="22"/>
          <w:rPrChange w:id="1629" w:author="Wall, Alison E." w:date="2017-11-27T19:39:00Z">
            <w:rPr>
              <w:spacing w:val="-1"/>
              <w:w w:val="115"/>
            </w:rPr>
          </w:rPrChange>
        </w:rPr>
        <w:t>e</w:t>
      </w:r>
      <w:r w:rsidRPr="00635885">
        <w:rPr>
          <w:rFonts w:asciiTheme="minorHAnsi" w:hAnsiTheme="minorHAnsi"/>
          <w:spacing w:val="-2"/>
          <w:w w:val="115"/>
          <w:sz w:val="22"/>
          <w:szCs w:val="22"/>
          <w:rPrChange w:id="1630" w:author="Wall, Alison E." w:date="2017-11-27T19:39:00Z">
            <w:rPr>
              <w:spacing w:val="-2"/>
              <w:w w:val="115"/>
            </w:rPr>
          </w:rPrChange>
        </w:rPr>
        <w:t>e</w:t>
      </w:r>
      <w:r w:rsidRPr="00635885">
        <w:rPr>
          <w:rFonts w:asciiTheme="minorHAnsi" w:hAnsiTheme="minorHAnsi"/>
          <w:w w:val="115"/>
          <w:sz w:val="22"/>
          <w:szCs w:val="22"/>
          <w:rPrChange w:id="1631" w:author="Wall, Alison E." w:date="2017-11-27T19:39:00Z">
            <w:rPr>
              <w:w w:val="115"/>
            </w:rPr>
          </w:rPrChange>
        </w:rPr>
        <w:t>rin</w:t>
      </w:r>
      <w:r w:rsidRPr="00635885">
        <w:rPr>
          <w:rFonts w:asciiTheme="minorHAnsi" w:hAnsiTheme="minorHAnsi"/>
          <w:spacing w:val="-6"/>
          <w:w w:val="115"/>
          <w:sz w:val="22"/>
          <w:szCs w:val="22"/>
          <w:rPrChange w:id="1632" w:author="Wall, Alison E." w:date="2017-11-27T19:39:00Z">
            <w:rPr>
              <w:spacing w:val="-6"/>
              <w:w w:val="115"/>
            </w:rPr>
          </w:rPrChange>
        </w:rPr>
        <w:t>g</w:t>
      </w:r>
      <w:r w:rsidRPr="00635885">
        <w:rPr>
          <w:rFonts w:asciiTheme="minorHAnsi" w:hAnsiTheme="minorHAnsi"/>
          <w:w w:val="115"/>
          <w:sz w:val="22"/>
          <w:szCs w:val="22"/>
          <w:rPrChange w:id="1633" w:author="Wall, Alison E." w:date="2017-11-27T19:39:00Z">
            <w:rPr>
              <w:w w:val="115"/>
            </w:rPr>
          </w:rPrChange>
        </w:rPr>
        <w:t>,</w:t>
      </w:r>
      <w:r w:rsidRPr="00635885">
        <w:rPr>
          <w:rFonts w:asciiTheme="minorHAnsi" w:hAnsiTheme="minorHAnsi"/>
          <w:spacing w:val="-12"/>
          <w:w w:val="115"/>
          <w:sz w:val="22"/>
          <w:szCs w:val="22"/>
          <w:rPrChange w:id="1634" w:author="Wall, Alison E." w:date="2017-11-27T19:39:00Z">
            <w:rPr>
              <w:spacing w:val="-12"/>
              <w:w w:val="115"/>
            </w:rPr>
          </w:rPrChange>
        </w:rPr>
        <w:t xml:space="preserve"> </w:t>
      </w:r>
      <w:r w:rsidRPr="00635885">
        <w:rPr>
          <w:rFonts w:asciiTheme="minorHAnsi" w:hAnsiTheme="minorHAnsi"/>
          <w:spacing w:val="-2"/>
          <w:w w:val="115"/>
          <w:sz w:val="22"/>
          <w:szCs w:val="22"/>
          <w:rPrChange w:id="1635" w:author="Wall, Alison E." w:date="2017-11-27T19:39:00Z">
            <w:rPr>
              <w:spacing w:val="-2"/>
              <w:w w:val="115"/>
            </w:rPr>
          </w:rPrChange>
        </w:rPr>
        <w:t>a</w:t>
      </w:r>
      <w:r w:rsidRPr="00635885">
        <w:rPr>
          <w:rFonts w:asciiTheme="minorHAnsi" w:hAnsiTheme="minorHAnsi"/>
          <w:w w:val="115"/>
          <w:sz w:val="22"/>
          <w:szCs w:val="22"/>
          <w:rPrChange w:id="1636" w:author="Wall, Alison E." w:date="2017-11-27T19:39:00Z">
            <w:rPr>
              <w:w w:val="115"/>
            </w:rPr>
          </w:rPrChange>
        </w:rPr>
        <w:t>nd</w:t>
      </w:r>
      <w:r w:rsidRPr="00635885">
        <w:rPr>
          <w:rFonts w:asciiTheme="minorHAnsi" w:hAnsiTheme="minorHAnsi"/>
          <w:w w:val="114"/>
          <w:sz w:val="22"/>
          <w:szCs w:val="22"/>
          <w:rPrChange w:id="1637" w:author="Wall, Alison E." w:date="2017-11-27T19:39:00Z">
            <w:rPr>
              <w:w w:val="114"/>
            </w:rPr>
          </w:rPrChange>
        </w:rPr>
        <w:t xml:space="preserve"> </w:t>
      </w:r>
      <w:r w:rsidRPr="00635885">
        <w:rPr>
          <w:rFonts w:asciiTheme="minorHAnsi" w:hAnsiTheme="minorHAnsi"/>
          <w:w w:val="115"/>
          <w:sz w:val="22"/>
          <w:szCs w:val="22"/>
          <w:rPrChange w:id="1638" w:author="Wall, Alison E." w:date="2017-11-27T19:39:00Z">
            <w:rPr>
              <w:w w:val="115"/>
            </w:rPr>
          </w:rPrChange>
        </w:rPr>
        <w:t>m</w:t>
      </w:r>
      <w:r w:rsidRPr="00635885">
        <w:rPr>
          <w:rFonts w:asciiTheme="minorHAnsi" w:hAnsiTheme="minorHAnsi"/>
          <w:spacing w:val="-2"/>
          <w:w w:val="115"/>
          <w:sz w:val="22"/>
          <w:szCs w:val="22"/>
          <w:rPrChange w:id="1639" w:author="Wall, Alison E." w:date="2017-11-27T19:39:00Z">
            <w:rPr>
              <w:spacing w:val="-2"/>
              <w:w w:val="115"/>
            </w:rPr>
          </w:rPrChange>
        </w:rPr>
        <w:t>a</w:t>
      </w:r>
      <w:r w:rsidRPr="00635885">
        <w:rPr>
          <w:rFonts w:asciiTheme="minorHAnsi" w:hAnsiTheme="minorHAnsi"/>
          <w:w w:val="115"/>
          <w:sz w:val="22"/>
          <w:szCs w:val="22"/>
          <w:rPrChange w:id="1640" w:author="Wall, Alison E." w:date="2017-11-27T19:39:00Z">
            <w:rPr>
              <w:w w:val="115"/>
            </w:rPr>
          </w:rPrChange>
        </w:rPr>
        <w:t>th</w:t>
      </w:r>
      <w:r w:rsidRPr="00635885">
        <w:rPr>
          <w:rFonts w:asciiTheme="minorHAnsi" w:hAnsiTheme="minorHAnsi"/>
          <w:spacing w:val="-25"/>
          <w:w w:val="115"/>
          <w:sz w:val="22"/>
          <w:szCs w:val="22"/>
          <w:rPrChange w:id="1641" w:author="Wall, Alison E." w:date="2017-11-27T19:39:00Z">
            <w:rPr>
              <w:spacing w:val="-25"/>
              <w:w w:val="115"/>
            </w:rPr>
          </w:rPrChange>
        </w:rPr>
        <w:t xml:space="preserve"> </w:t>
      </w:r>
      <w:r w:rsidRPr="00635885">
        <w:rPr>
          <w:rFonts w:asciiTheme="minorHAnsi" w:hAnsiTheme="minorHAnsi"/>
          <w:spacing w:val="-4"/>
          <w:w w:val="115"/>
          <w:sz w:val="22"/>
          <w:szCs w:val="22"/>
          <w:rPrChange w:id="1642" w:author="Wall, Alison E." w:date="2017-11-27T19:39:00Z">
            <w:rPr>
              <w:spacing w:val="-4"/>
              <w:w w:val="115"/>
            </w:rPr>
          </w:rPrChange>
        </w:rPr>
        <w:t>(</w:t>
      </w:r>
      <w:r w:rsidRPr="00635885">
        <w:rPr>
          <w:rFonts w:asciiTheme="minorHAnsi" w:hAnsiTheme="minorHAnsi"/>
          <w:spacing w:val="-10"/>
          <w:w w:val="115"/>
          <w:sz w:val="22"/>
          <w:szCs w:val="22"/>
          <w:rPrChange w:id="1643" w:author="Wall, Alison E." w:date="2017-11-27T19:39:00Z">
            <w:rPr>
              <w:spacing w:val="-10"/>
              <w:w w:val="115"/>
            </w:rPr>
          </w:rPrChange>
        </w:rPr>
        <w:t>S</w:t>
      </w:r>
      <w:r w:rsidRPr="00635885">
        <w:rPr>
          <w:rFonts w:asciiTheme="minorHAnsi" w:hAnsiTheme="minorHAnsi"/>
          <w:w w:val="115"/>
          <w:sz w:val="22"/>
          <w:szCs w:val="22"/>
          <w:rPrChange w:id="1644" w:author="Wall, Alison E." w:date="2017-11-27T19:39:00Z">
            <w:rPr>
              <w:w w:val="115"/>
            </w:rPr>
          </w:rPrChange>
        </w:rPr>
        <w:t>TEM)</w:t>
      </w:r>
      <w:r w:rsidRPr="00635885">
        <w:rPr>
          <w:rFonts w:asciiTheme="minorHAnsi" w:hAnsiTheme="minorHAnsi"/>
          <w:spacing w:val="-25"/>
          <w:w w:val="115"/>
          <w:sz w:val="22"/>
          <w:szCs w:val="22"/>
          <w:rPrChange w:id="1645" w:author="Wall, Alison E." w:date="2017-11-27T19:39:00Z">
            <w:rPr>
              <w:spacing w:val="-25"/>
              <w:w w:val="115"/>
            </w:rPr>
          </w:rPrChange>
        </w:rPr>
        <w:t xml:space="preserve"> </w:t>
      </w:r>
      <w:r w:rsidRPr="00635885">
        <w:rPr>
          <w:rFonts w:asciiTheme="minorHAnsi" w:hAnsiTheme="minorHAnsi"/>
          <w:w w:val="115"/>
          <w:sz w:val="22"/>
          <w:szCs w:val="22"/>
          <w:rPrChange w:id="1646" w:author="Wall, Alison E." w:date="2017-11-27T19:39:00Z">
            <w:rPr>
              <w:w w:val="115"/>
            </w:rPr>
          </w:rPrChange>
        </w:rPr>
        <w:t>le</w:t>
      </w:r>
      <w:r w:rsidRPr="00635885">
        <w:rPr>
          <w:rFonts w:asciiTheme="minorHAnsi" w:hAnsiTheme="minorHAnsi"/>
          <w:spacing w:val="-1"/>
          <w:w w:val="115"/>
          <w:sz w:val="22"/>
          <w:szCs w:val="22"/>
          <w:rPrChange w:id="1647" w:author="Wall, Alison E." w:date="2017-11-27T19:39:00Z">
            <w:rPr>
              <w:spacing w:val="-1"/>
              <w:w w:val="115"/>
            </w:rPr>
          </w:rPrChange>
        </w:rPr>
        <w:t>s</w:t>
      </w:r>
      <w:r w:rsidRPr="00635885">
        <w:rPr>
          <w:rFonts w:asciiTheme="minorHAnsi" w:hAnsiTheme="minorHAnsi"/>
          <w:w w:val="115"/>
          <w:sz w:val="22"/>
          <w:szCs w:val="22"/>
          <w:rPrChange w:id="1648" w:author="Wall, Alison E." w:date="2017-11-27T19:39:00Z">
            <w:rPr>
              <w:w w:val="115"/>
            </w:rPr>
          </w:rPrChange>
        </w:rPr>
        <w:t>s</w:t>
      </w:r>
      <w:r w:rsidRPr="00635885">
        <w:rPr>
          <w:rFonts w:asciiTheme="minorHAnsi" w:hAnsiTheme="minorHAnsi"/>
          <w:spacing w:val="-27"/>
          <w:w w:val="115"/>
          <w:sz w:val="22"/>
          <w:szCs w:val="22"/>
          <w:rPrChange w:id="1649" w:author="Wall, Alison E." w:date="2017-11-27T19:39:00Z">
            <w:rPr>
              <w:spacing w:val="-27"/>
              <w:w w:val="115"/>
            </w:rPr>
          </w:rPrChange>
        </w:rPr>
        <w:t xml:space="preserve"> </w:t>
      </w:r>
      <w:r w:rsidRPr="00635885">
        <w:rPr>
          <w:rFonts w:asciiTheme="minorHAnsi" w:hAnsiTheme="minorHAnsi"/>
          <w:w w:val="115"/>
          <w:sz w:val="22"/>
          <w:szCs w:val="22"/>
          <w:rPrChange w:id="1650" w:author="Wall, Alison E." w:date="2017-11-27T19:39:00Z">
            <w:rPr>
              <w:w w:val="115"/>
            </w:rPr>
          </w:rPrChange>
        </w:rPr>
        <w:t>than</w:t>
      </w:r>
      <w:r w:rsidRPr="00635885">
        <w:rPr>
          <w:rFonts w:asciiTheme="minorHAnsi" w:hAnsiTheme="minorHAnsi"/>
          <w:spacing w:val="-24"/>
          <w:w w:val="115"/>
          <w:sz w:val="22"/>
          <w:szCs w:val="22"/>
          <w:rPrChange w:id="1651" w:author="Wall, Alison E." w:date="2017-11-27T19:39:00Z">
            <w:rPr>
              <w:spacing w:val="-24"/>
              <w:w w:val="115"/>
            </w:rPr>
          </w:rPrChange>
        </w:rPr>
        <w:t xml:space="preserve"> </w:t>
      </w:r>
      <w:r w:rsidRPr="00635885">
        <w:rPr>
          <w:rFonts w:asciiTheme="minorHAnsi" w:hAnsiTheme="minorHAnsi"/>
          <w:w w:val="115"/>
          <w:sz w:val="22"/>
          <w:szCs w:val="22"/>
          <w:rPrChange w:id="1652" w:author="Wall, Alison E." w:date="2017-11-27T19:39:00Z">
            <w:rPr>
              <w:w w:val="115"/>
            </w:rPr>
          </w:rPrChange>
        </w:rPr>
        <w:t>50</w:t>
      </w:r>
      <w:r w:rsidRPr="00635885">
        <w:rPr>
          <w:rFonts w:asciiTheme="minorHAnsi" w:hAnsiTheme="minorHAnsi"/>
          <w:spacing w:val="-26"/>
          <w:w w:val="115"/>
          <w:sz w:val="22"/>
          <w:szCs w:val="22"/>
          <w:rPrChange w:id="1653" w:author="Wall, Alison E." w:date="2017-11-27T19:39:00Z">
            <w:rPr>
              <w:spacing w:val="-26"/>
              <w:w w:val="115"/>
            </w:rPr>
          </w:rPrChange>
        </w:rPr>
        <w:t xml:space="preserve"> </w:t>
      </w:r>
      <w:r w:rsidRPr="00635885">
        <w:rPr>
          <w:rFonts w:asciiTheme="minorHAnsi" w:hAnsiTheme="minorHAnsi"/>
          <w:w w:val="115"/>
          <w:sz w:val="22"/>
          <w:szCs w:val="22"/>
          <w:rPrChange w:id="1654" w:author="Wall, Alison E." w:date="2017-11-27T19:39:00Z">
            <w:rPr>
              <w:w w:val="115"/>
            </w:rPr>
          </w:rPrChange>
        </w:rPr>
        <w:t>pe</w:t>
      </w:r>
      <w:r w:rsidRPr="00635885">
        <w:rPr>
          <w:rFonts w:asciiTheme="minorHAnsi" w:hAnsiTheme="minorHAnsi"/>
          <w:spacing w:val="-2"/>
          <w:w w:val="115"/>
          <w:sz w:val="22"/>
          <w:szCs w:val="22"/>
          <w:rPrChange w:id="1655" w:author="Wall, Alison E." w:date="2017-11-27T19:39:00Z">
            <w:rPr>
              <w:spacing w:val="-2"/>
              <w:w w:val="115"/>
            </w:rPr>
          </w:rPrChange>
        </w:rPr>
        <w:t>r</w:t>
      </w:r>
      <w:r w:rsidRPr="00635885">
        <w:rPr>
          <w:rFonts w:asciiTheme="minorHAnsi" w:hAnsiTheme="minorHAnsi"/>
          <w:w w:val="115"/>
          <w:sz w:val="22"/>
          <w:szCs w:val="22"/>
          <w:rPrChange w:id="1656" w:author="Wall, Alison E." w:date="2017-11-27T19:39:00Z">
            <w:rPr>
              <w:w w:val="115"/>
            </w:rPr>
          </w:rPrChange>
        </w:rPr>
        <w:t>cent</w:t>
      </w:r>
      <w:r w:rsidRPr="00635885">
        <w:rPr>
          <w:rFonts w:asciiTheme="minorHAnsi" w:hAnsiTheme="minorHAnsi"/>
          <w:spacing w:val="-27"/>
          <w:w w:val="115"/>
          <w:sz w:val="22"/>
          <w:szCs w:val="22"/>
          <w:rPrChange w:id="1657" w:author="Wall, Alison E." w:date="2017-11-27T19:39:00Z">
            <w:rPr>
              <w:spacing w:val="-27"/>
              <w:w w:val="115"/>
            </w:rPr>
          </w:rPrChange>
        </w:rPr>
        <w:t xml:space="preserve"> </w:t>
      </w:r>
      <w:r w:rsidRPr="00635885">
        <w:rPr>
          <w:rFonts w:asciiTheme="minorHAnsi" w:hAnsiTheme="minorHAnsi"/>
          <w:w w:val="115"/>
          <w:sz w:val="22"/>
          <w:szCs w:val="22"/>
          <w:rPrChange w:id="1658" w:author="Wall, Alison E." w:date="2017-11-27T19:39:00Z">
            <w:rPr>
              <w:w w:val="115"/>
            </w:rPr>
          </w:rPrChange>
        </w:rPr>
        <w:t>held</w:t>
      </w:r>
      <w:r w:rsidRPr="00635885">
        <w:rPr>
          <w:rFonts w:asciiTheme="minorHAnsi" w:hAnsiTheme="minorHAnsi"/>
          <w:spacing w:val="-25"/>
          <w:w w:val="115"/>
          <w:sz w:val="22"/>
          <w:szCs w:val="22"/>
          <w:rPrChange w:id="1659" w:author="Wall, Alison E." w:date="2017-11-27T19:39:00Z">
            <w:rPr>
              <w:spacing w:val="-25"/>
              <w:w w:val="115"/>
            </w:rPr>
          </w:rPrChange>
        </w:rPr>
        <w:t xml:space="preserve"> </w:t>
      </w:r>
      <w:r w:rsidRPr="00635885">
        <w:rPr>
          <w:rFonts w:asciiTheme="minorHAnsi" w:hAnsiTheme="minorHAnsi"/>
          <w:w w:val="115"/>
          <w:sz w:val="22"/>
          <w:szCs w:val="22"/>
          <w:rPrChange w:id="1660" w:author="Wall, Alison E." w:date="2017-11-27T19:39:00Z">
            <w:rPr>
              <w:w w:val="115"/>
            </w:rPr>
          </w:rPrChange>
        </w:rPr>
        <w:t>jobs</w:t>
      </w:r>
      <w:r w:rsidRPr="00635885">
        <w:rPr>
          <w:rFonts w:asciiTheme="minorHAnsi" w:hAnsiTheme="minorHAnsi"/>
          <w:spacing w:val="-27"/>
          <w:w w:val="115"/>
          <w:sz w:val="22"/>
          <w:szCs w:val="22"/>
          <w:rPrChange w:id="1661" w:author="Wall, Alison E." w:date="2017-11-27T19:39:00Z">
            <w:rPr>
              <w:spacing w:val="-27"/>
              <w:w w:val="115"/>
            </w:rPr>
          </w:rPrChange>
        </w:rPr>
        <w:t xml:space="preserve"> </w:t>
      </w:r>
      <w:r w:rsidRPr="00635885">
        <w:rPr>
          <w:rFonts w:asciiTheme="minorHAnsi" w:hAnsiTheme="minorHAnsi"/>
          <w:w w:val="115"/>
          <w:sz w:val="22"/>
          <w:szCs w:val="22"/>
          <w:rPrChange w:id="1662" w:author="Wall, Alison E." w:date="2017-11-27T19:39:00Z">
            <w:rPr>
              <w:w w:val="115"/>
            </w:rPr>
          </w:rPrChange>
        </w:rPr>
        <w:t>in</w:t>
      </w:r>
      <w:r w:rsidRPr="00635885">
        <w:rPr>
          <w:rFonts w:asciiTheme="minorHAnsi" w:hAnsiTheme="minorHAnsi"/>
          <w:spacing w:val="-25"/>
          <w:w w:val="115"/>
          <w:sz w:val="22"/>
          <w:szCs w:val="22"/>
          <w:rPrChange w:id="1663" w:author="Wall, Alison E." w:date="2017-11-27T19:39:00Z">
            <w:rPr>
              <w:spacing w:val="-25"/>
              <w:w w:val="115"/>
            </w:rPr>
          </w:rPrChange>
        </w:rPr>
        <w:t xml:space="preserve"> </w:t>
      </w:r>
      <w:r w:rsidRPr="00635885">
        <w:rPr>
          <w:rFonts w:asciiTheme="minorHAnsi" w:hAnsiTheme="minorHAnsi"/>
          <w:spacing w:val="-10"/>
          <w:w w:val="115"/>
          <w:sz w:val="22"/>
          <w:szCs w:val="22"/>
          <w:rPrChange w:id="1664" w:author="Wall, Alison E." w:date="2017-11-27T19:39:00Z">
            <w:rPr>
              <w:spacing w:val="-10"/>
              <w:w w:val="115"/>
            </w:rPr>
          </w:rPrChange>
        </w:rPr>
        <w:t>S</w:t>
      </w:r>
      <w:r w:rsidRPr="00635885">
        <w:rPr>
          <w:rFonts w:asciiTheme="minorHAnsi" w:hAnsiTheme="minorHAnsi"/>
          <w:w w:val="115"/>
          <w:sz w:val="22"/>
          <w:szCs w:val="22"/>
          <w:rPrChange w:id="1665" w:author="Wall, Alison E." w:date="2017-11-27T19:39:00Z">
            <w:rPr>
              <w:w w:val="115"/>
            </w:rPr>
          </w:rPrChange>
        </w:rPr>
        <w:t>TEM</w:t>
      </w:r>
      <w:r w:rsidRPr="00635885">
        <w:rPr>
          <w:rFonts w:asciiTheme="minorHAnsi" w:hAnsiTheme="minorHAnsi"/>
          <w:spacing w:val="-25"/>
          <w:w w:val="115"/>
          <w:sz w:val="22"/>
          <w:szCs w:val="22"/>
          <w:rPrChange w:id="1666" w:author="Wall, Alison E." w:date="2017-11-27T19:39:00Z">
            <w:rPr>
              <w:spacing w:val="-25"/>
              <w:w w:val="115"/>
            </w:rPr>
          </w:rPrChange>
        </w:rPr>
        <w:t xml:space="preserve"> </w:t>
      </w:r>
      <w:r w:rsidRPr="00635885">
        <w:rPr>
          <w:rFonts w:asciiTheme="minorHAnsi" w:hAnsiTheme="minorHAnsi"/>
          <w:w w:val="115"/>
          <w:sz w:val="22"/>
          <w:szCs w:val="22"/>
          <w:rPrChange w:id="1667" w:author="Wall, Alison E." w:date="2017-11-27T19:39:00Z">
            <w:rPr>
              <w:w w:val="115"/>
            </w:rPr>
          </w:rPrChange>
        </w:rPr>
        <w:t>fields</w:t>
      </w:r>
      <w:r w:rsidRPr="00635885">
        <w:rPr>
          <w:rFonts w:asciiTheme="minorHAnsi" w:hAnsiTheme="minorHAnsi"/>
          <w:spacing w:val="-27"/>
          <w:w w:val="115"/>
          <w:sz w:val="22"/>
          <w:szCs w:val="22"/>
          <w:rPrChange w:id="1668" w:author="Wall, Alison E." w:date="2017-11-27T19:39:00Z">
            <w:rPr>
              <w:spacing w:val="-27"/>
              <w:w w:val="115"/>
            </w:rPr>
          </w:rPrChange>
        </w:rPr>
        <w:t xml:space="preserve"> </w:t>
      </w:r>
      <w:r w:rsidRPr="00635885">
        <w:rPr>
          <w:rFonts w:asciiTheme="minorHAnsi" w:hAnsiTheme="minorHAnsi"/>
          <w:spacing w:val="-4"/>
          <w:w w:val="115"/>
          <w:sz w:val="22"/>
          <w:szCs w:val="22"/>
          <w:rPrChange w:id="1669" w:author="Wall, Alison E." w:date="2017-11-27T19:39:00Z">
            <w:rPr>
              <w:spacing w:val="-4"/>
              <w:w w:val="115"/>
            </w:rPr>
          </w:rPrChange>
        </w:rPr>
        <w:t>(</w:t>
      </w:r>
      <w:r w:rsidRPr="00635885">
        <w:rPr>
          <w:rFonts w:asciiTheme="minorHAnsi" w:hAnsiTheme="minorHAnsi"/>
          <w:spacing w:val="-3"/>
          <w:w w:val="115"/>
          <w:sz w:val="22"/>
          <w:szCs w:val="22"/>
          <w:rPrChange w:id="1670" w:author="Wall, Alison E." w:date="2017-11-27T19:39:00Z">
            <w:rPr>
              <w:spacing w:val="-3"/>
              <w:w w:val="115"/>
            </w:rPr>
          </w:rPrChange>
        </w:rPr>
        <w:t>U</w:t>
      </w:r>
      <w:r w:rsidRPr="00635885">
        <w:rPr>
          <w:rFonts w:asciiTheme="minorHAnsi" w:hAnsiTheme="minorHAnsi"/>
          <w:w w:val="115"/>
          <w:sz w:val="22"/>
          <w:szCs w:val="22"/>
          <w:rPrChange w:id="1671" w:author="Wall, Alison E." w:date="2017-11-27T19:39:00Z">
            <w:rPr>
              <w:w w:val="115"/>
            </w:rPr>
          </w:rPrChange>
        </w:rPr>
        <w:t>S</w:t>
      </w:r>
      <w:r w:rsidRPr="00635885">
        <w:rPr>
          <w:rFonts w:asciiTheme="minorHAnsi" w:hAnsiTheme="minorHAnsi"/>
          <w:spacing w:val="-27"/>
          <w:w w:val="115"/>
          <w:sz w:val="22"/>
          <w:szCs w:val="22"/>
          <w:rPrChange w:id="1672" w:author="Wall, Alison E." w:date="2017-11-27T19:39:00Z">
            <w:rPr>
              <w:spacing w:val="-27"/>
              <w:w w:val="115"/>
            </w:rPr>
          </w:rPrChange>
        </w:rPr>
        <w:t xml:space="preserve"> </w:t>
      </w:r>
      <w:r w:rsidRPr="00635885">
        <w:rPr>
          <w:rFonts w:asciiTheme="minorHAnsi" w:hAnsiTheme="minorHAnsi"/>
          <w:w w:val="115"/>
          <w:sz w:val="22"/>
          <w:szCs w:val="22"/>
          <w:rPrChange w:id="1673" w:author="Wall, Alison E." w:date="2017-11-27T19:39:00Z">
            <w:rPr>
              <w:w w:val="115"/>
            </w:rPr>
          </w:rPrChange>
        </w:rPr>
        <w:t>Census</w:t>
      </w:r>
      <w:r w:rsidRPr="00635885">
        <w:rPr>
          <w:rFonts w:asciiTheme="minorHAnsi" w:hAnsiTheme="minorHAnsi"/>
          <w:spacing w:val="-27"/>
          <w:w w:val="115"/>
          <w:sz w:val="22"/>
          <w:szCs w:val="22"/>
          <w:rPrChange w:id="1674" w:author="Wall, Alison E." w:date="2017-11-27T19:39:00Z">
            <w:rPr>
              <w:spacing w:val="-27"/>
              <w:w w:val="115"/>
            </w:rPr>
          </w:rPrChange>
        </w:rPr>
        <w:t xml:space="preserve"> </w:t>
      </w:r>
      <w:r w:rsidRPr="00635885">
        <w:rPr>
          <w:rFonts w:asciiTheme="minorHAnsi" w:hAnsiTheme="minorHAnsi"/>
          <w:w w:val="115"/>
          <w:sz w:val="22"/>
          <w:szCs w:val="22"/>
          <w:rPrChange w:id="1675" w:author="Wall, Alison E." w:date="2017-11-27T19:39:00Z">
            <w:rPr>
              <w:w w:val="115"/>
            </w:rPr>
          </w:rPrChange>
        </w:rPr>
        <w:t>Bu</w:t>
      </w:r>
      <w:r w:rsidRPr="00635885">
        <w:rPr>
          <w:rFonts w:asciiTheme="minorHAnsi" w:hAnsiTheme="minorHAnsi"/>
          <w:spacing w:val="-2"/>
          <w:w w:val="115"/>
          <w:sz w:val="22"/>
          <w:szCs w:val="22"/>
          <w:rPrChange w:id="1676" w:author="Wall, Alison E." w:date="2017-11-27T19:39:00Z">
            <w:rPr>
              <w:spacing w:val="-2"/>
              <w:w w:val="115"/>
            </w:rPr>
          </w:rPrChange>
        </w:rPr>
        <w:t>r</w:t>
      </w:r>
      <w:r w:rsidRPr="00635885">
        <w:rPr>
          <w:rFonts w:asciiTheme="minorHAnsi" w:hAnsiTheme="minorHAnsi"/>
          <w:w w:val="115"/>
          <w:sz w:val="22"/>
          <w:szCs w:val="22"/>
          <w:rPrChange w:id="1677" w:author="Wall, Alison E." w:date="2017-11-27T19:39:00Z">
            <w:rPr>
              <w:w w:val="115"/>
            </w:rPr>
          </w:rPrChange>
        </w:rPr>
        <w:t>eau,</w:t>
      </w:r>
      <w:r w:rsidRPr="00635885">
        <w:rPr>
          <w:rFonts w:asciiTheme="minorHAnsi" w:hAnsiTheme="minorHAnsi"/>
          <w:w w:val="112"/>
          <w:sz w:val="22"/>
          <w:szCs w:val="22"/>
          <w:rPrChange w:id="1678" w:author="Wall, Alison E." w:date="2017-11-27T19:39:00Z">
            <w:rPr>
              <w:w w:val="112"/>
            </w:rPr>
          </w:rPrChange>
        </w:rPr>
        <w:t xml:space="preserve"> </w:t>
      </w:r>
      <w:r w:rsidRPr="00635885">
        <w:rPr>
          <w:rFonts w:asciiTheme="minorHAnsi" w:hAnsiTheme="minorHAnsi"/>
          <w:w w:val="115"/>
          <w:sz w:val="22"/>
          <w:szCs w:val="22"/>
          <w:rPrChange w:id="1679" w:author="Wall, Alison E." w:date="2017-11-27T19:39:00Z">
            <w:rPr>
              <w:w w:val="115"/>
            </w:rPr>
          </w:rPrChange>
        </w:rPr>
        <w:t>2</w:t>
      </w:r>
      <w:r w:rsidRPr="00635885">
        <w:rPr>
          <w:rFonts w:asciiTheme="minorHAnsi" w:hAnsiTheme="minorHAnsi"/>
          <w:spacing w:val="-2"/>
          <w:w w:val="115"/>
          <w:sz w:val="22"/>
          <w:szCs w:val="22"/>
          <w:rPrChange w:id="1680" w:author="Wall, Alison E." w:date="2017-11-27T19:39:00Z">
            <w:rPr>
              <w:spacing w:val="-2"/>
              <w:w w:val="115"/>
            </w:rPr>
          </w:rPrChange>
        </w:rPr>
        <w:t>0</w:t>
      </w:r>
      <w:r w:rsidRPr="00635885">
        <w:rPr>
          <w:rFonts w:asciiTheme="minorHAnsi" w:hAnsiTheme="minorHAnsi"/>
          <w:spacing w:val="-3"/>
          <w:w w:val="115"/>
          <w:sz w:val="22"/>
          <w:szCs w:val="22"/>
          <w:rPrChange w:id="1681" w:author="Wall, Alison E." w:date="2017-11-27T19:39:00Z">
            <w:rPr>
              <w:spacing w:val="-3"/>
              <w:w w:val="115"/>
            </w:rPr>
          </w:rPrChange>
        </w:rPr>
        <w:t>1</w:t>
      </w:r>
      <w:r w:rsidRPr="00635885">
        <w:rPr>
          <w:rFonts w:asciiTheme="minorHAnsi" w:hAnsiTheme="minorHAnsi"/>
          <w:w w:val="115"/>
          <w:sz w:val="22"/>
          <w:szCs w:val="22"/>
          <w:rPrChange w:id="1682" w:author="Wall, Alison E." w:date="2017-11-27T19:39:00Z">
            <w:rPr>
              <w:w w:val="115"/>
            </w:rPr>
          </w:rPrChange>
        </w:rPr>
        <w:t>4</w:t>
      </w:r>
      <w:r w:rsidRPr="00635885">
        <w:rPr>
          <w:rFonts w:asciiTheme="minorHAnsi" w:hAnsiTheme="minorHAnsi"/>
          <w:spacing w:val="-2"/>
          <w:w w:val="115"/>
          <w:sz w:val="22"/>
          <w:szCs w:val="22"/>
          <w:rPrChange w:id="1683" w:author="Wall, Alison E." w:date="2017-11-27T19:39:00Z">
            <w:rPr>
              <w:spacing w:val="-2"/>
              <w:w w:val="115"/>
            </w:rPr>
          </w:rPrChange>
        </w:rPr>
        <w:t>)</w:t>
      </w:r>
      <w:commentRangeStart w:id="1684"/>
      <w:r w:rsidRPr="00635885">
        <w:rPr>
          <w:rFonts w:asciiTheme="minorHAnsi" w:hAnsiTheme="minorHAnsi"/>
          <w:w w:val="115"/>
          <w:position w:val="7"/>
          <w:sz w:val="22"/>
          <w:szCs w:val="22"/>
          <w:rPrChange w:id="1685" w:author="Wall, Alison E." w:date="2017-11-27T19:39:00Z">
            <w:rPr>
              <w:w w:val="115"/>
              <w:position w:val="7"/>
              <w:sz w:val="14"/>
              <w:szCs w:val="14"/>
            </w:rPr>
          </w:rPrChange>
        </w:rPr>
        <w:t>3</w:t>
      </w:r>
      <w:commentRangeEnd w:id="1684"/>
      <w:r w:rsidR="00F14600">
        <w:rPr>
          <w:rStyle w:val="CommentReference"/>
          <w:rFonts w:asciiTheme="minorHAnsi" w:eastAsiaTheme="minorHAnsi" w:hAnsiTheme="minorHAnsi"/>
        </w:rPr>
        <w:commentReference w:id="1684"/>
      </w:r>
      <w:r w:rsidRPr="00635885">
        <w:rPr>
          <w:rFonts w:asciiTheme="minorHAnsi" w:hAnsiTheme="minorHAnsi"/>
          <w:w w:val="115"/>
          <w:sz w:val="22"/>
          <w:szCs w:val="22"/>
          <w:rPrChange w:id="1686" w:author="Wall, Alison E." w:date="2017-11-27T19:39:00Z">
            <w:rPr>
              <w:w w:val="115"/>
            </w:rPr>
          </w:rPrChange>
        </w:rPr>
        <w:t>.</w:t>
      </w:r>
      <w:r w:rsidRPr="00635885">
        <w:rPr>
          <w:rFonts w:asciiTheme="minorHAnsi" w:hAnsiTheme="minorHAnsi"/>
          <w:spacing w:val="-11"/>
          <w:w w:val="115"/>
          <w:sz w:val="22"/>
          <w:szCs w:val="22"/>
          <w:rPrChange w:id="1687" w:author="Wall, Alison E." w:date="2017-11-27T19:39:00Z">
            <w:rPr>
              <w:spacing w:val="-11"/>
              <w:w w:val="115"/>
            </w:rPr>
          </w:rPrChange>
        </w:rPr>
        <w:t xml:space="preserve"> </w:t>
      </w:r>
      <w:r w:rsidRPr="00635885">
        <w:rPr>
          <w:rFonts w:asciiTheme="minorHAnsi" w:hAnsiTheme="minorHAnsi"/>
          <w:w w:val="115"/>
          <w:sz w:val="22"/>
          <w:szCs w:val="22"/>
          <w:rPrChange w:id="1688" w:author="Wall, Alison E." w:date="2017-11-27T19:39:00Z">
            <w:rPr>
              <w:w w:val="115"/>
            </w:rPr>
          </w:rPrChange>
        </w:rPr>
        <w:t>This</w:t>
      </w:r>
      <w:r w:rsidRPr="00635885">
        <w:rPr>
          <w:rFonts w:asciiTheme="minorHAnsi" w:hAnsiTheme="minorHAnsi"/>
          <w:spacing w:val="-15"/>
          <w:w w:val="115"/>
          <w:sz w:val="22"/>
          <w:szCs w:val="22"/>
          <w:rPrChange w:id="1689" w:author="Wall, Alison E." w:date="2017-11-27T19:39:00Z">
            <w:rPr>
              <w:spacing w:val="-15"/>
              <w:w w:val="115"/>
            </w:rPr>
          </w:rPrChange>
        </w:rPr>
        <w:t xml:space="preserve"> </w:t>
      </w:r>
      <w:r w:rsidRPr="00635885">
        <w:rPr>
          <w:rFonts w:asciiTheme="minorHAnsi" w:hAnsiTheme="minorHAnsi"/>
          <w:spacing w:val="-1"/>
          <w:w w:val="115"/>
          <w:sz w:val="22"/>
          <w:szCs w:val="22"/>
          <w:rPrChange w:id="1690" w:author="Wall, Alison E." w:date="2017-11-27T19:39:00Z">
            <w:rPr>
              <w:spacing w:val="-1"/>
              <w:w w:val="115"/>
            </w:rPr>
          </w:rPrChange>
        </w:rPr>
        <w:t>s</w:t>
      </w:r>
      <w:r w:rsidRPr="00635885">
        <w:rPr>
          <w:rFonts w:asciiTheme="minorHAnsi" w:hAnsiTheme="minorHAnsi"/>
          <w:w w:val="115"/>
          <w:sz w:val="22"/>
          <w:szCs w:val="22"/>
          <w:rPrChange w:id="1691" w:author="Wall, Alison E." w:date="2017-11-27T19:39:00Z">
            <w:rPr>
              <w:w w:val="115"/>
            </w:rPr>
          </w:rPrChange>
        </w:rPr>
        <w:t>t</w:t>
      </w:r>
      <w:r w:rsidRPr="00635885">
        <w:rPr>
          <w:rFonts w:asciiTheme="minorHAnsi" w:hAnsiTheme="minorHAnsi"/>
          <w:spacing w:val="-1"/>
          <w:w w:val="115"/>
          <w:sz w:val="22"/>
          <w:szCs w:val="22"/>
          <w:rPrChange w:id="1692" w:author="Wall, Alison E." w:date="2017-11-27T19:39:00Z">
            <w:rPr>
              <w:spacing w:val="-1"/>
              <w:w w:val="115"/>
            </w:rPr>
          </w:rPrChange>
        </w:rPr>
        <w:t>a</w:t>
      </w:r>
      <w:r w:rsidRPr="00635885">
        <w:rPr>
          <w:rFonts w:asciiTheme="minorHAnsi" w:hAnsiTheme="minorHAnsi"/>
          <w:w w:val="115"/>
          <w:sz w:val="22"/>
          <w:szCs w:val="22"/>
          <w:rPrChange w:id="1693" w:author="Wall, Alison E." w:date="2017-11-27T19:39:00Z">
            <w:rPr>
              <w:w w:val="115"/>
            </w:rPr>
          </w:rPrChange>
        </w:rPr>
        <w:t>ti</w:t>
      </w:r>
      <w:r w:rsidRPr="00635885">
        <w:rPr>
          <w:rFonts w:asciiTheme="minorHAnsi" w:hAnsiTheme="minorHAnsi"/>
          <w:spacing w:val="-1"/>
          <w:w w:val="115"/>
          <w:sz w:val="22"/>
          <w:szCs w:val="22"/>
          <w:rPrChange w:id="1694" w:author="Wall, Alison E." w:date="2017-11-27T19:39:00Z">
            <w:rPr>
              <w:spacing w:val="-1"/>
              <w:w w:val="115"/>
            </w:rPr>
          </w:rPrChange>
        </w:rPr>
        <w:t>s</w:t>
      </w:r>
      <w:r w:rsidRPr="00635885">
        <w:rPr>
          <w:rFonts w:asciiTheme="minorHAnsi" w:hAnsiTheme="minorHAnsi"/>
          <w:w w:val="115"/>
          <w:sz w:val="22"/>
          <w:szCs w:val="22"/>
          <w:rPrChange w:id="1695" w:author="Wall, Alison E." w:date="2017-11-27T19:39:00Z">
            <w:rPr>
              <w:w w:val="115"/>
            </w:rPr>
          </w:rPrChange>
        </w:rPr>
        <w:t>tic</w:t>
      </w:r>
      <w:r w:rsidRPr="00635885">
        <w:rPr>
          <w:rFonts w:asciiTheme="minorHAnsi" w:hAnsiTheme="minorHAnsi"/>
          <w:spacing w:val="-15"/>
          <w:w w:val="115"/>
          <w:sz w:val="22"/>
          <w:szCs w:val="22"/>
          <w:rPrChange w:id="1696" w:author="Wall, Alison E." w:date="2017-11-27T19:39:00Z">
            <w:rPr>
              <w:spacing w:val="-15"/>
              <w:w w:val="115"/>
            </w:rPr>
          </w:rPrChange>
        </w:rPr>
        <w:t xml:space="preserve"> </w:t>
      </w:r>
      <w:r w:rsidRPr="00635885">
        <w:rPr>
          <w:rFonts w:asciiTheme="minorHAnsi" w:hAnsiTheme="minorHAnsi"/>
          <w:w w:val="115"/>
          <w:sz w:val="22"/>
          <w:szCs w:val="22"/>
          <w:rPrChange w:id="1697" w:author="Wall, Alison E." w:date="2017-11-27T19:39:00Z">
            <w:rPr>
              <w:w w:val="115"/>
            </w:rPr>
          </w:rPrChange>
        </w:rPr>
        <w:t>is</w:t>
      </w:r>
      <w:r w:rsidRPr="00635885">
        <w:rPr>
          <w:rFonts w:asciiTheme="minorHAnsi" w:hAnsiTheme="minorHAnsi"/>
          <w:spacing w:val="-13"/>
          <w:w w:val="115"/>
          <w:sz w:val="22"/>
          <w:szCs w:val="22"/>
          <w:rPrChange w:id="1698" w:author="Wall, Alison E." w:date="2017-11-27T19:39:00Z">
            <w:rPr>
              <w:spacing w:val="-13"/>
              <w:w w:val="115"/>
            </w:rPr>
          </w:rPrChange>
        </w:rPr>
        <w:t xml:space="preserve"> </w:t>
      </w:r>
      <w:r w:rsidRPr="00635885">
        <w:rPr>
          <w:rFonts w:asciiTheme="minorHAnsi" w:hAnsiTheme="minorHAnsi"/>
          <w:w w:val="115"/>
          <w:sz w:val="22"/>
          <w:szCs w:val="22"/>
          <w:rPrChange w:id="1699" w:author="Wall, Alison E." w:date="2017-11-27T19:39:00Z">
            <w:rPr>
              <w:w w:val="115"/>
            </w:rPr>
          </w:rPrChange>
        </w:rPr>
        <w:t>a</w:t>
      </w:r>
      <w:r w:rsidRPr="00635885">
        <w:rPr>
          <w:rFonts w:asciiTheme="minorHAnsi" w:hAnsiTheme="minorHAnsi"/>
          <w:spacing w:val="-12"/>
          <w:w w:val="115"/>
          <w:sz w:val="22"/>
          <w:szCs w:val="22"/>
          <w:rPrChange w:id="1700" w:author="Wall, Alison E." w:date="2017-11-27T19:39:00Z">
            <w:rPr>
              <w:spacing w:val="-12"/>
              <w:w w:val="115"/>
            </w:rPr>
          </w:rPrChange>
        </w:rPr>
        <w:t xml:space="preserve"> </w:t>
      </w:r>
      <w:r w:rsidRPr="00635885">
        <w:rPr>
          <w:rFonts w:asciiTheme="minorHAnsi" w:hAnsiTheme="minorHAnsi"/>
          <w:w w:val="115"/>
          <w:sz w:val="22"/>
          <w:szCs w:val="22"/>
          <w:rPrChange w:id="1701" w:author="Wall, Alison E." w:date="2017-11-27T19:39:00Z">
            <w:rPr>
              <w:w w:val="115"/>
            </w:rPr>
          </w:rPrChange>
        </w:rPr>
        <w:t>bit</w:t>
      </w:r>
      <w:r w:rsidRPr="00635885">
        <w:rPr>
          <w:rFonts w:asciiTheme="minorHAnsi" w:hAnsiTheme="minorHAnsi"/>
          <w:spacing w:val="-14"/>
          <w:w w:val="115"/>
          <w:sz w:val="22"/>
          <w:szCs w:val="22"/>
          <w:rPrChange w:id="1702" w:author="Wall, Alison E." w:date="2017-11-27T19:39:00Z">
            <w:rPr>
              <w:spacing w:val="-14"/>
              <w:w w:val="115"/>
            </w:rPr>
          </w:rPrChange>
        </w:rPr>
        <w:t xml:space="preserve"> </w:t>
      </w:r>
      <w:r w:rsidRPr="00635885">
        <w:rPr>
          <w:rFonts w:asciiTheme="minorHAnsi" w:hAnsiTheme="minorHAnsi"/>
          <w:w w:val="115"/>
          <w:sz w:val="22"/>
          <w:szCs w:val="22"/>
          <w:rPrChange w:id="1703" w:author="Wall, Alison E." w:date="2017-11-27T19:39:00Z">
            <w:rPr>
              <w:w w:val="115"/>
            </w:rPr>
          </w:rPrChange>
        </w:rPr>
        <w:t>jarring</w:t>
      </w:r>
      <w:r w:rsidRPr="00635885">
        <w:rPr>
          <w:rFonts w:asciiTheme="minorHAnsi" w:hAnsiTheme="minorHAnsi"/>
          <w:spacing w:val="-11"/>
          <w:w w:val="115"/>
          <w:sz w:val="22"/>
          <w:szCs w:val="22"/>
          <w:rPrChange w:id="1704" w:author="Wall, Alison E." w:date="2017-11-27T19:39:00Z">
            <w:rPr>
              <w:spacing w:val="-11"/>
              <w:w w:val="115"/>
            </w:rPr>
          </w:rPrChange>
        </w:rPr>
        <w:t xml:space="preserve"> </w:t>
      </w:r>
      <w:r w:rsidRPr="00635885">
        <w:rPr>
          <w:rFonts w:asciiTheme="minorHAnsi" w:hAnsiTheme="minorHAnsi"/>
          <w:w w:val="115"/>
          <w:sz w:val="22"/>
          <w:szCs w:val="22"/>
          <w:rPrChange w:id="1705" w:author="Wall, Alison E." w:date="2017-11-27T19:39:00Z">
            <w:rPr>
              <w:w w:val="115"/>
            </w:rPr>
          </w:rPrChange>
        </w:rPr>
        <w:t>as</w:t>
      </w:r>
      <w:r w:rsidRPr="00635885">
        <w:rPr>
          <w:rFonts w:asciiTheme="minorHAnsi" w:hAnsiTheme="minorHAnsi"/>
          <w:spacing w:val="-13"/>
          <w:w w:val="115"/>
          <w:sz w:val="22"/>
          <w:szCs w:val="22"/>
          <w:rPrChange w:id="1706" w:author="Wall, Alison E." w:date="2017-11-27T19:39:00Z">
            <w:rPr>
              <w:spacing w:val="-13"/>
              <w:w w:val="115"/>
            </w:rPr>
          </w:rPrChange>
        </w:rPr>
        <w:t xml:space="preserve"> </w:t>
      </w:r>
      <w:r w:rsidRPr="00635885">
        <w:rPr>
          <w:rFonts w:asciiTheme="minorHAnsi" w:hAnsiTheme="minorHAnsi"/>
          <w:w w:val="115"/>
          <w:sz w:val="22"/>
          <w:szCs w:val="22"/>
          <w:rPrChange w:id="1707" w:author="Wall, Alison E." w:date="2017-11-27T19:39:00Z">
            <w:rPr>
              <w:w w:val="115"/>
            </w:rPr>
          </w:rPrChange>
        </w:rPr>
        <w:t>one</w:t>
      </w:r>
      <w:r w:rsidRPr="00635885">
        <w:rPr>
          <w:rFonts w:asciiTheme="minorHAnsi" w:hAnsiTheme="minorHAnsi"/>
          <w:spacing w:val="-14"/>
          <w:w w:val="115"/>
          <w:sz w:val="22"/>
          <w:szCs w:val="22"/>
          <w:rPrChange w:id="1708" w:author="Wall, Alison E." w:date="2017-11-27T19:39:00Z">
            <w:rPr>
              <w:spacing w:val="-14"/>
              <w:w w:val="115"/>
            </w:rPr>
          </w:rPrChange>
        </w:rPr>
        <w:t xml:space="preserve"> </w:t>
      </w:r>
      <w:r w:rsidRPr="00635885">
        <w:rPr>
          <w:rFonts w:asciiTheme="minorHAnsi" w:hAnsiTheme="minorHAnsi"/>
          <w:spacing w:val="-2"/>
          <w:w w:val="115"/>
          <w:sz w:val="22"/>
          <w:szCs w:val="22"/>
          <w:rPrChange w:id="1709" w:author="Wall, Alison E." w:date="2017-11-27T19:39:00Z">
            <w:rPr>
              <w:spacing w:val="-2"/>
              <w:w w:val="115"/>
            </w:rPr>
          </w:rPrChange>
        </w:rPr>
        <w:t>w</w:t>
      </w:r>
      <w:r w:rsidRPr="00635885">
        <w:rPr>
          <w:rFonts w:asciiTheme="minorHAnsi" w:hAnsiTheme="minorHAnsi"/>
          <w:w w:val="115"/>
          <w:sz w:val="22"/>
          <w:szCs w:val="22"/>
          <w:rPrChange w:id="1710" w:author="Wall, Alison E." w:date="2017-11-27T19:39:00Z">
            <w:rPr>
              <w:w w:val="115"/>
            </w:rPr>
          </w:rPrChange>
        </w:rPr>
        <w:t>ould</w:t>
      </w:r>
      <w:r w:rsidRPr="00635885">
        <w:rPr>
          <w:rFonts w:asciiTheme="minorHAnsi" w:hAnsiTheme="minorHAnsi"/>
          <w:spacing w:val="-11"/>
          <w:w w:val="115"/>
          <w:sz w:val="22"/>
          <w:szCs w:val="22"/>
          <w:rPrChange w:id="1711" w:author="Wall, Alison E." w:date="2017-11-27T19:39:00Z">
            <w:rPr>
              <w:spacing w:val="-11"/>
              <w:w w:val="115"/>
            </w:rPr>
          </w:rPrChange>
        </w:rPr>
        <w:t xml:space="preserve"> </w:t>
      </w:r>
      <w:r w:rsidRPr="00635885">
        <w:rPr>
          <w:rFonts w:asciiTheme="minorHAnsi" w:hAnsiTheme="minorHAnsi"/>
          <w:spacing w:val="-3"/>
          <w:w w:val="115"/>
          <w:sz w:val="22"/>
          <w:szCs w:val="22"/>
          <w:rPrChange w:id="1712" w:author="Wall, Alison E." w:date="2017-11-27T19:39:00Z">
            <w:rPr>
              <w:spacing w:val="-3"/>
              <w:w w:val="115"/>
            </w:rPr>
          </w:rPrChange>
        </w:rPr>
        <w:t>e</w:t>
      </w:r>
      <w:r w:rsidRPr="00635885">
        <w:rPr>
          <w:rFonts w:asciiTheme="minorHAnsi" w:hAnsiTheme="minorHAnsi"/>
          <w:w w:val="115"/>
          <w:sz w:val="22"/>
          <w:szCs w:val="22"/>
          <w:rPrChange w:id="1713" w:author="Wall, Alison E." w:date="2017-11-27T19:39:00Z">
            <w:rPr>
              <w:w w:val="115"/>
            </w:rPr>
          </w:rPrChange>
        </w:rPr>
        <w:t>xpe</w:t>
      </w:r>
      <w:r w:rsidRPr="00635885">
        <w:rPr>
          <w:rFonts w:asciiTheme="minorHAnsi" w:hAnsiTheme="minorHAnsi"/>
          <w:spacing w:val="-2"/>
          <w:w w:val="115"/>
          <w:sz w:val="22"/>
          <w:szCs w:val="22"/>
          <w:rPrChange w:id="1714" w:author="Wall, Alison E." w:date="2017-11-27T19:39:00Z">
            <w:rPr>
              <w:spacing w:val="-2"/>
              <w:w w:val="115"/>
            </w:rPr>
          </w:rPrChange>
        </w:rPr>
        <w:t>c</w:t>
      </w:r>
      <w:r w:rsidRPr="00635885">
        <w:rPr>
          <w:rFonts w:asciiTheme="minorHAnsi" w:hAnsiTheme="minorHAnsi"/>
          <w:w w:val="115"/>
          <w:sz w:val="22"/>
          <w:szCs w:val="22"/>
          <w:rPrChange w:id="1715" w:author="Wall, Alison E." w:date="2017-11-27T19:39:00Z">
            <w:rPr>
              <w:w w:val="115"/>
            </w:rPr>
          </w:rPrChange>
        </w:rPr>
        <w:t>t</w:t>
      </w:r>
      <w:r w:rsidRPr="00635885">
        <w:rPr>
          <w:rFonts w:asciiTheme="minorHAnsi" w:hAnsiTheme="minorHAnsi"/>
          <w:spacing w:val="-13"/>
          <w:w w:val="115"/>
          <w:sz w:val="22"/>
          <w:szCs w:val="22"/>
          <w:rPrChange w:id="1716" w:author="Wall, Alison E." w:date="2017-11-27T19:39:00Z">
            <w:rPr>
              <w:spacing w:val="-13"/>
              <w:w w:val="115"/>
            </w:rPr>
          </w:rPrChange>
        </w:rPr>
        <w:t xml:space="preserve"> </w:t>
      </w:r>
      <w:r w:rsidRPr="00635885">
        <w:rPr>
          <w:rFonts w:asciiTheme="minorHAnsi" w:hAnsiTheme="minorHAnsi"/>
          <w:w w:val="115"/>
          <w:sz w:val="22"/>
          <w:szCs w:val="22"/>
          <w:rPrChange w:id="1717" w:author="Wall, Alison E." w:date="2017-11-27T19:39:00Z">
            <w:rPr>
              <w:w w:val="115"/>
            </w:rPr>
          </w:rPrChange>
        </w:rPr>
        <w:t>a</w:t>
      </w:r>
      <w:r w:rsidRPr="00635885">
        <w:rPr>
          <w:rFonts w:asciiTheme="minorHAnsi" w:hAnsiTheme="minorHAnsi"/>
          <w:spacing w:val="-12"/>
          <w:w w:val="115"/>
          <w:sz w:val="22"/>
          <w:szCs w:val="22"/>
          <w:rPrChange w:id="1718" w:author="Wall, Alison E." w:date="2017-11-27T19:39:00Z">
            <w:rPr>
              <w:spacing w:val="-12"/>
              <w:w w:val="115"/>
            </w:rPr>
          </w:rPrChange>
        </w:rPr>
        <w:t xml:space="preserve"> </w:t>
      </w:r>
      <w:r w:rsidRPr="00635885">
        <w:rPr>
          <w:rFonts w:asciiTheme="minorHAnsi" w:hAnsiTheme="minorHAnsi"/>
          <w:w w:val="115"/>
          <w:sz w:val="22"/>
          <w:szCs w:val="22"/>
          <w:rPrChange w:id="1719" w:author="Wall, Alison E." w:date="2017-11-27T19:39:00Z">
            <w:rPr>
              <w:w w:val="115"/>
            </w:rPr>
          </w:rPrChange>
        </w:rPr>
        <w:t>hi</w:t>
      </w:r>
      <w:r w:rsidRPr="00635885">
        <w:rPr>
          <w:rFonts w:asciiTheme="minorHAnsi" w:hAnsiTheme="minorHAnsi"/>
          <w:spacing w:val="-1"/>
          <w:w w:val="115"/>
          <w:sz w:val="22"/>
          <w:szCs w:val="22"/>
          <w:rPrChange w:id="1720" w:author="Wall, Alison E." w:date="2017-11-27T19:39:00Z">
            <w:rPr>
              <w:spacing w:val="-1"/>
              <w:w w:val="115"/>
            </w:rPr>
          </w:rPrChange>
        </w:rPr>
        <w:t>g</w:t>
      </w:r>
      <w:r w:rsidRPr="00635885">
        <w:rPr>
          <w:rFonts w:asciiTheme="minorHAnsi" w:hAnsiTheme="minorHAnsi"/>
          <w:w w:val="115"/>
          <w:sz w:val="22"/>
          <w:szCs w:val="22"/>
          <w:rPrChange w:id="1721" w:author="Wall, Alison E." w:date="2017-11-27T19:39:00Z">
            <w:rPr>
              <w:w w:val="115"/>
            </w:rPr>
          </w:rPrChange>
        </w:rPr>
        <w:t>her</w:t>
      </w:r>
      <w:r w:rsidRPr="00635885">
        <w:rPr>
          <w:rFonts w:asciiTheme="minorHAnsi" w:hAnsiTheme="minorHAnsi"/>
          <w:spacing w:val="-16"/>
          <w:w w:val="115"/>
          <w:sz w:val="22"/>
          <w:szCs w:val="22"/>
          <w:rPrChange w:id="1722" w:author="Wall, Alison E." w:date="2017-11-27T19:39:00Z">
            <w:rPr>
              <w:spacing w:val="-16"/>
              <w:w w:val="115"/>
            </w:rPr>
          </w:rPrChange>
        </w:rPr>
        <w:t xml:space="preserve"> </w:t>
      </w:r>
      <w:r w:rsidRPr="00635885">
        <w:rPr>
          <w:rFonts w:asciiTheme="minorHAnsi" w:hAnsiTheme="minorHAnsi"/>
          <w:w w:val="115"/>
          <w:sz w:val="22"/>
          <w:szCs w:val="22"/>
          <w:rPrChange w:id="1723" w:author="Wall, Alison E." w:date="2017-11-27T19:39:00Z">
            <w:rPr>
              <w:w w:val="115"/>
            </w:rPr>
          </w:rPrChange>
        </w:rPr>
        <w:t>pe</w:t>
      </w:r>
      <w:r w:rsidRPr="00635885">
        <w:rPr>
          <w:rFonts w:asciiTheme="minorHAnsi" w:hAnsiTheme="minorHAnsi"/>
          <w:spacing w:val="-2"/>
          <w:w w:val="115"/>
          <w:sz w:val="22"/>
          <w:szCs w:val="22"/>
          <w:rPrChange w:id="1724" w:author="Wall, Alison E." w:date="2017-11-27T19:39:00Z">
            <w:rPr>
              <w:spacing w:val="-2"/>
              <w:w w:val="115"/>
            </w:rPr>
          </w:rPrChange>
        </w:rPr>
        <w:t>r</w:t>
      </w:r>
      <w:r w:rsidRPr="00635885">
        <w:rPr>
          <w:rFonts w:asciiTheme="minorHAnsi" w:hAnsiTheme="minorHAnsi"/>
          <w:w w:val="115"/>
          <w:sz w:val="22"/>
          <w:szCs w:val="22"/>
          <w:rPrChange w:id="1725" w:author="Wall, Alison E." w:date="2017-11-27T19:39:00Z">
            <w:rPr>
              <w:w w:val="115"/>
            </w:rPr>
          </w:rPrChange>
        </w:rPr>
        <w:t>centa</w:t>
      </w:r>
      <w:r w:rsidRPr="00635885">
        <w:rPr>
          <w:rFonts w:asciiTheme="minorHAnsi" w:hAnsiTheme="minorHAnsi"/>
          <w:spacing w:val="-2"/>
          <w:w w:val="115"/>
          <w:sz w:val="22"/>
          <w:szCs w:val="22"/>
          <w:rPrChange w:id="1726" w:author="Wall, Alison E." w:date="2017-11-27T19:39:00Z">
            <w:rPr>
              <w:spacing w:val="-2"/>
              <w:w w:val="115"/>
            </w:rPr>
          </w:rPrChange>
        </w:rPr>
        <w:t>g</w:t>
      </w:r>
      <w:r w:rsidRPr="00635885">
        <w:rPr>
          <w:rFonts w:asciiTheme="minorHAnsi" w:hAnsiTheme="minorHAnsi"/>
          <w:w w:val="115"/>
          <w:sz w:val="22"/>
          <w:szCs w:val="22"/>
          <w:rPrChange w:id="1727" w:author="Wall, Alison E." w:date="2017-11-27T19:39:00Z">
            <w:rPr>
              <w:w w:val="115"/>
            </w:rPr>
          </w:rPrChange>
        </w:rPr>
        <w:t>e</w:t>
      </w:r>
      <w:r w:rsidRPr="00635885">
        <w:rPr>
          <w:rFonts w:asciiTheme="minorHAnsi" w:hAnsiTheme="minorHAnsi"/>
          <w:spacing w:val="-13"/>
          <w:w w:val="115"/>
          <w:sz w:val="22"/>
          <w:szCs w:val="22"/>
          <w:rPrChange w:id="1728" w:author="Wall, Alison E." w:date="2017-11-27T19:39:00Z">
            <w:rPr>
              <w:spacing w:val="-13"/>
              <w:w w:val="115"/>
            </w:rPr>
          </w:rPrChange>
        </w:rPr>
        <w:t xml:space="preserve"> </w:t>
      </w:r>
      <w:r w:rsidRPr="00635885">
        <w:rPr>
          <w:rFonts w:asciiTheme="minorHAnsi" w:hAnsiTheme="minorHAnsi"/>
          <w:spacing w:val="-1"/>
          <w:w w:val="115"/>
          <w:sz w:val="22"/>
          <w:szCs w:val="22"/>
          <w:rPrChange w:id="1729" w:author="Wall, Alison E." w:date="2017-11-27T19:39:00Z">
            <w:rPr>
              <w:spacing w:val="-1"/>
              <w:w w:val="115"/>
            </w:rPr>
          </w:rPrChange>
        </w:rPr>
        <w:t>o</w:t>
      </w:r>
      <w:r w:rsidRPr="00635885">
        <w:rPr>
          <w:rFonts w:asciiTheme="minorHAnsi" w:hAnsiTheme="minorHAnsi"/>
          <w:w w:val="115"/>
          <w:sz w:val="22"/>
          <w:szCs w:val="22"/>
          <w:rPrChange w:id="1730" w:author="Wall, Alison E." w:date="2017-11-27T19:39:00Z">
            <w:rPr>
              <w:w w:val="115"/>
            </w:rPr>
          </w:rPrChange>
        </w:rPr>
        <w:t>f</w:t>
      </w:r>
      <w:r w:rsidRPr="00635885">
        <w:rPr>
          <w:rFonts w:asciiTheme="minorHAnsi" w:hAnsiTheme="minorHAnsi"/>
          <w:w w:val="124"/>
          <w:sz w:val="22"/>
          <w:szCs w:val="22"/>
          <w:rPrChange w:id="1731" w:author="Wall, Alison E." w:date="2017-11-27T19:39:00Z">
            <w:rPr>
              <w:w w:val="124"/>
            </w:rPr>
          </w:rPrChange>
        </w:rPr>
        <w:t xml:space="preserve"> </w:t>
      </w:r>
      <w:r w:rsidRPr="00635885">
        <w:rPr>
          <w:rFonts w:asciiTheme="minorHAnsi" w:hAnsiTheme="minorHAnsi"/>
          <w:spacing w:val="-10"/>
          <w:w w:val="115"/>
          <w:sz w:val="22"/>
          <w:szCs w:val="22"/>
          <w:rPrChange w:id="1732" w:author="Wall, Alison E." w:date="2017-11-27T19:39:00Z">
            <w:rPr>
              <w:spacing w:val="-10"/>
              <w:w w:val="115"/>
            </w:rPr>
          </w:rPrChange>
        </w:rPr>
        <w:t>S</w:t>
      </w:r>
      <w:r w:rsidRPr="00635885">
        <w:rPr>
          <w:rFonts w:asciiTheme="minorHAnsi" w:hAnsiTheme="minorHAnsi"/>
          <w:spacing w:val="-2"/>
          <w:w w:val="115"/>
          <w:sz w:val="22"/>
          <w:szCs w:val="22"/>
          <w:rPrChange w:id="1733" w:author="Wall, Alison E." w:date="2017-11-27T19:39:00Z">
            <w:rPr>
              <w:spacing w:val="-2"/>
              <w:w w:val="115"/>
            </w:rPr>
          </w:rPrChange>
        </w:rPr>
        <w:t>T</w:t>
      </w:r>
      <w:r w:rsidRPr="00635885">
        <w:rPr>
          <w:rFonts w:asciiTheme="minorHAnsi" w:hAnsiTheme="minorHAnsi"/>
          <w:w w:val="115"/>
          <w:sz w:val="22"/>
          <w:szCs w:val="22"/>
          <w:rPrChange w:id="1734" w:author="Wall, Alison E." w:date="2017-11-27T19:39:00Z">
            <w:rPr>
              <w:w w:val="115"/>
            </w:rPr>
          </w:rPrChange>
        </w:rPr>
        <w:t>EM</w:t>
      </w:r>
      <w:r w:rsidRPr="00635885">
        <w:rPr>
          <w:rFonts w:asciiTheme="minorHAnsi" w:hAnsiTheme="minorHAnsi"/>
          <w:spacing w:val="-35"/>
          <w:w w:val="115"/>
          <w:sz w:val="22"/>
          <w:szCs w:val="22"/>
          <w:rPrChange w:id="1735" w:author="Wall, Alison E." w:date="2017-11-27T19:39:00Z">
            <w:rPr>
              <w:spacing w:val="-35"/>
              <w:w w:val="115"/>
            </w:rPr>
          </w:rPrChange>
        </w:rPr>
        <w:t xml:space="preserve"> </w:t>
      </w:r>
      <w:r w:rsidRPr="00635885">
        <w:rPr>
          <w:rFonts w:asciiTheme="minorHAnsi" w:hAnsiTheme="minorHAnsi"/>
          <w:w w:val="115"/>
          <w:sz w:val="22"/>
          <w:szCs w:val="22"/>
          <w:rPrChange w:id="1736" w:author="Wall, Alison E." w:date="2017-11-27T19:39:00Z">
            <w:rPr>
              <w:w w:val="115"/>
            </w:rPr>
          </w:rPrChange>
        </w:rPr>
        <w:t>de</w:t>
      </w:r>
      <w:r w:rsidRPr="00635885">
        <w:rPr>
          <w:rFonts w:asciiTheme="minorHAnsi" w:hAnsiTheme="minorHAnsi"/>
          <w:spacing w:val="-2"/>
          <w:w w:val="115"/>
          <w:sz w:val="22"/>
          <w:szCs w:val="22"/>
          <w:rPrChange w:id="1737" w:author="Wall, Alison E." w:date="2017-11-27T19:39:00Z">
            <w:rPr>
              <w:spacing w:val="-2"/>
              <w:w w:val="115"/>
            </w:rPr>
          </w:rPrChange>
        </w:rPr>
        <w:t>gr</w:t>
      </w:r>
      <w:r w:rsidRPr="00635885">
        <w:rPr>
          <w:rFonts w:asciiTheme="minorHAnsi" w:hAnsiTheme="minorHAnsi"/>
          <w:w w:val="115"/>
          <w:sz w:val="22"/>
          <w:szCs w:val="22"/>
          <w:rPrChange w:id="1738" w:author="Wall, Alison E." w:date="2017-11-27T19:39:00Z">
            <w:rPr>
              <w:w w:val="115"/>
            </w:rPr>
          </w:rPrChange>
        </w:rPr>
        <w:t>ee</w:t>
      </w:r>
      <w:r w:rsidRPr="00635885">
        <w:rPr>
          <w:rFonts w:asciiTheme="minorHAnsi" w:hAnsiTheme="minorHAnsi"/>
          <w:spacing w:val="-36"/>
          <w:w w:val="115"/>
          <w:sz w:val="22"/>
          <w:szCs w:val="22"/>
          <w:rPrChange w:id="1739" w:author="Wall, Alison E." w:date="2017-11-27T19:39:00Z">
            <w:rPr>
              <w:spacing w:val="-36"/>
              <w:w w:val="115"/>
            </w:rPr>
          </w:rPrChange>
        </w:rPr>
        <w:t xml:space="preserve"> </w:t>
      </w:r>
      <w:r w:rsidRPr="00635885">
        <w:rPr>
          <w:rFonts w:asciiTheme="minorHAnsi" w:hAnsiTheme="minorHAnsi"/>
          <w:w w:val="115"/>
          <w:sz w:val="22"/>
          <w:szCs w:val="22"/>
          <w:rPrChange w:id="1740" w:author="Wall, Alison E." w:date="2017-11-27T19:39:00Z">
            <w:rPr>
              <w:w w:val="115"/>
            </w:rPr>
          </w:rPrChange>
        </w:rPr>
        <w:t>ho</w:t>
      </w:r>
      <w:r w:rsidRPr="00635885">
        <w:rPr>
          <w:rFonts w:asciiTheme="minorHAnsi" w:hAnsiTheme="minorHAnsi"/>
          <w:spacing w:val="-1"/>
          <w:w w:val="115"/>
          <w:sz w:val="22"/>
          <w:szCs w:val="22"/>
          <w:rPrChange w:id="1741" w:author="Wall, Alison E." w:date="2017-11-27T19:39:00Z">
            <w:rPr>
              <w:spacing w:val="-1"/>
              <w:w w:val="115"/>
            </w:rPr>
          </w:rPrChange>
        </w:rPr>
        <w:t>l</w:t>
      </w:r>
      <w:r w:rsidRPr="00635885">
        <w:rPr>
          <w:rFonts w:asciiTheme="minorHAnsi" w:hAnsiTheme="minorHAnsi"/>
          <w:w w:val="115"/>
          <w:sz w:val="22"/>
          <w:szCs w:val="22"/>
          <w:rPrChange w:id="1742" w:author="Wall, Alison E." w:date="2017-11-27T19:39:00Z">
            <w:rPr>
              <w:w w:val="115"/>
            </w:rPr>
          </w:rPrChange>
        </w:rPr>
        <w:t>de</w:t>
      </w:r>
      <w:r w:rsidRPr="00635885">
        <w:rPr>
          <w:rFonts w:asciiTheme="minorHAnsi" w:hAnsiTheme="minorHAnsi"/>
          <w:spacing w:val="-2"/>
          <w:w w:val="115"/>
          <w:sz w:val="22"/>
          <w:szCs w:val="22"/>
          <w:rPrChange w:id="1743" w:author="Wall, Alison E." w:date="2017-11-27T19:39:00Z">
            <w:rPr>
              <w:spacing w:val="-2"/>
              <w:w w:val="115"/>
            </w:rPr>
          </w:rPrChange>
        </w:rPr>
        <w:t>r</w:t>
      </w:r>
      <w:r w:rsidRPr="00635885">
        <w:rPr>
          <w:rFonts w:asciiTheme="minorHAnsi" w:hAnsiTheme="minorHAnsi"/>
          <w:w w:val="115"/>
          <w:sz w:val="22"/>
          <w:szCs w:val="22"/>
          <w:rPrChange w:id="1744" w:author="Wall, Alison E." w:date="2017-11-27T19:39:00Z">
            <w:rPr>
              <w:w w:val="115"/>
            </w:rPr>
          </w:rPrChange>
        </w:rPr>
        <w:t>s</w:t>
      </w:r>
      <w:r w:rsidRPr="00635885">
        <w:rPr>
          <w:rFonts w:asciiTheme="minorHAnsi" w:hAnsiTheme="minorHAnsi"/>
          <w:spacing w:val="-36"/>
          <w:w w:val="115"/>
          <w:sz w:val="22"/>
          <w:szCs w:val="22"/>
          <w:rPrChange w:id="1745" w:author="Wall, Alison E." w:date="2017-11-27T19:39:00Z">
            <w:rPr>
              <w:spacing w:val="-36"/>
              <w:w w:val="115"/>
            </w:rPr>
          </w:rPrChange>
        </w:rPr>
        <w:t xml:space="preserve"> </w:t>
      </w:r>
      <w:r w:rsidRPr="00635885">
        <w:rPr>
          <w:rFonts w:asciiTheme="minorHAnsi" w:hAnsiTheme="minorHAnsi"/>
          <w:spacing w:val="-2"/>
          <w:w w:val="115"/>
          <w:sz w:val="22"/>
          <w:szCs w:val="22"/>
          <w:rPrChange w:id="1746" w:author="Wall, Alison E." w:date="2017-11-27T19:39:00Z">
            <w:rPr>
              <w:spacing w:val="-2"/>
              <w:w w:val="115"/>
            </w:rPr>
          </w:rPrChange>
        </w:rPr>
        <w:t>t</w:t>
      </w:r>
      <w:r w:rsidRPr="00635885">
        <w:rPr>
          <w:rFonts w:asciiTheme="minorHAnsi" w:hAnsiTheme="minorHAnsi"/>
          <w:w w:val="115"/>
          <w:sz w:val="22"/>
          <w:szCs w:val="22"/>
          <w:rPrChange w:id="1747" w:author="Wall, Alison E." w:date="2017-11-27T19:39:00Z">
            <w:rPr>
              <w:w w:val="115"/>
            </w:rPr>
          </w:rPrChange>
        </w:rPr>
        <w:t>o</w:t>
      </w:r>
      <w:r w:rsidRPr="00635885">
        <w:rPr>
          <w:rFonts w:asciiTheme="minorHAnsi" w:hAnsiTheme="minorHAnsi"/>
          <w:spacing w:val="-38"/>
          <w:w w:val="115"/>
          <w:sz w:val="22"/>
          <w:szCs w:val="22"/>
          <w:rPrChange w:id="1748" w:author="Wall, Alison E." w:date="2017-11-27T19:39:00Z">
            <w:rPr>
              <w:spacing w:val="-38"/>
              <w:w w:val="115"/>
            </w:rPr>
          </w:rPrChange>
        </w:rPr>
        <w:t xml:space="preserve"> </w:t>
      </w:r>
      <w:r w:rsidRPr="00635885">
        <w:rPr>
          <w:rFonts w:asciiTheme="minorHAnsi" w:hAnsiTheme="minorHAnsi"/>
          <w:spacing w:val="-2"/>
          <w:w w:val="115"/>
          <w:sz w:val="22"/>
          <w:szCs w:val="22"/>
          <w:rPrChange w:id="1749" w:author="Wall, Alison E." w:date="2017-11-27T19:39:00Z">
            <w:rPr>
              <w:spacing w:val="-2"/>
              <w:w w:val="115"/>
            </w:rPr>
          </w:rPrChange>
        </w:rPr>
        <w:t>w</w:t>
      </w:r>
      <w:r w:rsidRPr="00635885">
        <w:rPr>
          <w:rFonts w:asciiTheme="minorHAnsi" w:hAnsiTheme="minorHAnsi"/>
          <w:w w:val="115"/>
          <w:sz w:val="22"/>
          <w:szCs w:val="22"/>
          <w:rPrChange w:id="1750" w:author="Wall, Alison E." w:date="2017-11-27T19:39:00Z">
            <w:rPr>
              <w:w w:val="115"/>
            </w:rPr>
          </w:rPrChange>
        </w:rPr>
        <w:t>ork</w:t>
      </w:r>
      <w:r w:rsidRPr="00635885">
        <w:rPr>
          <w:rFonts w:asciiTheme="minorHAnsi" w:hAnsiTheme="minorHAnsi"/>
          <w:spacing w:val="-36"/>
          <w:w w:val="115"/>
          <w:sz w:val="22"/>
          <w:szCs w:val="22"/>
          <w:rPrChange w:id="1751" w:author="Wall, Alison E." w:date="2017-11-27T19:39:00Z">
            <w:rPr>
              <w:spacing w:val="-36"/>
              <w:w w:val="115"/>
            </w:rPr>
          </w:rPrChange>
        </w:rPr>
        <w:t xml:space="preserve"> </w:t>
      </w:r>
      <w:r w:rsidRPr="00635885">
        <w:rPr>
          <w:rFonts w:asciiTheme="minorHAnsi" w:hAnsiTheme="minorHAnsi"/>
          <w:w w:val="115"/>
          <w:sz w:val="22"/>
          <w:szCs w:val="22"/>
          <w:rPrChange w:id="1752" w:author="Wall, Alison E." w:date="2017-11-27T19:39:00Z">
            <w:rPr>
              <w:w w:val="115"/>
            </w:rPr>
          </w:rPrChange>
        </w:rPr>
        <w:t>in</w:t>
      </w:r>
      <w:r w:rsidRPr="00635885">
        <w:rPr>
          <w:rFonts w:asciiTheme="minorHAnsi" w:hAnsiTheme="minorHAnsi"/>
          <w:spacing w:val="-35"/>
          <w:w w:val="115"/>
          <w:sz w:val="22"/>
          <w:szCs w:val="22"/>
          <w:rPrChange w:id="1753" w:author="Wall, Alison E." w:date="2017-11-27T19:39:00Z">
            <w:rPr>
              <w:spacing w:val="-35"/>
              <w:w w:val="115"/>
            </w:rPr>
          </w:rPrChange>
        </w:rPr>
        <w:t xml:space="preserve"> </w:t>
      </w:r>
      <w:r w:rsidRPr="00635885">
        <w:rPr>
          <w:rFonts w:asciiTheme="minorHAnsi" w:hAnsiTheme="minorHAnsi"/>
          <w:spacing w:val="-10"/>
          <w:w w:val="115"/>
          <w:sz w:val="22"/>
          <w:szCs w:val="22"/>
          <w:rPrChange w:id="1754" w:author="Wall, Alison E." w:date="2017-11-27T19:39:00Z">
            <w:rPr>
              <w:spacing w:val="-10"/>
              <w:w w:val="115"/>
            </w:rPr>
          </w:rPrChange>
        </w:rPr>
        <w:t>S</w:t>
      </w:r>
      <w:r w:rsidRPr="00635885">
        <w:rPr>
          <w:rFonts w:asciiTheme="minorHAnsi" w:hAnsiTheme="minorHAnsi"/>
          <w:spacing w:val="-2"/>
          <w:w w:val="115"/>
          <w:sz w:val="22"/>
          <w:szCs w:val="22"/>
          <w:rPrChange w:id="1755" w:author="Wall, Alison E." w:date="2017-11-27T19:39:00Z">
            <w:rPr>
              <w:spacing w:val="-2"/>
              <w:w w:val="115"/>
            </w:rPr>
          </w:rPrChange>
        </w:rPr>
        <w:t>T</w:t>
      </w:r>
      <w:r w:rsidRPr="00635885">
        <w:rPr>
          <w:rFonts w:asciiTheme="minorHAnsi" w:hAnsiTheme="minorHAnsi"/>
          <w:w w:val="115"/>
          <w:sz w:val="22"/>
          <w:szCs w:val="22"/>
          <w:rPrChange w:id="1756" w:author="Wall, Alison E." w:date="2017-11-27T19:39:00Z">
            <w:rPr>
              <w:w w:val="115"/>
            </w:rPr>
          </w:rPrChange>
        </w:rPr>
        <w:t>EM.</w:t>
      </w:r>
    </w:p>
    <w:p w14:paraId="7B19F9CA" w14:textId="77777777" w:rsidR="00EF764E" w:rsidRPr="00635885" w:rsidRDefault="00EF764E">
      <w:pPr>
        <w:spacing w:before="5" w:line="120" w:lineRule="exact"/>
        <w:rPr>
          <w:rPrChange w:id="1757" w:author="Wall, Alison E." w:date="2017-11-27T19:39:00Z">
            <w:rPr>
              <w:sz w:val="12"/>
              <w:szCs w:val="12"/>
            </w:rPr>
          </w:rPrChange>
        </w:rPr>
      </w:pPr>
    </w:p>
    <w:p w14:paraId="2E90AB73" w14:textId="77777777" w:rsidR="00EF764E" w:rsidRPr="00635885" w:rsidRDefault="00EF764E">
      <w:pPr>
        <w:spacing w:line="200" w:lineRule="exact"/>
        <w:rPr>
          <w:rPrChange w:id="1758" w:author="Wall, Alison E." w:date="2017-11-27T19:39:00Z">
            <w:rPr>
              <w:sz w:val="20"/>
              <w:szCs w:val="20"/>
            </w:rPr>
          </w:rPrChange>
        </w:rPr>
      </w:pPr>
    </w:p>
    <w:p w14:paraId="7F0E385C" w14:textId="77777777" w:rsidR="00EF764E" w:rsidRPr="00635885" w:rsidRDefault="00085689">
      <w:pPr>
        <w:pStyle w:val="Heading2"/>
        <w:jc w:val="center"/>
        <w:rPr>
          <w:rFonts w:asciiTheme="minorHAnsi" w:hAnsiTheme="minorHAnsi"/>
          <w:b w:val="0"/>
          <w:bCs w:val="0"/>
          <w:sz w:val="22"/>
          <w:szCs w:val="22"/>
          <w:rPrChange w:id="1759" w:author="Wall, Alison E." w:date="2017-11-27T19:39:00Z">
            <w:rPr>
              <w:b w:val="0"/>
              <w:bCs w:val="0"/>
            </w:rPr>
          </w:rPrChange>
        </w:rPr>
      </w:pPr>
      <w:ins w:id="1760" w:author="Wall, Alison E." w:date="2017-11-27T20:33:00Z">
        <w:r>
          <w:rPr>
            <w:rFonts w:asciiTheme="minorHAnsi" w:hAnsiTheme="minorHAnsi"/>
            <w:w w:val="130"/>
            <w:sz w:val="22"/>
            <w:szCs w:val="22"/>
          </w:rPr>
          <w:t>E</w:t>
        </w:r>
      </w:ins>
      <w:del w:id="1761" w:author="Wall, Alison E." w:date="2017-11-27T20:33:00Z">
        <w:r w:rsidR="0011099E" w:rsidRPr="00635885" w:rsidDel="00085689">
          <w:rPr>
            <w:rFonts w:asciiTheme="minorHAnsi" w:hAnsiTheme="minorHAnsi"/>
            <w:w w:val="130"/>
            <w:sz w:val="22"/>
            <w:szCs w:val="22"/>
            <w:rPrChange w:id="1762" w:author="Wall, Alison E." w:date="2017-11-27T19:39:00Z">
              <w:rPr>
                <w:w w:val="130"/>
              </w:rPr>
            </w:rPrChange>
          </w:rPr>
          <w:delText>e</w:delText>
        </w:r>
      </w:del>
      <w:r w:rsidR="0011099E" w:rsidRPr="00635885">
        <w:rPr>
          <w:rFonts w:asciiTheme="minorHAnsi" w:hAnsiTheme="minorHAnsi"/>
          <w:w w:val="130"/>
          <w:sz w:val="22"/>
          <w:szCs w:val="22"/>
          <w:rPrChange w:id="1763" w:author="Wall, Alison E." w:date="2017-11-27T19:39:00Z">
            <w:rPr>
              <w:w w:val="130"/>
            </w:rPr>
          </w:rPrChange>
        </w:rPr>
        <w:t>q</w:t>
      </w:r>
      <w:r w:rsidR="0011099E" w:rsidRPr="00635885">
        <w:rPr>
          <w:rFonts w:asciiTheme="minorHAnsi" w:hAnsiTheme="minorHAnsi"/>
          <w:spacing w:val="-2"/>
          <w:w w:val="130"/>
          <w:sz w:val="22"/>
          <w:szCs w:val="22"/>
          <w:rPrChange w:id="1764" w:author="Wall, Alison E." w:date="2017-11-27T19:39:00Z">
            <w:rPr>
              <w:spacing w:val="-2"/>
              <w:w w:val="130"/>
            </w:rPr>
          </w:rPrChange>
        </w:rPr>
        <w:t>u</w:t>
      </w:r>
      <w:r w:rsidR="0011099E" w:rsidRPr="00635885">
        <w:rPr>
          <w:rFonts w:asciiTheme="minorHAnsi" w:hAnsiTheme="minorHAnsi"/>
          <w:w w:val="130"/>
          <w:sz w:val="22"/>
          <w:szCs w:val="22"/>
          <w:rPrChange w:id="1765" w:author="Wall, Alison E." w:date="2017-11-27T19:39:00Z">
            <w:rPr>
              <w:w w:val="130"/>
            </w:rPr>
          </w:rPrChange>
        </w:rPr>
        <w:t>i</w:t>
      </w:r>
      <w:r w:rsidR="0011099E" w:rsidRPr="00635885">
        <w:rPr>
          <w:rFonts w:asciiTheme="minorHAnsi" w:hAnsiTheme="minorHAnsi"/>
          <w:spacing w:val="1"/>
          <w:w w:val="130"/>
          <w:sz w:val="22"/>
          <w:szCs w:val="22"/>
          <w:rPrChange w:id="1766" w:author="Wall, Alison E." w:date="2017-11-27T19:39:00Z">
            <w:rPr>
              <w:spacing w:val="1"/>
              <w:w w:val="130"/>
            </w:rPr>
          </w:rPrChange>
        </w:rPr>
        <w:t>t</w:t>
      </w:r>
      <w:r w:rsidR="0011099E" w:rsidRPr="00635885">
        <w:rPr>
          <w:rFonts w:asciiTheme="minorHAnsi" w:hAnsiTheme="minorHAnsi"/>
          <w:w w:val="130"/>
          <w:sz w:val="22"/>
          <w:szCs w:val="22"/>
          <w:rPrChange w:id="1767" w:author="Wall, Alison E." w:date="2017-11-27T19:39:00Z">
            <w:rPr>
              <w:w w:val="130"/>
            </w:rPr>
          </w:rPrChange>
        </w:rPr>
        <w:t>y</w:t>
      </w:r>
      <w:r w:rsidR="0011099E" w:rsidRPr="00635885">
        <w:rPr>
          <w:rFonts w:asciiTheme="minorHAnsi" w:hAnsiTheme="minorHAnsi"/>
          <w:spacing w:val="-17"/>
          <w:w w:val="130"/>
          <w:sz w:val="22"/>
          <w:szCs w:val="22"/>
          <w:rPrChange w:id="1768" w:author="Wall, Alison E." w:date="2017-11-27T19:39:00Z">
            <w:rPr>
              <w:spacing w:val="-17"/>
              <w:w w:val="130"/>
            </w:rPr>
          </w:rPrChange>
        </w:rPr>
        <w:t xml:space="preserve"> </w:t>
      </w:r>
      <w:r w:rsidR="0011099E" w:rsidRPr="00635885">
        <w:rPr>
          <w:rFonts w:asciiTheme="minorHAnsi" w:hAnsiTheme="minorHAnsi"/>
          <w:w w:val="130"/>
          <w:sz w:val="22"/>
          <w:szCs w:val="22"/>
          <w:rPrChange w:id="1769" w:author="Wall, Alison E." w:date="2017-11-27T19:39:00Z">
            <w:rPr>
              <w:w w:val="130"/>
            </w:rPr>
          </w:rPrChange>
        </w:rPr>
        <w:t>in</w:t>
      </w:r>
      <w:r w:rsidR="0011099E" w:rsidRPr="00635885">
        <w:rPr>
          <w:rFonts w:asciiTheme="minorHAnsi" w:hAnsiTheme="minorHAnsi"/>
          <w:spacing w:val="-18"/>
          <w:w w:val="130"/>
          <w:sz w:val="22"/>
          <w:szCs w:val="22"/>
          <w:rPrChange w:id="1770" w:author="Wall, Alison E." w:date="2017-11-27T19:39:00Z">
            <w:rPr>
              <w:spacing w:val="-18"/>
              <w:w w:val="130"/>
            </w:rPr>
          </w:rPrChange>
        </w:rPr>
        <w:t xml:space="preserve"> </w:t>
      </w:r>
      <w:del w:id="1771" w:author="Wall, Alison E." w:date="2017-11-27T20:33:00Z">
        <w:r w:rsidR="0011099E" w:rsidRPr="00635885" w:rsidDel="00085689">
          <w:rPr>
            <w:rFonts w:asciiTheme="minorHAnsi" w:hAnsiTheme="minorHAnsi"/>
            <w:w w:val="130"/>
            <w:sz w:val="22"/>
            <w:szCs w:val="22"/>
            <w:rPrChange w:id="1772" w:author="Wall, Alison E." w:date="2017-11-27T19:39:00Z">
              <w:rPr>
                <w:w w:val="130"/>
              </w:rPr>
            </w:rPrChange>
          </w:rPr>
          <w:delText>tech</w:delText>
        </w:r>
      </w:del>
      <w:ins w:id="1773" w:author="Wall, Alison E." w:date="2017-11-27T20:33:00Z">
        <w:r>
          <w:rPr>
            <w:rFonts w:asciiTheme="minorHAnsi" w:hAnsiTheme="minorHAnsi"/>
            <w:w w:val="130"/>
            <w:sz w:val="22"/>
            <w:szCs w:val="22"/>
          </w:rPr>
          <w:t>T</w:t>
        </w:r>
        <w:r w:rsidRPr="00635885">
          <w:rPr>
            <w:rFonts w:asciiTheme="minorHAnsi" w:hAnsiTheme="minorHAnsi"/>
            <w:w w:val="130"/>
            <w:sz w:val="22"/>
            <w:szCs w:val="22"/>
            <w:rPrChange w:id="1774" w:author="Wall, Alison E." w:date="2017-11-27T19:39:00Z">
              <w:rPr>
                <w:w w:val="130"/>
              </w:rPr>
            </w:rPrChange>
          </w:rPr>
          <w:t>ech</w:t>
        </w:r>
      </w:ins>
    </w:p>
    <w:p w14:paraId="5F951C9A" w14:textId="32ED0E4D" w:rsidR="00EF764E" w:rsidRPr="00635885" w:rsidRDefault="0011099E">
      <w:pPr>
        <w:pStyle w:val="BodyText"/>
        <w:spacing w:before="65" w:line="342" w:lineRule="auto"/>
        <w:ind w:right="904"/>
        <w:jc w:val="both"/>
        <w:rPr>
          <w:rFonts w:asciiTheme="minorHAnsi" w:hAnsiTheme="minorHAnsi"/>
          <w:sz w:val="22"/>
          <w:szCs w:val="22"/>
          <w:rPrChange w:id="1775" w:author="Wall, Alison E." w:date="2017-11-27T19:39:00Z">
            <w:rPr/>
          </w:rPrChange>
        </w:rPr>
      </w:pPr>
      <w:del w:id="1776" w:author="Wall, Alison E." w:date="2017-11-27T20:33:00Z">
        <w:r w:rsidRPr="00635885" w:rsidDel="00085689">
          <w:rPr>
            <w:rFonts w:asciiTheme="minorHAnsi" w:hAnsiTheme="minorHAnsi" w:cs="Arial"/>
            <w:b/>
            <w:bCs/>
            <w:w w:val="115"/>
            <w:position w:val="2"/>
            <w:sz w:val="22"/>
            <w:szCs w:val="22"/>
            <w:rPrChange w:id="1777" w:author="Wall, Alison E." w:date="2017-11-27T19:39:00Z">
              <w:rPr>
                <w:rFonts w:cs="Arial"/>
                <w:b/>
                <w:bCs/>
                <w:w w:val="115"/>
                <w:position w:val="2"/>
              </w:rPr>
            </w:rPrChange>
          </w:rPr>
          <w:delText>the</w:delText>
        </w:r>
        <w:r w:rsidRPr="00635885" w:rsidDel="00085689">
          <w:rPr>
            <w:rFonts w:asciiTheme="minorHAnsi" w:hAnsiTheme="minorHAnsi" w:cs="Arial"/>
            <w:b/>
            <w:bCs/>
            <w:spacing w:val="2"/>
            <w:w w:val="115"/>
            <w:position w:val="2"/>
            <w:sz w:val="22"/>
            <w:szCs w:val="22"/>
            <w:rPrChange w:id="1778" w:author="Wall, Alison E." w:date="2017-11-27T19:39:00Z">
              <w:rPr>
                <w:rFonts w:cs="Arial"/>
                <w:b/>
                <w:bCs/>
                <w:spacing w:val="2"/>
                <w:w w:val="115"/>
                <w:position w:val="2"/>
              </w:rPr>
            </w:rPrChange>
          </w:rPr>
          <w:delText xml:space="preserve"> </w:delText>
        </w:r>
      </w:del>
      <w:ins w:id="1779" w:author="Wall, Alison E." w:date="2017-11-27T20:33:00Z">
        <w:r w:rsidR="00085689">
          <w:rPr>
            <w:rFonts w:asciiTheme="minorHAnsi" w:hAnsiTheme="minorHAnsi" w:cs="Arial"/>
            <w:b/>
            <w:bCs/>
            <w:w w:val="115"/>
            <w:position w:val="2"/>
            <w:sz w:val="22"/>
            <w:szCs w:val="22"/>
          </w:rPr>
          <w:t>T</w:t>
        </w:r>
        <w:r w:rsidR="00085689" w:rsidRPr="00635885">
          <w:rPr>
            <w:rFonts w:asciiTheme="minorHAnsi" w:hAnsiTheme="minorHAnsi" w:cs="Arial"/>
            <w:b/>
            <w:bCs/>
            <w:w w:val="115"/>
            <w:position w:val="2"/>
            <w:sz w:val="22"/>
            <w:szCs w:val="22"/>
            <w:rPrChange w:id="1780" w:author="Wall, Alison E." w:date="2017-11-27T19:39:00Z">
              <w:rPr>
                <w:rFonts w:cs="Arial"/>
                <w:b/>
                <w:bCs/>
                <w:w w:val="115"/>
                <w:position w:val="2"/>
              </w:rPr>
            </w:rPrChange>
          </w:rPr>
          <w:t>he</w:t>
        </w:r>
        <w:r w:rsidR="00085689" w:rsidRPr="00635885">
          <w:rPr>
            <w:rFonts w:asciiTheme="minorHAnsi" w:hAnsiTheme="minorHAnsi" w:cs="Arial"/>
            <w:b/>
            <w:bCs/>
            <w:spacing w:val="2"/>
            <w:w w:val="115"/>
            <w:position w:val="2"/>
            <w:sz w:val="22"/>
            <w:szCs w:val="22"/>
            <w:rPrChange w:id="1781" w:author="Wall, Alison E." w:date="2017-11-27T19:39:00Z">
              <w:rPr>
                <w:rFonts w:cs="Arial"/>
                <w:b/>
                <w:bCs/>
                <w:spacing w:val="2"/>
                <w:w w:val="115"/>
                <w:position w:val="2"/>
              </w:rPr>
            </w:rPrChange>
          </w:rPr>
          <w:t xml:space="preserve"> </w:t>
        </w:r>
      </w:ins>
      <w:r w:rsidRPr="00635885">
        <w:rPr>
          <w:rFonts w:asciiTheme="minorHAnsi" w:hAnsiTheme="minorHAnsi" w:cs="Arial"/>
          <w:b/>
          <w:bCs/>
          <w:w w:val="115"/>
          <w:position w:val="2"/>
          <w:sz w:val="22"/>
          <w:szCs w:val="22"/>
          <w:rPrChange w:id="1782" w:author="Wall, Alison E." w:date="2017-11-27T19:39:00Z">
            <w:rPr>
              <w:rFonts w:cs="Arial"/>
              <w:b/>
              <w:bCs/>
              <w:w w:val="115"/>
              <w:position w:val="2"/>
            </w:rPr>
          </w:rPrChange>
        </w:rPr>
        <w:t>pro</w:t>
      </w:r>
      <w:r w:rsidRPr="00635885">
        <w:rPr>
          <w:rFonts w:asciiTheme="minorHAnsi" w:hAnsiTheme="minorHAnsi" w:cs="Arial"/>
          <w:b/>
          <w:bCs/>
          <w:spacing w:val="-1"/>
          <w:w w:val="115"/>
          <w:position w:val="2"/>
          <w:sz w:val="22"/>
          <w:szCs w:val="22"/>
          <w:rPrChange w:id="1783" w:author="Wall, Alison E." w:date="2017-11-27T19:39:00Z">
            <w:rPr>
              <w:rFonts w:cs="Arial"/>
              <w:b/>
              <w:bCs/>
              <w:spacing w:val="-1"/>
              <w:w w:val="115"/>
              <w:position w:val="2"/>
            </w:rPr>
          </w:rPrChange>
        </w:rPr>
        <w:t>b</w:t>
      </w:r>
      <w:r w:rsidRPr="00635885">
        <w:rPr>
          <w:rFonts w:asciiTheme="minorHAnsi" w:hAnsiTheme="minorHAnsi" w:cs="Arial"/>
          <w:b/>
          <w:bCs/>
          <w:w w:val="115"/>
          <w:position w:val="2"/>
          <w:sz w:val="22"/>
          <w:szCs w:val="22"/>
          <w:rPrChange w:id="1784" w:author="Wall, Alison E." w:date="2017-11-27T19:39:00Z">
            <w:rPr>
              <w:rFonts w:cs="Arial"/>
              <w:b/>
              <w:bCs/>
              <w:w w:val="115"/>
              <w:position w:val="2"/>
            </w:rPr>
          </w:rPrChange>
        </w:rPr>
        <w:t>lem</w:t>
      </w:r>
      <w:ins w:id="1785" w:author="Wall, Alison E." w:date="2017-11-28T07:02:00Z">
        <w:r w:rsidR="002107B0">
          <w:rPr>
            <w:rFonts w:asciiTheme="minorHAnsi" w:hAnsiTheme="minorHAnsi" w:cs="Arial"/>
            <w:b/>
            <w:bCs/>
            <w:w w:val="115"/>
            <w:position w:val="2"/>
            <w:sz w:val="22"/>
            <w:szCs w:val="22"/>
          </w:rPr>
          <w:t>.</w:t>
        </w:r>
      </w:ins>
      <w:r w:rsidRPr="00635885">
        <w:rPr>
          <w:rFonts w:asciiTheme="minorHAnsi" w:hAnsiTheme="minorHAnsi" w:cs="Arial"/>
          <w:b/>
          <w:bCs/>
          <w:spacing w:val="44"/>
          <w:w w:val="115"/>
          <w:position w:val="2"/>
          <w:sz w:val="22"/>
          <w:szCs w:val="22"/>
          <w:rPrChange w:id="1786" w:author="Wall, Alison E." w:date="2017-11-27T19:39:00Z">
            <w:rPr>
              <w:rFonts w:cs="Arial"/>
              <w:b/>
              <w:bCs/>
              <w:spacing w:val="44"/>
              <w:w w:val="115"/>
              <w:position w:val="2"/>
            </w:rPr>
          </w:rPrChange>
        </w:rPr>
        <w:t xml:space="preserve"> </w:t>
      </w:r>
      <w:r w:rsidRPr="00635885">
        <w:rPr>
          <w:rFonts w:asciiTheme="minorHAnsi" w:hAnsiTheme="minorHAnsi"/>
          <w:spacing w:val="-3"/>
          <w:w w:val="115"/>
          <w:sz w:val="22"/>
          <w:szCs w:val="22"/>
          <w:rPrChange w:id="1787" w:author="Wall, Alison E." w:date="2017-11-27T19:39:00Z">
            <w:rPr>
              <w:spacing w:val="-3"/>
              <w:w w:val="115"/>
            </w:rPr>
          </w:rPrChange>
        </w:rPr>
        <w:t>W</w:t>
      </w:r>
      <w:r w:rsidRPr="00635885">
        <w:rPr>
          <w:rFonts w:asciiTheme="minorHAnsi" w:hAnsiTheme="minorHAnsi"/>
          <w:spacing w:val="-2"/>
          <w:w w:val="115"/>
          <w:sz w:val="22"/>
          <w:szCs w:val="22"/>
          <w:rPrChange w:id="1788" w:author="Wall, Alison E." w:date="2017-11-27T19:39:00Z">
            <w:rPr>
              <w:spacing w:val="-2"/>
              <w:w w:val="115"/>
            </w:rPr>
          </w:rPrChange>
        </w:rPr>
        <w:t>i</w:t>
      </w:r>
      <w:r w:rsidRPr="00635885">
        <w:rPr>
          <w:rFonts w:asciiTheme="minorHAnsi" w:hAnsiTheme="minorHAnsi"/>
          <w:w w:val="115"/>
          <w:sz w:val="22"/>
          <w:szCs w:val="22"/>
          <w:rPrChange w:id="1789" w:author="Wall, Alison E." w:date="2017-11-27T19:39:00Z">
            <w:rPr>
              <w:w w:val="115"/>
            </w:rPr>
          </w:rPrChange>
        </w:rPr>
        <w:t>th</w:t>
      </w:r>
      <w:r w:rsidRPr="00635885">
        <w:rPr>
          <w:rFonts w:asciiTheme="minorHAnsi" w:hAnsiTheme="minorHAnsi"/>
          <w:spacing w:val="-8"/>
          <w:w w:val="115"/>
          <w:sz w:val="22"/>
          <w:szCs w:val="22"/>
          <w:rPrChange w:id="1790" w:author="Wall, Alison E." w:date="2017-11-27T19:39:00Z">
            <w:rPr>
              <w:spacing w:val="-8"/>
              <w:w w:val="115"/>
            </w:rPr>
          </w:rPrChange>
        </w:rPr>
        <w:t xml:space="preserve"> </w:t>
      </w:r>
      <w:r w:rsidRPr="00635885">
        <w:rPr>
          <w:rFonts w:asciiTheme="minorHAnsi" w:hAnsiTheme="minorHAnsi"/>
          <w:w w:val="115"/>
          <w:sz w:val="22"/>
          <w:szCs w:val="22"/>
          <w:rPrChange w:id="1791" w:author="Wall, Alison E." w:date="2017-11-27T19:39:00Z">
            <w:rPr>
              <w:w w:val="115"/>
            </w:rPr>
          </w:rPrChange>
        </w:rPr>
        <w:t>a</w:t>
      </w:r>
      <w:r w:rsidRPr="00635885">
        <w:rPr>
          <w:rFonts w:asciiTheme="minorHAnsi" w:hAnsiTheme="minorHAnsi"/>
          <w:spacing w:val="-9"/>
          <w:w w:val="115"/>
          <w:sz w:val="22"/>
          <w:szCs w:val="22"/>
          <w:rPrChange w:id="1792" w:author="Wall, Alison E." w:date="2017-11-27T19:39:00Z">
            <w:rPr>
              <w:spacing w:val="-9"/>
              <w:w w:val="115"/>
            </w:rPr>
          </w:rPrChange>
        </w:rPr>
        <w:t xml:space="preserve"> </w:t>
      </w:r>
      <w:r w:rsidRPr="00635885">
        <w:rPr>
          <w:rFonts w:asciiTheme="minorHAnsi" w:hAnsiTheme="minorHAnsi"/>
          <w:w w:val="115"/>
          <w:sz w:val="22"/>
          <w:szCs w:val="22"/>
          <w:rPrChange w:id="1793" w:author="Wall, Alison E." w:date="2017-11-27T19:39:00Z">
            <w:rPr>
              <w:w w:val="115"/>
            </w:rPr>
          </w:rPrChange>
        </w:rPr>
        <w:t>bas</w:t>
      </w:r>
      <w:ins w:id="1794" w:author="Wall, Alison E." w:date="2017-11-28T07:02:00Z">
        <w:r w:rsidR="002107B0">
          <w:rPr>
            <w:rFonts w:asciiTheme="minorHAnsi" w:hAnsiTheme="minorHAnsi"/>
            <w:w w:val="115"/>
            <w:sz w:val="22"/>
            <w:szCs w:val="22"/>
          </w:rPr>
          <w:t>ic</w:t>
        </w:r>
      </w:ins>
      <w:del w:id="1795" w:author="Wall, Alison E." w:date="2017-11-28T07:02:00Z">
        <w:r w:rsidRPr="00635885" w:rsidDel="002107B0">
          <w:rPr>
            <w:rFonts w:asciiTheme="minorHAnsi" w:hAnsiTheme="minorHAnsi"/>
            <w:w w:val="115"/>
            <w:sz w:val="22"/>
            <w:szCs w:val="22"/>
            <w:rPrChange w:id="1796" w:author="Wall, Alison E." w:date="2017-11-27T19:39:00Z">
              <w:rPr>
                <w:w w:val="115"/>
              </w:rPr>
            </w:rPrChange>
          </w:rPr>
          <w:delText>e</w:delText>
        </w:r>
      </w:del>
      <w:r w:rsidRPr="00635885">
        <w:rPr>
          <w:rFonts w:asciiTheme="minorHAnsi" w:hAnsiTheme="minorHAnsi"/>
          <w:spacing w:val="-10"/>
          <w:w w:val="115"/>
          <w:sz w:val="22"/>
          <w:szCs w:val="22"/>
          <w:rPrChange w:id="1797" w:author="Wall, Alison E." w:date="2017-11-27T19:39:00Z">
            <w:rPr>
              <w:spacing w:val="-10"/>
              <w:w w:val="115"/>
            </w:rPr>
          </w:rPrChange>
        </w:rPr>
        <w:t xml:space="preserve"> </w:t>
      </w:r>
      <w:r w:rsidRPr="00635885">
        <w:rPr>
          <w:rFonts w:asciiTheme="minorHAnsi" w:hAnsiTheme="minorHAnsi"/>
          <w:w w:val="115"/>
          <w:sz w:val="22"/>
          <w:szCs w:val="22"/>
          <w:rPrChange w:id="1798" w:author="Wall, Alison E." w:date="2017-11-27T19:39:00Z">
            <w:rPr>
              <w:w w:val="115"/>
            </w:rPr>
          </w:rPrChange>
        </w:rPr>
        <w:t>u</w:t>
      </w:r>
      <w:r w:rsidRPr="00635885">
        <w:rPr>
          <w:rFonts w:asciiTheme="minorHAnsi" w:hAnsiTheme="minorHAnsi"/>
          <w:spacing w:val="-1"/>
          <w:w w:val="115"/>
          <w:sz w:val="22"/>
          <w:szCs w:val="22"/>
          <w:rPrChange w:id="1799" w:author="Wall, Alison E." w:date="2017-11-27T19:39:00Z">
            <w:rPr>
              <w:spacing w:val="-1"/>
              <w:w w:val="115"/>
            </w:rPr>
          </w:rPrChange>
        </w:rPr>
        <w:t>n</w:t>
      </w:r>
      <w:r w:rsidRPr="00635885">
        <w:rPr>
          <w:rFonts w:asciiTheme="minorHAnsi" w:hAnsiTheme="minorHAnsi"/>
          <w:w w:val="115"/>
          <w:sz w:val="22"/>
          <w:szCs w:val="22"/>
          <w:rPrChange w:id="1800" w:author="Wall, Alison E." w:date="2017-11-27T19:39:00Z">
            <w:rPr>
              <w:w w:val="115"/>
            </w:rPr>
          </w:rPrChange>
        </w:rPr>
        <w:t>de</w:t>
      </w:r>
      <w:r w:rsidRPr="00635885">
        <w:rPr>
          <w:rFonts w:asciiTheme="minorHAnsi" w:hAnsiTheme="minorHAnsi"/>
          <w:spacing w:val="-2"/>
          <w:w w:val="115"/>
          <w:sz w:val="22"/>
          <w:szCs w:val="22"/>
          <w:rPrChange w:id="1801" w:author="Wall, Alison E." w:date="2017-11-27T19:39:00Z">
            <w:rPr>
              <w:spacing w:val="-2"/>
              <w:w w:val="115"/>
            </w:rPr>
          </w:rPrChange>
        </w:rPr>
        <w:t>r</w:t>
      </w:r>
      <w:r w:rsidRPr="00635885">
        <w:rPr>
          <w:rFonts w:asciiTheme="minorHAnsi" w:hAnsiTheme="minorHAnsi"/>
          <w:spacing w:val="-1"/>
          <w:w w:val="115"/>
          <w:sz w:val="22"/>
          <w:szCs w:val="22"/>
          <w:rPrChange w:id="1802" w:author="Wall, Alison E." w:date="2017-11-27T19:39:00Z">
            <w:rPr>
              <w:spacing w:val="-1"/>
              <w:w w:val="115"/>
            </w:rPr>
          </w:rPrChange>
        </w:rPr>
        <w:t>s</w:t>
      </w:r>
      <w:r w:rsidRPr="00635885">
        <w:rPr>
          <w:rFonts w:asciiTheme="minorHAnsi" w:hAnsiTheme="minorHAnsi"/>
          <w:w w:val="115"/>
          <w:sz w:val="22"/>
          <w:szCs w:val="22"/>
          <w:rPrChange w:id="1803" w:author="Wall, Alison E." w:date="2017-11-27T19:39:00Z">
            <w:rPr>
              <w:w w:val="115"/>
            </w:rPr>
          </w:rPrChange>
        </w:rPr>
        <w:t>ta</w:t>
      </w:r>
      <w:r w:rsidRPr="00635885">
        <w:rPr>
          <w:rFonts w:asciiTheme="minorHAnsi" w:hAnsiTheme="minorHAnsi"/>
          <w:spacing w:val="-1"/>
          <w:w w:val="115"/>
          <w:sz w:val="22"/>
          <w:szCs w:val="22"/>
          <w:rPrChange w:id="1804" w:author="Wall, Alison E." w:date="2017-11-27T19:39:00Z">
            <w:rPr>
              <w:spacing w:val="-1"/>
              <w:w w:val="115"/>
            </w:rPr>
          </w:rPrChange>
        </w:rPr>
        <w:t>n</w:t>
      </w:r>
      <w:r w:rsidRPr="00635885">
        <w:rPr>
          <w:rFonts w:asciiTheme="minorHAnsi" w:hAnsiTheme="minorHAnsi"/>
          <w:w w:val="115"/>
          <w:sz w:val="22"/>
          <w:szCs w:val="22"/>
          <w:rPrChange w:id="1805" w:author="Wall, Alison E." w:date="2017-11-27T19:39:00Z">
            <w:rPr>
              <w:w w:val="115"/>
            </w:rPr>
          </w:rPrChange>
        </w:rPr>
        <w:t>d</w:t>
      </w:r>
      <w:r w:rsidRPr="00635885">
        <w:rPr>
          <w:rFonts w:asciiTheme="minorHAnsi" w:hAnsiTheme="minorHAnsi"/>
          <w:spacing w:val="-1"/>
          <w:w w:val="115"/>
          <w:sz w:val="22"/>
          <w:szCs w:val="22"/>
          <w:rPrChange w:id="1806" w:author="Wall, Alison E." w:date="2017-11-27T19:39:00Z">
            <w:rPr>
              <w:spacing w:val="-1"/>
              <w:w w:val="115"/>
            </w:rPr>
          </w:rPrChange>
        </w:rPr>
        <w:t>in</w:t>
      </w:r>
      <w:r w:rsidRPr="00635885">
        <w:rPr>
          <w:rFonts w:asciiTheme="minorHAnsi" w:hAnsiTheme="minorHAnsi"/>
          <w:w w:val="115"/>
          <w:sz w:val="22"/>
          <w:szCs w:val="22"/>
          <w:rPrChange w:id="1807" w:author="Wall, Alison E." w:date="2017-11-27T19:39:00Z">
            <w:rPr>
              <w:w w:val="115"/>
            </w:rPr>
          </w:rPrChange>
        </w:rPr>
        <w:t>g</w:t>
      </w:r>
      <w:r w:rsidRPr="00635885">
        <w:rPr>
          <w:rFonts w:asciiTheme="minorHAnsi" w:hAnsiTheme="minorHAnsi"/>
          <w:spacing w:val="-8"/>
          <w:w w:val="115"/>
          <w:sz w:val="22"/>
          <w:szCs w:val="22"/>
          <w:rPrChange w:id="1808" w:author="Wall, Alison E." w:date="2017-11-27T19:39:00Z">
            <w:rPr>
              <w:spacing w:val="-8"/>
              <w:w w:val="115"/>
            </w:rPr>
          </w:rPrChange>
        </w:rPr>
        <w:t xml:space="preserve"> </w:t>
      </w:r>
      <w:r w:rsidRPr="00635885">
        <w:rPr>
          <w:rFonts w:asciiTheme="minorHAnsi" w:hAnsiTheme="minorHAnsi"/>
          <w:spacing w:val="-1"/>
          <w:w w:val="115"/>
          <w:sz w:val="22"/>
          <w:szCs w:val="22"/>
          <w:rPrChange w:id="1809" w:author="Wall, Alison E." w:date="2017-11-27T19:39:00Z">
            <w:rPr>
              <w:spacing w:val="-1"/>
              <w:w w:val="115"/>
            </w:rPr>
          </w:rPrChange>
        </w:rPr>
        <w:t>o</w:t>
      </w:r>
      <w:r w:rsidRPr="00635885">
        <w:rPr>
          <w:rFonts w:asciiTheme="minorHAnsi" w:hAnsiTheme="minorHAnsi"/>
          <w:w w:val="115"/>
          <w:sz w:val="22"/>
          <w:szCs w:val="22"/>
          <w:rPrChange w:id="1810" w:author="Wall, Alison E." w:date="2017-11-27T19:39:00Z">
            <w:rPr>
              <w:w w:val="115"/>
            </w:rPr>
          </w:rPrChange>
        </w:rPr>
        <w:t>f</w:t>
      </w:r>
      <w:r w:rsidRPr="00635885">
        <w:rPr>
          <w:rFonts w:asciiTheme="minorHAnsi" w:hAnsiTheme="minorHAnsi"/>
          <w:spacing w:val="-10"/>
          <w:w w:val="115"/>
          <w:sz w:val="22"/>
          <w:szCs w:val="22"/>
          <w:rPrChange w:id="1811" w:author="Wall, Alison E." w:date="2017-11-27T19:39:00Z">
            <w:rPr>
              <w:spacing w:val="-10"/>
              <w:w w:val="115"/>
            </w:rPr>
          </w:rPrChange>
        </w:rPr>
        <w:t xml:space="preserve"> </w:t>
      </w:r>
      <w:r w:rsidRPr="00635885">
        <w:rPr>
          <w:rFonts w:asciiTheme="minorHAnsi" w:hAnsiTheme="minorHAnsi"/>
          <w:w w:val="115"/>
          <w:sz w:val="22"/>
          <w:szCs w:val="22"/>
          <w:rPrChange w:id="1812" w:author="Wall, Alison E." w:date="2017-11-27T19:39:00Z">
            <w:rPr>
              <w:w w:val="115"/>
            </w:rPr>
          </w:rPrChange>
        </w:rPr>
        <w:t>the</w:t>
      </w:r>
      <w:r w:rsidRPr="00635885">
        <w:rPr>
          <w:rFonts w:asciiTheme="minorHAnsi" w:hAnsiTheme="minorHAnsi"/>
          <w:spacing w:val="-10"/>
          <w:w w:val="115"/>
          <w:sz w:val="22"/>
          <w:szCs w:val="22"/>
          <w:rPrChange w:id="1813" w:author="Wall, Alison E." w:date="2017-11-27T19:39:00Z">
            <w:rPr>
              <w:spacing w:val="-10"/>
              <w:w w:val="115"/>
            </w:rPr>
          </w:rPrChange>
        </w:rPr>
        <w:t xml:space="preserve"> </w:t>
      </w:r>
      <w:r w:rsidRPr="00635885">
        <w:rPr>
          <w:rFonts w:asciiTheme="minorHAnsi" w:hAnsiTheme="minorHAnsi"/>
          <w:w w:val="115"/>
          <w:sz w:val="22"/>
          <w:szCs w:val="22"/>
          <w:rPrChange w:id="1814" w:author="Wall, Alison E." w:date="2017-11-27T19:39:00Z">
            <w:rPr>
              <w:w w:val="115"/>
            </w:rPr>
          </w:rPrChange>
        </w:rPr>
        <w:t>demog</w:t>
      </w:r>
      <w:r w:rsidRPr="00635885">
        <w:rPr>
          <w:rFonts w:asciiTheme="minorHAnsi" w:hAnsiTheme="minorHAnsi"/>
          <w:spacing w:val="-2"/>
          <w:w w:val="115"/>
          <w:sz w:val="22"/>
          <w:szCs w:val="22"/>
          <w:rPrChange w:id="1815" w:author="Wall, Alison E." w:date="2017-11-27T19:39:00Z">
            <w:rPr>
              <w:spacing w:val="-2"/>
              <w:w w:val="115"/>
            </w:rPr>
          </w:rPrChange>
        </w:rPr>
        <w:t>r</w:t>
      </w:r>
      <w:r w:rsidRPr="00635885">
        <w:rPr>
          <w:rFonts w:asciiTheme="minorHAnsi" w:hAnsiTheme="minorHAnsi"/>
          <w:w w:val="115"/>
          <w:sz w:val="22"/>
          <w:szCs w:val="22"/>
          <w:rPrChange w:id="1816" w:author="Wall, Alison E." w:date="2017-11-27T19:39:00Z">
            <w:rPr>
              <w:w w:val="115"/>
            </w:rPr>
          </w:rPrChange>
        </w:rPr>
        <w:t>aph</w:t>
      </w:r>
      <w:r w:rsidRPr="00635885">
        <w:rPr>
          <w:rFonts w:asciiTheme="minorHAnsi" w:hAnsiTheme="minorHAnsi"/>
          <w:spacing w:val="-1"/>
          <w:w w:val="115"/>
          <w:sz w:val="22"/>
          <w:szCs w:val="22"/>
          <w:rPrChange w:id="1817" w:author="Wall, Alison E." w:date="2017-11-27T19:39:00Z">
            <w:rPr>
              <w:spacing w:val="-1"/>
              <w:w w:val="115"/>
            </w:rPr>
          </w:rPrChange>
        </w:rPr>
        <w:t>ic</w:t>
      </w:r>
      <w:r w:rsidRPr="00635885">
        <w:rPr>
          <w:rFonts w:asciiTheme="minorHAnsi" w:hAnsiTheme="minorHAnsi"/>
          <w:w w:val="115"/>
          <w:sz w:val="22"/>
          <w:szCs w:val="22"/>
          <w:rPrChange w:id="1818" w:author="Wall, Alison E." w:date="2017-11-27T19:39:00Z">
            <w:rPr>
              <w:w w:val="115"/>
            </w:rPr>
          </w:rPrChange>
        </w:rPr>
        <w:t>s</w:t>
      </w:r>
      <w:r w:rsidRPr="00635885">
        <w:rPr>
          <w:rFonts w:asciiTheme="minorHAnsi" w:hAnsiTheme="minorHAnsi"/>
          <w:spacing w:val="-10"/>
          <w:w w:val="115"/>
          <w:sz w:val="22"/>
          <w:szCs w:val="22"/>
          <w:rPrChange w:id="1819" w:author="Wall, Alison E." w:date="2017-11-27T19:39:00Z">
            <w:rPr>
              <w:spacing w:val="-10"/>
              <w:w w:val="115"/>
            </w:rPr>
          </w:rPrChange>
        </w:rPr>
        <w:t xml:space="preserve"> </w:t>
      </w:r>
      <w:r w:rsidRPr="00635885">
        <w:rPr>
          <w:rFonts w:asciiTheme="minorHAnsi" w:hAnsiTheme="minorHAnsi"/>
          <w:spacing w:val="-1"/>
          <w:w w:val="115"/>
          <w:sz w:val="22"/>
          <w:szCs w:val="22"/>
          <w:rPrChange w:id="1820" w:author="Wall, Alison E." w:date="2017-11-27T19:39:00Z">
            <w:rPr>
              <w:spacing w:val="-1"/>
              <w:w w:val="115"/>
            </w:rPr>
          </w:rPrChange>
        </w:rPr>
        <w:t>i</w:t>
      </w:r>
      <w:r w:rsidRPr="00635885">
        <w:rPr>
          <w:rFonts w:asciiTheme="minorHAnsi" w:hAnsiTheme="minorHAnsi"/>
          <w:w w:val="115"/>
          <w:sz w:val="22"/>
          <w:szCs w:val="22"/>
          <w:rPrChange w:id="1821" w:author="Wall, Alison E." w:date="2017-11-27T19:39:00Z">
            <w:rPr>
              <w:w w:val="115"/>
            </w:rPr>
          </w:rPrChange>
        </w:rPr>
        <w:t>n</w:t>
      </w:r>
      <w:r w:rsidRPr="00635885">
        <w:rPr>
          <w:rFonts w:asciiTheme="minorHAnsi" w:hAnsiTheme="minorHAnsi"/>
          <w:spacing w:val="-8"/>
          <w:w w:val="115"/>
          <w:sz w:val="22"/>
          <w:szCs w:val="22"/>
          <w:rPrChange w:id="1822" w:author="Wall, Alison E." w:date="2017-11-27T19:39:00Z">
            <w:rPr>
              <w:spacing w:val="-8"/>
              <w:w w:val="115"/>
            </w:rPr>
          </w:rPrChange>
        </w:rPr>
        <w:t xml:space="preserve"> </w:t>
      </w:r>
      <w:r w:rsidRPr="00635885">
        <w:rPr>
          <w:rFonts w:asciiTheme="minorHAnsi" w:hAnsiTheme="minorHAnsi"/>
          <w:spacing w:val="-1"/>
          <w:w w:val="115"/>
          <w:sz w:val="22"/>
          <w:szCs w:val="22"/>
          <w:rPrChange w:id="1823" w:author="Wall, Alison E." w:date="2017-11-27T19:39:00Z">
            <w:rPr>
              <w:spacing w:val="-1"/>
              <w:w w:val="115"/>
            </w:rPr>
          </w:rPrChange>
        </w:rPr>
        <w:t>t</w:t>
      </w:r>
      <w:r w:rsidRPr="00635885">
        <w:rPr>
          <w:rFonts w:asciiTheme="minorHAnsi" w:hAnsiTheme="minorHAnsi"/>
          <w:w w:val="115"/>
          <w:sz w:val="22"/>
          <w:szCs w:val="22"/>
          <w:rPrChange w:id="1824" w:author="Wall, Alison E." w:date="2017-11-27T19:39:00Z">
            <w:rPr>
              <w:w w:val="115"/>
            </w:rPr>
          </w:rPrChange>
        </w:rPr>
        <w:t>e</w:t>
      </w:r>
      <w:r w:rsidRPr="00635885">
        <w:rPr>
          <w:rFonts w:asciiTheme="minorHAnsi" w:hAnsiTheme="minorHAnsi"/>
          <w:spacing w:val="-1"/>
          <w:w w:val="115"/>
          <w:sz w:val="22"/>
          <w:szCs w:val="22"/>
          <w:rPrChange w:id="1825" w:author="Wall, Alison E." w:date="2017-11-27T19:39:00Z">
            <w:rPr>
              <w:spacing w:val="-1"/>
              <w:w w:val="115"/>
            </w:rPr>
          </w:rPrChange>
        </w:rPr>
        <w:t>c</w:t>
      </w:r>
      <w:r w:rsidRPr="00635885">
        <w:rPr>
          <w:rFonts w:asciiTheme="minorHAnsi" w:hAnsiTheme="minorHAnsi"/>
          <w:w w:val="115"/>
          <w:sz w:val="22"/>
          <w:szCs w:val="22"/>
          <w:rPrChange w:id="1826" w:author="Wall, Alison E." w:date="2017-11-27T19:39:00Z">
            <w:rPr>
              <w:w w:val="115"/>
            </w:rPr>
          </w:rPrChange>
        </w:rPr>
        <w:t>h</w:t>
      </w:r>
      <w:r w:rsidRPr="00635885">
        <w:rPr>
          <w:rFonts w:asciiTheme="minorHAnsi" w:hAnsiTheme="minorHAnsi"/>
          <w:spacing w:val="-8"/>
          <w:w w:val="115"/>
          <w:sz w:val="22"/>
          <w:szCs w:val="22"/>
          <w:rPrChange w:id="1827" w:author="Wall, Alison E." w:date="2017-11-27T19:39:00Z">
            <w:rPr>
              <w:spacing w:val="-8"/>
              <w:w w:val="115"/>
            </w:rPr>
          </w:rPrChange>
        </w:rPr>
        <w:t xml:space="preserve"> </w:t>
      </w:r>
      <w:r w:rsidRPr="00635885">
        <w:rPr>
          <w:rFonts w:asciiTheme="minorHAnsi" w:hAnsiTheme="minorHAnsi"/>
          <w:spacing w:val="-2"/>
          <w:w w:val="115"/>
          <w:sz w:val="22"/>
          <w:szCs w:val="22"/>
          <w:rPrChange w:id="1828" w:author="Wall, Alison E." w:date="2017-11-27T19:39:00Z">
            <w:rPr>
              <w:spacing w:val="-2"/>
              <w:w w:val="115"/>
            </w:rPr>
          </w:rPrChange>
        </w:rPr>
        <w:t>w</w:t>
      </w:r>
      <w:r w:rsidRPr="00635885">
        <w:rPr>
          <w:rFonts w:asciiTheme="minorHAnsi" w:hAnsiTheme="minorHAnsi"/>
          <w:w w:val="115"/>
          <w:sz w:val="22"/>
          <w:szCs w:val="22"/>
          <w:rPrChange w:id="1829" w:author="Wall, Alison E." w:date="2017-11-27T19:39:00Z">
            <w:rPr>
              <w:w w:val="115"/>
            </w:rPr>
          </w:rPrChange>
        </w:rPr>
        <w:t>e</w:t>
      </w:r>
      <w:r w:rsidRPr="00635885">
        <w:rPr>
          <w:rFonts w:asciiTheme="minorHAnsi" w:hAnsiTheme="minorHAnsi"/>
          <w:spacing w:val="-10"/>
          <w:w w:val="115"/>
          <w:sz w:val="22"/>
          <w:szCs w:val="22"/>
          <w:rPrChange w:id="1830" w:author="Wall, Alison E." w:date="2017-11-27T19:39:00Z">
            <w:rPr>
              <w:spacing w:val="-10"/>
              <w:w w:val="115"/>
            </w:rPr>
          </w:rPrChange>
        </w:rPr>
        <w:t xml:space="preserve"> </w:t>
      </w:r>
      <w:r w:rsidRPr="00635885">
        <w:rPr>
          <w:rFonts w:asciiTheme="minorHAnsi" w:hAnsiTheme="minorHAnsi"/>
          <w:spacing w:val="-1"/>
          <w:w w:val="115"/>
          <w:sz w:val="22"/>
          <w:szCs w:val="22"/>
          <w:rPrChange w:id="1831" w:author="Wall, Alison E." w:date="2017-11-27T19:39:00Z">
            <w:rPr>
              <w:spacing w:val="-1"/>
              <w:w w:val="115"/>
            </w:rPr>
          </w:rPrChange>
        </w:rPr>
        <w:t>c</w:t>
      </w:r>
      <w:r w:rsidRPr="00635885">
        <w:rPr>
          <w:rFonts w:asciiTheme="minorHAnsi" w:hAnsiTheme="minorHAnsi"/>
          <w:w w:val="115"/>
          <w:sz w:val="22"/>
          <w:szCs w:val="22"/>
          <w:rPrChange w:id="1832" w:author="Wall, Alison E." w:date="2017-11-27T19:39:00Z">
            <w:rPr>
              <w:w w:val="115"/>
            </w:rPr>
          </w:rPrChange>
        </w:rPr>
        <w:t>an</w:t>
      </w:r>
      <w:r w:rsidRPr="00635885">
        <w:rPr>
          <w:rFonts w:asciiTheme="minorHAnsi" w:hAnsiTheme="minorHAnsi"/>
          <w:w w:val="114"/>
          <w:sz w:val="22"/>
          <w:szCs w:val="22"/>
          <w:rPrChange w:id="1833" w:author="Wall, Alison E." w:date="2017-11-27T19:39:00Z">
            <w:rPr>
              <w:w w:val="114"/>
            </w:rPr>
          </w:rPrChange>
        </w:rPr>
        <w:t xml:space="preserve"> </w:t>
      </w:r>
      <w:r w:rsidRPr="00635885">
        <w:rPr>
          <w:rFonts w:asciiTheme="minorHAnsi" w:hAnsiTheme="minorHAnsi"/>
          <w:w w:val="115"/>
          <w:sz w:val="22"/>
          <w:szCs w:val="22"/>
          <w:rPrChange w:id="1834" w:author="Wall, Alison E." w:date="2017-11-27T19:39:00Z">
            <w:rPr>
              <w:w w:val="115"/>
            </w:rPr>
          </w:rPrChange>
        </w:rPr>
        <w:t>a</w:t>
      </w:r>
      <w:r w:rsidRPr="00635885">
        <w:rPr>
          <w:rFonts w:asciiTheme="minorHAnsi" w:hAnsiTheme="minorHAnsi"/>
          <w:spacing w:val="-2"/>
          <w:w w:val="115"/>
          <w:sz w:val="22"/>
          <w:szCs w:val="22"/>
          <w:rPrChange w:id="1835" w:author="Wall, Alison E." w:date="2017-11-27T19:39:00Z">
            <w:rPr>
              <w:spacing w:val="-2"/>
              <w:w w:val="115"/>
            </w:rPr>
          </w:rPrChange>
        </w:rPr>
        <w:t>s</w:t>
      </w:r>
      <w:r w:rsidRPr="00635885">
        <w:rPr>
          <w:rFonts w:asciiTheme="minorHAnsi" w:hAnsiTheme="minorHAnsi"/>
          <w:w w:val="115"/>
          <w:sz w:val="22"/>
          <w:szCs w:val="22"/>
          <w:rPrChange w:id="1836" w:author="Wall, Alison E." w:date="2017-11-27T19:39:00Z">
            <w:rPr>
              <w:w w:val="115"/>
            </w:rPr>
          </w:rPrChange>
        </w:rPr>
        <w:t>se</w:t>
      </w:r>
      <w:r w:rsidRPr="00635885">
        <w:rPr>
          <w:rFonts w:asciiTheme="minorHAnsi" w:hAnsiTheme="minorHAnsi"/>
          <w:spacing w:val="-1"/>
          <w:w w:val="115"/>
          <w:sz w:val="22"/>
          <w:szCs w:val="22"/>
          <w:rPrChange w:id="1837" w:author="Wall, Alison E." w:date="2017-11-27T19:39:00Z">
            <w:rPr>
              <w:spacing w:val="-1"/>
              <w:w w:val="115"/>
            </w:rPr>
          </w:rPrChange>
        </w:rPr>
        <w:t>s</w:t>
      </w:r>
      <w:r w:rsidRPr="00635885">
        <w:rPr>
          <w:rFonts w:asciiTheme="minorHAnsi" w:hAnsiTheme="minorHAnsi"/>
          <w:w w:val="115"/>
          <w:sz w:val="22"/>
          <w:szCs w:val="22"/>
          <w:rPrChange w:id="1838" w:author="Wall, Alison E." w:date="2017-11-27T19:39:00Z">
            <w:rPr>
              <w:w w:val="115"/>
            </w:rPr>
          </w:rPrChange>
        </w:rPr>
        <w:t>s</w:t>
      </w:r>
      <w:r w:rsidRPr="00635885">
        <w:rPr>
          <w:rFonts w:asciiTheme="minorHAnsi" w:hAnsiTheme="minorHAnsi"/>
          <w:spacing w:val="-11"/>
          <w:w w:val="115"/>
          <w:sz w:val="22"/>
          <w:szCs w:val="22"/>
          <w:rPrChange w:id="1839" w:author="Wall, Alison E." w:date="2017-11-27T19:39:00Z">
            <w:rPr>
              <w:spacing w:val="-11"/>
              <w:w w:val="115"/>
            </w:rPr>
          </w:rPrChange>
        </w:rPr>
        <w:t xml:space="preserve"> </w:t>
      </w:r>
      <w:del w:id="1840" w:author="Wall, Alison E." w:date="2017-11-27T20:34:00Z">
        <w:r w:rsidRPr="00635885" w:rsidDel="00085689">
          <w:rPr>
            <w:rFonts w:asciiTheme="minorHAnsi" w:hAnsiTheme="minorHAnsi"/>
            <w:w w:val="115"/>
            <w:sz w:val="22"/>
            <w:szCs w:val="22"/>
            <w:rPrChange w:id="1841" w:author="Wall, Alison E." w:date="2017-11-27T19:39:00Z">
              <w:rPr>
                <w:w w:val="115"/>
              </w:rPr>
            </w:rPrChange>
          </w:rPr>
          <w:delText>if</w:delText>
        </w:r>
        <w:r w:rsidRPr="00635885" w:rsidDel="00085689">
          <w:rPr>
            <w:rFonts w:asciiTheme="minorHAnsi" w:hAnsiTheme="minorHAnsi"/>
            <w:spacing w:val="-12"/>
            <w:w w:val="115"/>
            <w:sz w:val="22"/>
            <w:szCs w:val="22"/>
            <w:rPrChange w:id="1842" w:author="Wall, Alison E." w:date="2017-11-27T19:39:00Z">
              <w:rPr>
                <w:spacing w:val="-12"/>
                <w:w w:val="115"/>
              </w:rPr>
            </w:rPrChange>
          </w:rPr>
          <w:delText xml:space="preserve"> </w:delText>
        </w:r>
      </w:del>
      <w:ins w:id="1843" w:author="Wall, Alison E." w:date="2017-11-27T20:34:00Z">
        <w:r w:rsidR="00085689">
          <w:rPr>
            <w:rFonts w:asciiTheme="minorHAnsi" w:hAnsiTheme="minorHAnsi"/>
            <w:w w:val="115"/>
            <w:sz w:val="22"/>
            <w:szCs w:val="22"/>
          </w:rPr>
          <w:t>whether</w:t>
        </w:r>
        <w:r w:rsidR="00085689" w:rsidRPr="00635885">
          <w:rPr>
            <w:rFonts w:asciiTheme="minorHAnsi" w:hAnsiTheme="minorHAnsi"/>
            <w:spacing w:val="-12"/>
            <w:w w:val="115"/>
            <w:sz w:val="22"/>
            <w:szCs w:val="22"/>
            <w:rPrChange w:id="1844" w:author="Wall, Alison E." w:date="2017-11-27T19:39:00Z">
              <w:rPr>
                <w:spacing w:val="-12"/>
                <w:w w:val="115"/>
              </w:rPr>
            </w:rPrChange>
          </w:rPr>
          <w:t xml:space="preserve"> </w:t>
        </w:r>
      </w:ins>
      <w:r w:rsidRPr="00635885">
        <w:rPr>
          <w:rFonts w:asciiTheme="minorHAnsi" w:hAnsiTheme="minorHAnsi"/>
          <w:w w:val="115"/>
          <w:sz w:val="22"/>
          <w:szCs w:val="22"/>
          <w:rPrChange w:id="1845" w:author="Wall, Alison E." w:date="2017-11-27T19:39:00Z">
            <w:rPr>
              <w:w w:val="115"/>
            </w:rPr>
          </w:rPrChange>
        </w:rPr>
        <w:t>pe</w:t>
      </w:r>
      <w:r w:rsidRPr="00635885">
        <w:rPr>
          <w:rFonts w:asciiTheme="minorHAnsi" w:hAnsiTheme="minorHAnsi"/>
          <w:spacing w:val="-2"/>
          <w:w w:val="115"/>
          <w:sz w:val="22"/>
          <w:szCs w:val="22"/>
          <w:rPrChange w:id="1846" w:author="Wall, Alison E." w:date="2017-11-27T19:39:00Z">
            <w:rPr>
              <w:spacing w:val="-2"/>
              <w:w w:val="115"/>
            </w:rPr>
          </w:rPrChange>
        </w:rPr>
        <w:t>r</w:t>
      </w:r>
      <w:r w:rsidRPr="00635885">
        <w:rPr>
          <w:rFonts w:asciiTheme="minorHAnsi" w:hAnsiTheme="minorHAnsi"/>
          <w:w w:val="115"/>
          <w:sz w:val="22"/>
          <w:szCs w:val="22"/>
          <w:rPrChange w:id="1847" w:author="Wall, Alison E." w:date="2017-11-27T19:39:00Z">
            <w:rPr>
              <w:w w:val="115"/>
            </w:rPr>
          </w:rPrChange>
        </w:rPr>
        <w:t>cei</w:t>
      </w:r>
      <w:r w:rsidRPr="00635885">
        <w:rPr>
          <w:rFonts w:asciiTheme="minorHAnsi" w:hAnsiTheme="minorHAnsi"/>
          <w:spacing w:val="-2"/>
          <w:w w:val="115"/>
          <w:sz w:val="22"/>
          <w:szCs w:val="22"/>
          <w:rPrChange w:id="1848" w:author="Wall, Alison E." w:date="2017-11-27T19:39:00Z">
            <w:rPr>
              <w:spacing w:val="-2"/>
              <w:w w:val="115"/>
            </w:rPr>
          </w:rPrChange>
        </w:rPr>
        <w:t>v</w:t>
      </w:r>
      <w:r w:rsidRPr="00635885">
        <w:rPr>
          <w:rFonts w:asciiTheme="minorHAnsi" w:hAnsiTheme="minorHAnsi"/>
          <w:w w:val="115"/>
          <w:sz w:val="22"/>
          <w:szCs w:val="22"/>
          <w:rPrChange w:id="1849" w:author="Wall, Alison E." w:date="2017-11-27T19:39:00Z">
            <w:rPr>
              <w:w w:val="115"/>
            </w:rPr>
          </w:rPrChange>
        </w:rPr>
        <w:t>ed</w:t>
      </w:r>
      <w:r w:rsidRPr="00635885">
        <w:rPr>
          <w:rFonts w:asciiTheme="minorHAnsi" w:hAnsiTheme="minorHAnsi"/>
          <w:spacing w:val="-9"/>
          <w:w w:val="115"/>
          <w:sz w:val="22"/>
          <w:szCs w:val="22"/>
          <w:rPrChange w:id="1850" w:author="Wall, Alison E." w:date="2017-11-27T19:39:00Z">
            <w:rPr>
              <w:spacing w:val="-9"/>
              <w:w w:val="115"/>
            </w:rPr>
          </w:rPrChange>
        </w:rPr>
        <w:t xml:space="preserve"> </w:t>
      </w:r>
      <w:ins w:id="1851" w:author="Wall, Alison E." w:date="2017-11-28T07:02:00Z">
        <w:r w:rsidR="002107B0">
          <w:rPr>
            <w:rFonts w:asciiTheme="minorHAnsi" w:hAnsiTheme="minorHAnsi"/>
            <w:spacing w:val="-9"/>
            <w:w w:val="115"/>
            <w:sz w:val="22"/>
            <w:szCs w:val="22"/>
          </w:rPr>
          <w:t>un</w:t>
        </w:r>
      </w:ins>
      <w:r w:rsidRPr="00635885">
        <w:rPr>
          <w:rFonts w:asciiTheme="minorHAnsi" w:hAnsiTheme="minorHAnsi"/>
          <w:spacing w:val="-1"/>
          <w:w w:val="115"/>
          <w:sz w:val="22"/>
          <w:szCs w:val="22"/>
          <w:rPrChange w:id="1852" w:author="Wall, Alison E." w:date="2017-11-27T19:39:00Z">
            <w:rPr>
              <w:spacing w:val="-1"/>
              <w:w w:val="115"/>
            </w:rPr>
          </w:rPrChange>
        </w:rPr>
        <w:t>f</w:t>
      </w:r>
      <w:r w:rsidRPr="00635885">
        <w:rPr>
          <w:rFonts w:asciiTheme="minorHAnsi" w:hAnsiTheme="minorHAnsi"/>
          <w:w w:val="115"/>
          <w:sz w:val="22"/>
          <w:szCs w:val="22"/>
          <w:rPrChange w:id="1853" w:author="Wall, Alison E." w:date="2017-11-27T19:39:00Z">
            <w:rPr>
              <w:w w:val="115"/>
            </w:rPr>
          </w:rPrChange>
        </w:rPr>
        <w:t>airne</w:t>
      </w:r>
      <w:r w:rsidRPr="00635885">
        <w:rPr>
          <w:rFonts w:asciiTheme="minorHAnsi" w:hAnsiTheme="minorHAnsi"/>
          <w:spacing w:val="-2"/>
          <w:w w:val="115"/>
          <w:sz w:val="22"/>
          <w:szCs w:val="22"/>
          <w:rPrChange w:id="1854" w:author="Wall, Alison E." w:date="2017-11-27T19:39:00Z">
            <w:rPr>
              <w:spacing w:val="-2"/>
              <w:w w:val="115"/>
            </w:rPr>
          </w:rPrChange>
        </w:rPr>
        <w:t>s</w:t>
      </w:r>
      <w:r w:rsidRPr="00635885">
        <w:rPr>
          <w:rFonts w:asciiTheme="minorHAnsi" w:hAnsiTheme="minorHAnsi"/>
          <w:w w:val="115"/>
          <w:sz w:val="22"/>
          <w:szCs w:val="22"/>
          <w:rPrChange w:id="1855" w:author="Wall, Alison E." w:date="2017-11-27T19:39:00Z">
            <w:rPr>
              <w:w w:val="115"/>
            </w:rPr>
          </w:rPrChange>
        </w:rPr>
        <w:t>s</w:t>
      </w:r>
      <w:r w:rsidRPr="00635885">
        <w:rPr>
          <w:rFonts w:asciiTheme="minorHAnsi" w:hAnsiTheme="minorHAnsi"/>
          <w:spacing w:val="-10"/>
          <w:w w:val="115"/>
          <w:sz w:val="22"/>
          <w:szCs w:val="22"/>
          <w:rPrChange w:id="1856" w:author="Wall, Alison E." w:date="2017-11-27T19:39:00Z">
            <w:rPr>
              <w:spacing w:val="-10"/>
              <w:w w:val="115"/>
            </w:rPr>
          </w:rPrChange>
        </w:rPr>
        <w:t xml:space="preserve"> </w:t>
      </w:r>
      <w:r w:rsidRPr="00635885">
        <w:rPr>
          <w:rFonts w:asciiTheme="minorHAnsi" w:hAnsiTheme="minorHAnsi"/>
          <w:w w:val="115"/>
          <w:sz w:val="22"/>
          <w:szCs w:val="22"/>
          <w:rPrChange w:id="1857" w:author="Wall, Alison E." w:date="2017-11-27T19:39:00Z">
            <w:rPr>
              <w:w w:val="115"/>
            </w:rPr>
          </w:rPrChange>
        </w:rPr>
        <w:t>is</w:t>
      </w:r>
      <w:r w:rsidRPr="00635885">
        <w:rPr>
          <w:rFonts w:asciiTheme="minorHAnsi" w:hAnsiTheme="minorHAnsi"/>
          <w:spacing w:val="-11"/>
          <w:w w:val="115"/>
          <w:sz w:val="22"/>
          <w:szCs w:val="22"/>
          <w:rPrChange w:id="1858" w:author="Wall, Alison E." w:date="2017-11-27T19:39:00Z">
            <w:rPr>
              <w:spacing w:val="-11"/>
              <w:w w:val="115"/>
            </w:rPr>
          </w:rPrChange>
        </w:rPr>
        <w:t xml:space="preserve"> </w:t>
      </w:r>
      <w:r w:rsidRPr="00635885">
        <w:rPr>
          <w:rFonts w:asciiTheme="minorHAnsi" w:hAnsiTheme="minorHAnsi"/>
          <w:w w:val="115"/>
          <w:sz w:val="22"/>
          <w:szCs w:val="22"/>
          <w:rPrChange w:id="1859" w:author="Wall, Alison E." w:date="2017-11-27T19:39:00Z">
            <w:rPr>
              <w:w w:val="115"/>
            </w:rPr>
          </w:rPrChange>
        </w:rPr>
        <w:t>the</w:t>
      </w:r>
      <w:r w:rsidRPr="00635885">
        <w:rPr>
          <w:rFonts w:asciiTheme="minorHAnsi" w:hAnsiTheme="minorHAnsi"/>
          <w:spacing w:val="-11"/>
          <w:w w:val="115"/>
          <w:sz w:val="22"/>
          <w:szCs w:val="22"/>
          <w:rPrChange w:id="1860" w:author="Wall, Alison E." w:date="2017-11-27T19:39:00Z">
            <w:rPr>
              <w:spacing w:val="-11"/>
              <w:w w:val="115"/>
            </w:rPr>
          </w:rPrChange>
        </w:rPr>
        <w:t xml:space="preserve"> </w:t>
      </w:r>
      <w:r w:rsidRPr="00635885">
        <w:rPr>
          <w:rFonts w:asciiTheme="minorHAnsi" w:hAnsiTheme="minorHAnsi"/>
          <w:w w:val="115"/>
          <w:sz w:val="22"/>
          <w:szCs w:val="22"/>
          <w:rPrChange w:id="1861" w:author="Wall, Alison E." w:date="2017-11-27T19:39:00Z">
            <w:rPr>
              <w:w w:val="115"/>
            </w:rPr>
          </w:rPrChange>
        </w:rPr>
        <w:t>underlying</w:t>
      </w:r>
      <w:r w:rsidRPr="00635885">
        <w:rPr>
          <w:rFonts w:asciiTheme="minorHAnsi" w:hAnsiTheme="minorHAnsi"/>
          <w:spacing w:val="-9"/>
          <w:w w:val="115"/>
          <w:sz w:val="22"/>
          <w:szCs w:val="22"/>
          <w:rPrChange w:id="1862" w:author="Wall, Alison E." w:date="2017-11-27T19:39:00Z">
            <w:rPr>
              <w:spacing w:val="-9"/>
              <w:w w:val="115"/>
            </w:rPr>
          </w:rPrChange>
        </w:rPr>
        <w:t xml:space="preserve"> </w:t>
      </w:r>
      <w:r w:rsidRPr="00635885">
        <w:rPr>
          <w:rFonts w:asciiTheme="minorHAnsi" w:hAnsiTheme="minorHAnsi"/>
          <w:w w:val="115"/>
          <w:sz w:val="22"/>
          <w:szCs w:val="22"/>
          <w:rPrChange w:id="1863" w:author="Wall, Alison E." w:date="2017-11-27T19:39:00Z">
            <w:rPr>
              <w:w w:val="115"/>
            </w:rPr>
          </w:rPrChange>
        </w:rPr>
        <w:t>cause</w:t>
      </w:r>
      <w:r w:rsidRPr="00635885">
        <w:rPr>
          <w:rFonts w:asciiTheme="minorHAnsi" w:hAnsiTheme="minorHAnsi"/>
          <w:spacing w:val="-12"/>
          <w:w w:val="115"/>
          <w:sz w:val="22"/>
          <w:szCs w:val="22"/>
          <w:rPrChange w:id="1864" w:author="Wall, Alison E." w:date="2017-11-27T19:39:00Z">
            <w:rPr>
              <w:spacing w:val="-12"/>
              <w:w w:val="115"/>
            </w:rPr>
          </w:rPrChange>
        </w:rPr>
        <w:t xml:space="preserve"> </w:t>
      </w:r>
      <w:r w:rsidRPr="00635885">
        <w:rPr>
          <w:rFonts w:asciiTheme="minorHAnsi" w:hAnsiTheme="minorHAnsi"/>
          <w:spacing w:val="-1"/>
          <w:w w:val="115"/>
          <w:sz w:val="22"/>
          <w:szCs w:val="22"/>
          <w:rPrChange w:id="1865" w:author="Wall, Alison E." w:date="2017-11-27T19:39:00Z">
            <w:rPr>
              <w:spacing w:val="-1"/>
              <w:w w:val="115"/>
            </w:rPr>
          </w:rPrChange>
        </w:rPr>
        <w:t>o</w:t>
      </w:r>
      <w:r w:rsidRPr="00635885">
        <w:rPr>
          <w:rFonts w:asciiTheme="minorHAnsi" w:hAnsiTheme="minorHAnsi"/>
          <w:w w:val="115"/>
          <w:sz w:val="22"/>
          <w:szCs w:val="22"/>
          <w:rPrChange w:id="1866" w:author="Wall, Alison E." w:date="2017-11-27T19:39:00Z">
            <w:rPr>
              <w:w w:val="115"/>
            </w:rPr>
          </w:rPrChange>
        </w:rPr>
        <w:t>f</w:t>
      </w:r>
      <w:r w:rsidRPr="00635885">
        <w:rPr>
          <w:rFonts w:asciiTheme="minorHAnsi" w:hAnsiTheme="minorHAnsi"/>
          <w:spacing w:val="-11"/>
          <w:w w:val="115"/>
          <w:sz w:val="22"/>
          <w:szCs w:val="22"/>
          <w:rPrChange w:id="1867" w:author="Wall, Alison E." w:date="2017-11-27T19:39:00Z">
            <w:rPr>
              <w:spacing w:val="-11"/>
              <w:w w:val="115"/>
            </w:rPr>
          </w:rPrChange>
        </w:rPr>
        <w:t xml:space="preserve"> </w:t>
      </w:r>
      <w:r w:rsidRPr="00635885">
        <w:rPr>
          <w:rFonts w:asciiTheme="minorHAnsi" w:hAnsiTheme="minorHAnsi"/>
          <w:w w:val="115"/>
          <w:sz w:val="22"/>
          <w:szCs w:val="22"/>
          <w:rPrChange w:id="1868" w:author="Wall, Alison E." w:date="2017-11-27T19:39:00Z">
            <w:rPr>
              <w:w w:val="115"/>
            </w:rPr>
          </w:rPrChange>
        </w:rPr>
        <w:t>di</w:t>
      </w:r>
      <w:r w:rsidRPr="00635885">
        <w:rPr>
          <w:rFonts w:asciiTheme="minorHAnsi" w:hAnsiTheme="minorHAnsi"/>
          <w:spacing w:val="-2"/>
          <w:w w:val="115"/>
          <w:sz w:val="22"/>
          <w:szCs w:val="22"/>
          <w:rPrChange w:id="1869" w:author="Wall, Alison E." w:date="2017-11-27T19:39:00Z">
            <w:rPr>
              <w:spacing w:val="-2"/>
              <w:w w:val="115"/>
            </w:rPr>
          </w:rPrChange>
        </w:rPr>
        <w:t>v</w:t>
      </w:r>
      <w:r w:rsidRPr="00635885">
        <w:rPr>
          <w:rFonts w:asciiTheme="minorHAnsi" w:hAnsiTheme="minorHAnsi"/>
          <w:w w:val="115"/>
          <w:sz w:val="22"/>
          <w:szCs w:val="22"/>
          <w:rPrChange w:id="1870" w:author="Wall, Alison E." w:date="2017-11-27T19:39:00Z">
            <w:rPr>
              <w:w w:val="115"/>
            </w:rPr>
          </w:rPrChange>
        </w:rPr>
        <w:t>e</w:t>
      </w:r>
      <w:r w:rsidRPr="00635885">
        <w:rPr>
          <w:rFonts w:asciiTheme="minorHAnsi" w:hAnsiTheme="minorHAnsi"/>
          <w:spacing w:val="-2"/>
          <w:w w:val="115"/>
          <w:sz w:val="22"/>
          <w:szCs w:val="22"/>
          <w:rPrChange w:id="1871" w:author="Wall, Alison E." w:date="2017-11-27T19:39:00Z">
            <w:rPr>
              <w:spacing w:val="-2"/>
              <w:w w:val="115"/>
            </w:rPr>
          </w:rPrChange>
        </w:rPr>
        <w:t>r</w:t>
      </w:r>
      <w:r w:rsidRPr="00635885">
        <w:rPr>
          <w:rFonts w:asciiTheme="minorHAnsi" w:hAnsiTheme="minorHAnsi"/>
          <w:w w:val="115"/>
          <w:sz w:val="22"/>
          <w:szCs w:val="22"/>
          <w:rPrChange w:id="1872" w:author="Wall, Alison E." w:date="2017-11-27T19:39:00Z">
            <w:rPr>
              <w:w w:val="115"/>
            </w:rPr>
          </w:rPrChange>
        </w:rPr>
        <w:t>si</w:t>
      </w:r>
      <w:r w:rsidRPr="00635885">
        <w:rPr>
          <w:rFonts w:asciiTheme="minorHAnsi" w:hAnsiTheme="minorHAnsi"/>
          <w:spacing w:val="-3"/>
          <w:w w:val="115"/>
          <w:sz w:val="22"/>
          <w:szCs w:val="22"/>
          <w:rPrChange w:id="1873" w:author="Wall, Alison E." w:date="2017-11-27T19:39:00Z">
            <w:rPr>
              <w:spacing w:val="-3"/>
              <w:w w:val="115"/>
            </w:rPr>
          </w:rPrChange>
        </w:rPr>
        <w:t>t</w:t>
      </w:r>
      <w:r w:rsidRPr="00635885">
        <w:rPr>
          <w:rFonts w:asciiTheme="minorHAnsi" w:hAnsiTheme="minorHAnsi"/>
          <w:w w:val="115"/>
          <w:sz w:val="22"/>
          <w:szCs w:val="22"/>
          <w:rPrChange w:id="1874" w:author="Wall, Alison E." w:date="2017-11-27T19:39:00Z">
            <w:rPr>
              <w:w w:val="115"/>
            </w:rPr>
          </w:rPrChange>
        </w:rPr>
        <w:t>y</w:t>
      </w:r>
      <w:r w:rsidRPr="00635885">
        <w:rPr>
          <w:rFonts w:asciiTheme="minorHAnsi" w:hAnsiTheme="minorHAnsi"/>
          <w:spacing w:val="-11"/>
          <w:w w:val="115"/>
          <w:sz w:val="22"/>
          <w:szCs w:val="22"/>
          <w:rPrChange w:id="1875" w:author="Wall, Alison E." w:date="2017-11-27T19:39:00Z">
            <w:rPr>
              <w:spacing w:val="-11"/>
              <w:w w:val="115"/>
            </w:rPr>
          </w:rPrChange>
        </w:rPr>
        <w:t xml:space="preserve"> </w:t>
      </w:r>
      <w:r w:rsidRPr="00635885">
        <w:rPr>
          <w:rFonts w:asciiTheme="minorHAnsi" w:hAnsiTheme="minorHAnsi"/>
          <w:w w:val="115"/>
          <w:sz w:val="22"/>
          <w:szCs w:val="22"/>
          <w:rPrChange w:id="1876" w:author="Wall, Alison E." w:date="2017-11-27T19:39:00Z">
            <w:rPr>
              <w:w w:val="115"/>
            </w:rPr>
          </w:rPrChange>
        </w:rPr>
        <w:t>i</w:t>
      </w:r>
      <w:r w:rsidRPr="00635885">
        <w:rPr>
          <w:rFonts w:asciiTheme="minorHAnsi" w:hAnsiTheme="minorHAnsi"/>
          <w:spacing w:val="-1"/>
          <w:w w:val="115"/>
          <w:sz w:val="22"/>
          <w:szCs w:val="22"/>
          <w:rPrChange w:id="1877" w:author="Wall, Alison E." w:date="2017-11-27T19:39:00Z">
            <w:rPr>
              <w:spacing w:val="-1"/>
              <w:w w:val="115"/>
            </w:rPr>
          </w:rPrChange>
        </w:rPr>
        <w:t>s</w:t>
      </w:r>
      <w:r w:rsidRPr="00635885">
        <w:rPr>
          <w:rFonts w:asciiTheme="minorHAnsi" w:hAnsiTheme="minorHAnsi"/>
          <w:w w:val="115"/>
          <w:sz w:val="22"/>
          <w:szCs w:val="22"/>
          <w:rPrChange w:id="1878" w:author="Wall, Alison E." w:date="2017-11-27T19:39:00Z">
            <w:rPr>
              <w:w w:val="115"/>
            </w:rPr>
          </w:rPrChange>
        </w:rPr>
        <w:t>sue</w:t>
      </w:r>
      <w:r w:rsidRPr="00635885">
        <w:rPr>
          <w:rFonts w:asciiTheme="minorHAnsi" w:hAnsiTheme="minorHAnsi"/>
          <w:spacing w:val="-5"/>
          <w:w w:val="115"/>
          <w:sz w:val="22"/>
          <w:szCs w:val="22"/>
          <w:rPrChange w:id="1879" w:author="Wall, Alison E." w:date="2017-11-27T19:39:00Z">
            <w:rPr>
              <w:spacing w:val="-5"/>
              <w:w w:val="115"/>
            </w:rPr>
          </w:rPrChange>
        </w:rPr>
        <w:t>s</w:t>
      </w:r>
      <w:r w:rsidRPr="00635885">
        <w:rPr>
          <w:rFonts w:asciiTheme="minorHAnsi" w:hAnsiTheme="minorHAnsi"/>
          <w:w w:val="115"/>
          <w:sz w:val="22"/>
          <w:szCs w:val="22"/>
          <w:rPrChange w:id="1880" w:author="Wall, Alison E." w:date="2017-11-27T19:39:00Z">
            <w:rPr>
              <w:w w:val="115"/>
            </w:rPr>
          </w:rPrChange>
        </w:rPr>
        <w:t>.</w:t>
      </w:r>
    </w:p>
    <w:p w14:paraId="76773175" w14:textId="77777777" w:rsidR="00EF764E" w:rsidRPr="00635885" w:rsidRDefault="00EF764E">
      <w:pPr>
        <w:spacing w:before="4" w:line="240" w:lineRule="exact"/>
        <w:rPr>
          <w:rPrChange w:id="1881" w:author="Wall, Alison E." w:date="2017-11-27T19:39:00Z">
            <w:rPr>
              <w:sz w:val="24"/>
              <w:szCs w:val="24"/>
            </w:rPr>
          </w:rPrChange>
        </w:rPr>
      </w:pPr>
    </w:p>
    <w:p w14:paraId="55B15CD3" w14:textId="77777777" w:rsidR="00EF764E" w:rsidRPr="00635885" w:rsidRDefault="0011099E">
      <w:pPr>
        <w:pStyle w:val="BodyText"/>
        <w:spacing w:before="67" w:line="350" w:lineRule="auto"/>
        <w:ind w:right="563"/>
        <w:rPr>
          <w:rFonts w:asciiTheme="minorHAnsi" w:hAnsiTheme="minorHAnsi"/>
          <w:sz w:val="22"/>
          <w:szCs w:val="22"/>
          <w:rPrChange w:id="1882" w:author="Wall, Alison E." w:date="2017-11-27T19:39:00Z">
            <w:rPr/>
          </w:rPrChange>
        </w:rPr>
      </w:pPr>
      <w:del w:id="1883" w:author="Wall, Alison E." w:date="2017-11-27T20:34:00Z">
        <w:r w:rsidRPr="00635885" w:rsidDel="00085689">
          <w:rPr>
            <w:rFonts w:asciiTheme="minorHAnsi" w:hAnsiTheme="minorHAnsi" w:cs="Arial"/>
            <w:b/>
            <w:bCs/>
            <w:w w:val="115"/>
            <w:position w:val="2"/>
            <w:sz w:val="22"/>
            <w:szCs w:val="22"/>
            <w:rPrChange w:id="1884" w:author="Wall, Alison E." w:date="2017-11-27T19:39:00Z">
              <w:rPr>
                <w:rFonts w:cs="Arial"/>
                <w:b/>
                <w:bCs/>
                <w:w w:val="115"/>
                <w:position w:val="2"/>
              </w:rPr>
            </w:rPrChange>
          </w:rPr>
          <w:delText>where</w:delText>
        </w:r>
        <w:r w:rsidRPr="00635885" w:rsidDel="00085689">
          <w:rPr>
            <w:rFonts w:asciiTheme="minorHAnsi" w:hAnsiTheme="minorHAnsi" w:cs="Arial"/>
            <w:b/>
            <w:bCs/>
            <w:spacing w:val="15"/>
            <w:w w:val="115"/>
            <w:position w:val="2"/>
            <w:sz w:val="22"/>
            <w:szCs w:val="22"/>
            <w:rPrChange w:id="1885" w:author="Wall, Alison E." w:date="2017-11-27T19:39:00Z">
              <w:rPr>
                <w:rFonts w:cs="Arial"/>
                <w:b/>
                <w:bCs/>
                <w:spacing w:val="15"/>
                <w:w w:val="115"/>
                <w:position w:val="2"/>
              </w:rPr>
            </w:rPrChange>
          </w:rPr>
          <w:delText xml:space="preserve"> </w:delText>
        </w:r>
        <w:r w:rsidRPr="00635885" w:rsidDel="00085689">
          <w:rPr>
            <w:rFonts w:asciiTheme="minorHAnsi" w:hAnsiTheme="minorHAnsi" w:cs="Arial"/>
            <w:b/>
            <w:bCs/>
            <w:w w:val="115"/>
            <w:position w:val="2"/>
            <w:sz w:val="22"/>
            <w:szCs w:val="22"/>
            <w:rPrChange w:id="1886" w:author="Wall, Alison E." w:date="2017-11-27T19:39:00Z">
              <w:rPr>
                <w:rFonts w:cs="Arial"/>
                <w:b/>
                <w:bCs/>
                <w:w w:val="115"/>
                <w:position w:val="2"/>
              </w:rPr>
            </w:rPrChange>
          </w:rPr>
          <w:delText>the</w:delText>
        </w:r>
        <w:r w:rsidRPr="00635885" w:rsidDel="00085689">
          <w:rPr>
            <w:rFonts w:asciiTheme="minorHAnsi" w:hAnsiTheme="minorHAnsi" w:cs="Arial"/>
            <w:b/>
            <w:bCs/>
            <w:spacing w:val="16"/>
            <w:w w:val="115"/>
            <w:position w:val="2"/>
            <w:sz w:val="22"/>
            <w:szCs w:val="22"/>
            <w:rPrChange w:id="1887" w:author="Wall, Alison E." w:date="2017-11-27T19:39:00Z">
              <w:rPr>
                <w:rFonts w:cs="Arial"/>
                <w:b/>
                <w:bCs/>
                <w:spacing w:val="16"/>
                <w:w w:val="115"/>
                <w:position w:val="2"/>
              </w:rPr>
            </w:rPrChange>
          </w:rPr>
          <w:delText xml:space="preserve"> </w:delText>
        </w:r>
        <w:r w:rsidRPr="00635885" w:rsidDel="00085689">
          <w:rPr>
            <w:rFonts w:asciiTheme="minorHAnsi" w:hAnsiTheme="minorHAnsi" w:cs="Arial"/>
            <w:b/>
            <w:bCs/>
            <w:w w:val="115"/>
            <w:position w:val="2"/>
            <w:sz w:val="22"/>
            <w:szCs w:val="22"/>
            <w:rPrChange w:id="1888" w:author="Wall, Alison E." w:date="2017-11-27T19:39:00Z">
              <w:rPr>
                <w:rFonts w:cs="Arial"/>
                <w:b/>
                <w:bCs/>
                <w:w w:val="115"/>
                <w:position w:val="2"/>
              </w:rPr>
            </w:rPrChange>
          </w:rPr>
          <w:delText>p</w:delText>
        </w:r>
        <w:r w:rsidRPr="00635885" w:rsidDel="00085689">
          <w:rPr>
            <w:rFonts w:asciiTheme="minorHAnsi" w:hAnsiTheme="minorHAnsi" w:cs="Arial"/>
            <w:b/>
            <w:bCs/>
            <w:spacing w:val="-1"/>
            <w:w w:val="115"/>
            <w:position w:val="2"/>
            <w:sz w:val="22"/>
            <w:szCs w:val="22"/>
            <w:rPrChange w:id="1889" w:author="Wall, Alison E." w:date="2017-11-27T19:39:00Z">
              <w:rPr>
                <w:rFonts w:cs="Arial"/>
                <w:b/>
                <w:bCs/>
                <w:spacing w:val="-1"/>
                <w:w w:val="115"/>
                <w:position w:val="2"/>
              </w:rPr>
            </w:rPrChange>
          </w:rPr>
          <w:delText>r</w:delText>
        </w:r>
        <w:r w:rsidRPr="00635885" w:rsidDel="00085689">
          <w:rPr>
            <w:rFonts w:asciiTheme="minorHAnsi" w:hAnsiTheme="minorHAnsi" w:cs="Arial"/>
            <w:b/>
            <w:bCs/>
            <w:w w:val="115"/>
            <w:position w:val="2"/>
            <w:sz w:val="22"/>
            <w:szCs w:val="22"/>
            <w:rPrChange w:id="1890" w:author="Wall, Alison E." w:date="2017-11-27T19:39:00Z">
              <w:rPr>
                <w:rFonts w:cs="Arial"/>
                <w:b/>
                <w:bCs/>
                <w:w w:val="115"/>
                <w:position w:val="2"/>
              </w:rPr>
            </w:rPrChange>
          </w:rPr>
          <w:delText>oblem</w:delText>
        </w:r>
        <w:r w:rsidRPr="00635885" w:rsidDel="00085689">
          <w:rPr>
            <w:rFonts w:asciiTheme="minorHAnsi" w:hAnsiTheme="minorHAnsi" w:cs="Arial"/>
            <w:b/>
            <w:bCs/>
            <w:spacing w:val="16"/>
            <w:w w:val="115"/>
            <w:position w:val="2"/>
            <w:sz w:val="22"/>
            <w:szCs w:val="22"/>
            <w:rPrChange w:id="1891" w:author="Wall, Alison E." w:date="2017-11-27T19:39:00Z">
              <w:rPr>
                <w:rFonts w:cs="Arial"/>
                <w:b/>
                <w:bCs/>
                <w:spacing w:val="16"/>
                <w:w w:val="115"/>
                <w:position w:val="2"/>
              </w:rPr>
            </w:rPrChange>
          </w:rPr>
          <w:delText xml:space="preserve"> </w:delText>
        </w:r>
        <w:r w:rsidRPr="00635885" w:rsidDel="00085689">
          <w:rPr>
            <w:rFonts w:asciiTheme="minorHAnsi" w:hAnsiTheme="minorHAnsi" w:cs="Arial"/>
            <w:b/>
            <w:bCs/>
            <w:w w:val="115"/>
            <w:position w:val="2"/>
            <w:sz w:val="22"/>
            <w:szCs w:val="22"/>
            <w:rPrChange w:id="1892" w:author="Wall, Alison E." w:date="2017-11-27T19:39:00Z">
              <w:rPr>
                <w:rFonts w:cs="Arial"/>
                <w:b/>
                <w:bCs/>
                <w:w w:val="115"/>
                <w:position w:val="2"/>
              </w:rPr>
            </w:rPrChange>
          </w:rPr>
          <w:delText>lies</w:delText>
        </w:r>
      </w:del>
      <w:ins w:id="1893" w:author="Wall, Alison E." w:date="2017-11-27T20:34:00Z">
        <w:r w:rsidR="00085689">
          <w:rPr>
            <w:rFonts w:asciiTheme="minorHAnsi" w:hAnsiTheme="minorHAnsi" w:cs="Arial"/>
            <w:b/>
            <w:bCs/>
            <w:w w:val="115"/>
            <w:position w:val="2"/>
            <w:sz w:val="22"/>
            <w:szCs w:val="22"/>
          </w:rPr>
          <w:t xml:space="preserve">Problem </w:t>
        </w:r>
      </w:ins>
      <w:del w:id="1894" w:author="Wall, Alison E." w:date="2017-11-27T20:36:00Z">
        <w:r w:rsidRPr="00635885" w:rsidDel="00085689">
          <w:rPr>
            <w:rFonts w:asciiTheme="minorHAnsi" w:hAnsiTheme="minorHAnsi" w:cs="Arial"/>
            <w:b/>
            <w:bCs/>
            <w:w w:val="115"/>
            <w:position w:val="2"/>
            <w:sz w:val="22"/>
            <w:szCs w:val="22"/>
            <w:rPrChange w:id="1895" w:author="Wall, Alison E." w:date="2017-11-27T19:39:00Z">
              <w:rPr>
                <w:rFonts w:cs="Arial"/>
                <w:b/>
                <w:bCs/>
                <w:w w:val="115"/>
                <w:position w:val="2"/>
              </w:rPr>
            </w:rPrChange>
          </w:rPr>
          <w:delText xml:space="preserve"> </w:delText>
        </w:r>
        <w:r w:rsidRPr="00635885" w:rsidDel="00085689">
          <w:rPr>
            <w:rFonts w:asciiTheme="minorHAnsi" w:hAnsiTheme="minorHAnsi" w:cs="Arial"/>
            <w:b/>
            <w:bCs/>
            <w:spacing w:val="3"/>
            <w:w w:val="115"/>
            <w:position w:val="2"/>
            <w:sz w:val="22"/>
            <w:szCs w:val="22"/>
            <w:rPrChange w:id="1896" w:author="Wall, Alison E." w:date="2017-11-27T19:39:00Z">
              <w:rPr>
                <w:rFonts w:cs="Arial"/>
                <w:b/>
                <w:bCs/>
                <w:spacing w:val="3"/>
                <w:w w:val="115"/>
                <w:position w:val="2"/>
              </w:rPr>
            </w:rPrChange>
          </w:rPr>
          <w:delText xml:space="preserve"> </w:delText>
        </w:r>
        <w:r w:rsidRPr="00635885" w:rsidDel="00085689">
          <w:rPr>
            <w:rFonts w:asciiTheme="minorHAnsi" w:hAnsiTheme="minorHAnsi"/>
            <w:w w:val="115"/>
            <w:sz w:val="22"/>
            <w:szCs w:val="22"/>
            <w:rPrChange w:id="1897" w:author="Wall, Alison E." w:date="2017-11-27T19:39:00Z">
              <w:rPr>
                <w:w w:val="115"/>
              </w:rPr>
            </w:rPrChange>
          </w:rPr>
          <w:delText>Di</w:delText>
        </w:r>
        <w:r w:rsidRPr="00635885" w:rsidDel="00085689">
          <w:rPr>
            <w:rFonts w:asciiTheme="minorHAnsi" w:hAnsiTheme="minorHAnsi"/>
            <w:spacing w:val="-3"/>
            <w:w w:val="115"/>
            <w:sz w:val="22"/>
            <w:szCs w:val="22"/>
            <w:rPrChange w:id="1898" w:author="Wall, Alison E." w:date="2017-11-27T19:39:00Z">
              <w:rPr>
                <w:spacing w:val="-3"/>
                <w:w w:val="115"/>
              </w:rPr>
            </w:rPrChange>
          </w:rPr>
          <w:delText>v</w:delText>
        </w:r>
        <w:r w:rsidRPr="00635885" w:rsidDel="00085689">
          <w:rPr>
            <w:rFonts w:asciiTheme="minorHAnsi" w:hAnsiTheme="minorHAnsi"/>
            <w:w w:val="115"/>
            <w:sz w:val="22"/>
            <w:szCs w:val="22"/>
            <w:rPrChange w:id="1899" w:author="Wall, Alison E." w:date="2017-11-27T19:39:00Z">
              <w:rPr>
                <w:w w:val="115"/>
              </w:rPr>
            </w:rPrChange>
          </w:rPr>
          <w:delText>e</w:delText>
        </w:r>
        <w:r w:rsidRPr="00635885" w:rsidDel="00085689">
          <w:rPr>
            <w:rFonts w:asciiTheme="minorHAnsi" w:hAnsiTheme="minorHAnsi"/>
            <w:spacing w:val="-2"/>
            <w:w w:val="115"/>
            <w:sz w:val="22"/>
            <w:szCs w:val="22"/>
            <w:rPrChange w:id="1900" w:author="Wall, Alison E." w:date="2017-11-27T19:39:00Z">
              <w:rPr>
                <w:spacing w:val="-2"/>
                <w:w w:val="115"/>
              </w:rPr>
            </w:rPrChange>
          </w:rPr>
          <w:delText>r</w:delText>
        </w:r>
        <w:r w:rsidRPr="00635885" w:rsidDel="00085689">
          <w:rPr>
            <w:rFonts w:asciiTheme="minorHAnsi" w:hAnsiTheme="minorHAnsi"/>
            <w:w w:val="115"/>
            <w:sz w:val="22"/>
            <w:szCs w:val="22"/>
            <w:rPrChange w:id="1901" w:author="Wall, Alison E." w:date="2017-11-27T19:39:00Z">
              <w:rPr>
                <w:w w:val="115"/>
              </w:rPr>
            </w:rPrChange>
          </w:rPr>
          <w:delText>si</w:delText>
        </w:r>
        <w:r w:rsidRPr="00635885" w:rsidDel="00085689">
          <w:rPr>
            <w:rFonts w:asciiTheme="minorHAnsi" w:hAnsiTheme="minorHAnsi"/>
            <w:spacing w:val="-3"/>
            <w:w w:val="115"/>
            <w:sz w:val="22"/>
            <w:szCs w:val="22"/>
            <w:rPrChange w:id="1902" w:author="Wall, Alison E." w:date="2017-11-27T19:39:00Z">
              <w:rPr>
                <w:spacing w:val="-3"/>
                <w:w w:val="115"/>
              </w:rPr>
            </w:rPrChange>
          </w:rPr>
          <w:delText>t</w:delText>
        </w:r>
        <w:r w:rsidRPr="00635885" w:rsidDel="00085689">
          <w:rPr>
            <w:rFonts w:asciiTheme="minorHAnsi" w:hAnsiTheme="minorHAnsi"/>
            <w:w w:val="115"/>
            <w:sz w:val="22"/>
            <w:szCs w:val="22"/>
            <w:rPrChange w:id="1903" w:author="Wall, Alison E." w:date="2017-11-27T19:39:00Z">
              <w:rPr>
                <w:w w:val="115"/>
              </w:rPr>
            </w:rPrChange>
          </w:rPr>
          <w:delText>y</w:delText>
        </w:r>
      </w:del>
      <w:ins w:id="1904" w:author="Wall, Alison E." w:date="2017-11-27T20:36:00Z">
        <w:r w:rsidR="00085689">
          <w:rPr>
            <w:rFonts w:asciiTheme="minorHAnsi" w:hAnsiTheme="minorHAnsi" w:cs="Arial"/>
            <w:b/>
            <w:bCs/>
            <w:w w:val="115"/>
            <w:position w:val="2"/>
            <w:sz w:val="22"/>
            <w:szCs w:val="22"/>
          </w:rPr>
          <w:t>Source.</w:t>
        </w:r>
        <w:r w:rsidR="00085689" w:rsidRPr="00085689">
          <w:rPr>
            <w:rFonts w:asciiTheme="minorHAnsi" w:hAnsiTheme="minorHAnsi" w:cs="Arial"/>
            <w:b/>
            <w:bCs/>
            <w:w w:val="115"/>
            <w:position w:val="2"/>
            <w:sz w:val="22"/>
            <w:szCs w:val="22"/>
          </w:rPr>
          <w:t xml:space="preserve"> </w:t>
        </w:r>
        <w:r w:rsidR="00085689" w:rsidRPr="00085689">
          <w:rPr>
            <w:rFonts w:asciiTheme="minorHAnsi" w:hAnsiTheme="minorHAnsi" w:cs="Arial"/>
            <w:b/>
            <w:bCs/>
            <w:spacing w:val="3"/>
            <w:w w:val="115"/>
            <w:position w:val="2"/>
            <w:sz w:val="22"/>
            <w:szCs w:val="22"/>
          </w:rPr>
          <w:t>Diversity</w:t>
        </w:r>
      </w:ins>
      <w:r w:rsidRPr="00635885">
        <w:rPr>
          <w:rFonts w:asciiTheme="minorHAnsi" w:hAnsiTheme="minorHAnsi"/>
          <w:spacing w:val="-1"/>
          <w:w w:val="115"/>
          <w:sz w:val="22"/>
          <w:szCs w:val="22"/>
          <w:rPrChange w:id="1905" w:author="Wall, Alison E." w:date="2017-11-27T19:39:00Z">
            <w:rPr>
              <w:spacing w:val="-1"/>
              <w:w w:val="115"/>
            </w:rPr>
          </w:rPrChange>
        </w:rPr>
        <w:t xml:space="preserve"> </w:t>
      </w:r>
      <w:r w:rsidRPr="00635885">
        <w:rPr>
          <w:rFonts w:asciiTheme="minorHAnsi" w:hAnsiTheme="minorHAnsi"/>
          <w:w w:val="115"/>
          <w:sz w:val="22"/>
          <w:szCs w:val="22"/>
          <w:rPrChange w:id="1906" w:author="Wall, Alison E." w:date="2017-11-27T19:39:00Z">
            <w:rPr>
              <w:w w:val="115"/>
            </w:rPr>
          </w:rPrChange>
        </w:rPr>
        <w:t>is</w:t>
      </w:r>
      <w:r w:rsidRPr="00635885">
        <w:rPr>
          <w:rFonts w:asciiTheme="minorHAnsi" w:hAnsiTheme="minorHAnsi"/>
          <w:spacing w:val="-2"/>
          <w:w w:val="115"/>
          <w:sz w:val="22"/>
          <w:szCs w:val="22"/>
          <w:rPrChange w:id="1907" w:author="Wall, Alison E." w:date="2017-11-27T19:39:00Z">
            <w:rPr>
              <w:spacing w:val="-2"/>
              <w:w w:val="115"/>
            </w:rPr>
          </w:rPrChange>
        </w:rPr>
        <w:t xml:space="preserve"> </w:t>
      </w:r>
      <w:r w:rsidRPr="00635885">
        <w:rPr>
          <w:rFonts w:asciiTheme="minorHAnsi" w:hAnsiTheme="minorHAnsi"/>
          <w:w w:val="115"/>
          <w:sz w:val="22"/>
          <w:szCs w:val="22"/>
          <w:rPrChange w:id="1908" w:author="Wall, Alison E." w:date="2017-11-27T19:39:00Z">
            <w:rPr>
              <w:w w:val="115"/>
            </w:rPr>
          </w:rPrChange>
        </w:rPr>
        <w:t>a</w:t>
      </w:r>
      <w:r w:rsidRPr="00635885">
        <w:rPr>
          <w:rFonts w:asciiTheme="minorHAnsi" w:hAnsiTheme="minorHAnsi"/>
          <w:spacing w:val="1"/>
          <w:w w:val="115"/>
          <w:sz w:val="22"/>
          <w:szCs w:val="22"/>
          <w:rPrChange w:id="1909" w:author="Wall, Alison E." w:date="2017-11-27T19:39:00Z">
            <w:rPr>
              <w:spacing w:val="1"/>
              <w:w w:val="115"/>
            </w:rPr>
          </w:rPrChange>
        </w:rPr>
        <w:t xml:space="preserve"> </w:t>
      </w:r>
      <w:r w:rsidRPr="00635885">
        <w:rPr>
          <w:rFonts w:asciiTheme="minorHAnsi" w:hAnsiTheme="minorHAnsi"/>
          <w:w w:val="115"/>
          <w:sz w:val="22"/>
          <w:szCs w:val="22"/>
          <w:rPrChange w:id="1910" w:author="Wall, Alison E." w:date="2017-11-27T19:39:00Z">
            <w:rPr>
              <w:w w:val="115"/>
            </w:rPr>
          </w:rPrChange>
        </w:rPr>
        <w:t>n</w:t>
      </w:r>
      <w:r w:rsidRPr="00635885">
        <w:rPr>
          <w:rFonts w:asciiTheme="minorHAnsi" w:hAnsiTheme="minorHAnsi"/>
          <w:spacing w:val="-2"/>
          <w:w w:val="115"/>
          <w:sz w:val="22"/>
          <w:szCs w:val="22"/>
          <w:rPrChange w:id="1911" w:author="Wall, Alison E." w:date="2017-11-27T19:39:00Z">
            <w:rPr>
              <w:spacing w:val="-2"/>
              <w:w w:val="115"/>
            </w:rPr>
          </w:rPrChange>
        </w:rPr>
        <w:t>a</w:t>
      </w:r>
      <w:r w:rsidRPr="00635885">
        <w:rPr>
          <w:rFonts w:asciiTheme="minorHAnsi" w:hAnsiTheme="minorHAnsi"/>
          <w:w w:val="115"/>
          <w:sz w:val="22"/>
          <w:szCs w:val="22"/>
          <w:rPrChange w:id="1912" w:author="Wall, Alison E." w:date="2017-11-27T19:39:00Z">
            <w:rPr>
              <w:w w:val="115"/>
            </w:rPr>
          </w:rPrChange>
        </w:rPr>
        <w:t>tional</w:t>
      </w:r>
      <w:r w:rsidRPr="00635885">
        <w:rPr>
          <w:rFonts w:asciiTheme="minorHAnsi" w:hAnsiTheme="minorHAnsi"/>
          <w:spacing w:val="2"/>
          <w:w w:val="115"/>
          <w:sz w:val="22"/>
          <w:szCs w:val="22"/>
          <w:rPrChange w:id="1913" w:author="Wall, Alison E." w:date="2017-11-27T19:39:00Z">
            <w:rPr>
              <w:spacing w:val="2"/>
              <w:w w:val="115"/>
            </w:rPr>
          </w:rPrChange>
        </w:rPr>
        <w:t xml:space="preserve"> </w:t>
      </w:r>
      <w:r w:rsidRPr="00635885">
        <w:rPr>
          <w:rFonts w:asciiTheme="minorHAnsi" w:hAnsiTheme="minorHAnsi"/>
          <w:w w:val="115"/>
          <w:sz w:val="22"/>
          <w:szCs w:val="22"/>
          <w:rPrChange w:id="1914" w:author="Wall, Alison E." w:date="2017-11-27T19:39:00Z">
            <w:rPr>
              <w:w w:val="115"/>
            </w:rPr>
          </w:rPrChange>
        </w:rPr>
        <w:t>concern.</w:t>
      </w:r>
      <w:r w:rsidRPr="00635885">
        <w:rPr>
          <w:rFonts w:asciiTheme="minorHAnsi" w:hAnsiTheme="minorHAnsi"/>
          <w:spacing w:val="1"/>
          <w:w w:val="115"/>
          <w:sz w:val="22"/>
          <w:szCs w:val="22"/>
          <w:rPrChange w:id="1915" w:author="Wall, Alison E." w:date="2017-11-27T19:39:00Z">
            <w:rPr>
              <w:spacing w:val="1"/>
              <w:w w:val="115"/>
            </w:rPr>
          </w:rPrChange>
        </w:rPr>
        <w:t xml:space="preserve"> </w:t>
      </w:r>
      <w:r w:rsidRPr="00635885">
        <w:rPr>
          <w:rFonts w:asciiTheme="minorHAnsi" w:hAnsiTheme="minorHAnsi"/>
          <w:w w:val="115"/>
          <w:sz w:val="22"/>
          <w:szCs w:val="22"/>
          <w:rPrChange w:id="1916" w:author="Wall, Alison E." w:date="2017-11-27T19:39:00Z">
            <w:rPr>
              <w:w w:val="115"/>
            </w:rPr>
          </w:rPrChange>
        </w:rPr>
        <w:t>H</w:t>
      </w:r>
      <w:r w:rsidRPr="00635885">
        <w:rPr>
          <w:rFonts w:asciiTheme="minorHAnsi" w:hAnsiTheme="minorHAnsi"/>
          <w:spacing w:val="-2"/>
          <w:w w:val="115"/>
          <w:sz w:val="22"/>
          <w:szCs w:val="22"/>
          <w:rPrChange w:id="1917" w:author="Wall, Alison E." w:date="2017-11-27T19:39:00Z">
            <w:rPr>
              <w:spacing w:val="-2"/>
              <w:w w:val="115"/>
            </w:rPr>
          </w:rPrChange>
        </w:rPr>
        <w:t>aw</w:t>
      </w:r>
      <w:r w:rsidRPr="00635885">
        <w:rPr>
          <w:rFonts w:asciiTheme="minorHAnsi" w:hAnsiTheme="minorHAnsi"/>
          <w:w w:val="115"/>
          <w:sz w:val="22"/>
          <w:szCs w:val="22"/>
          <w:rPrChange w:id="1918" w:author="Wall, Alison E." w:date="2017-11-27T19:39:00Z">
            <w:rPr>
              <w:w w:val="115"/>
            </w:rPr>
          </w:rPrChange>
        </w:rPr>
        <w:t>aiian</w:t>
      </w:r>
      <w:r w:rsidRPr="00635885">
        <w:rPr>
          <w:rFonts w:asciiTheme="minorHAnsi" w:hAnsiTheme="minorHAnsi"/>
          <w:spacing w:val="2"/>
          <w:w w:val="115"/>
          <w:sz w:val="22"/>
          <w:szCs w:val="22"/>
          <w:rPrChange w:id="1919" w:author="Wall, Alison E." w:date="2017-11-27T19:39:00Z">
            <w:rPr>
              <w:spacing w:val="2"/>
              <w:w w:val="115"/>
            </w:rPr>
          </w:rPrChange>
        </w:rPr>
        <w:t xml:space="preserve"> </w:t>
      </w:r>
      <w:r w:rsidRPr="00635885">
        <w:rPr>
          <w:rFonts w:asciiTheme="minorHAnsi" w:hAnsiTheme="minorHAnsi"/>
          <w:w w:val="115"/>
          <w:sz w:val="22"/>
          <w:szCs w:val="22"/>
          <w:rPrChange w:id="1920" w:author="Wall, Alison E." w:date="2017-11-27T19:39:00Z">
            <w:rPr>
              <w:w w:val="115"/>
            </w:rPr>
          </w:rPrChange>
        </w:rPr>
        <w:t>n</w:t>
      </w:r>
      <w:r w:rsidRPr="00635885">
        <w:rPr>
          <w:rFonts w:asciiTheme="minorHAnsi" w:hAnsiTheme="minorHAnsi"/>
          <w:spacing w:val="-2"/>
          <w:w w:val="115"/>
          <w:sz w:val="22"/>
          <w:szCs w:val="22"/>
          <w:rPrChange w:id="1921" w:author="Wall, Alison E." w:date="2017-11-27T19:39:00Z">
            <w:rPr>
              <w:spacing w:val="-2"/>
              <w:w w:val="115"/>
            </w:rPr>
          </w:rPrChange>
        </w:rPr>
        <w:t>a</w:t>
      </w:r>
      <w:r w:rsidRPr="00635885">
        <w:rPr>
          <w:rFonts w:asciiTheme="minorHAnsi" w:hAnsiTheme="minorHAnsi"/>
          <w:w w:val="115"/>
          <w:sz w:val="22"/>
          <w:szCs w:val="22"/>
          <w:rPrChange w:id="1922" w:author="Wall, Alison E." w:date="2017-11-27T19:39:00Z">
            <w:rPr>
              <w:w w:val="115"/>
            </w:rPr>
          </w:rPrChange>
        </w:rPr>
        <w:t>ti</w:t>
      </w:r>
      <w:r w:rsidRPr="00635885">
        <w:rPr>
          <w:rFonts w:asciiTheme="minorHAnsi" w:hAnsiTheme="minorHAnsi"/>
          <w:spacing w:val="-2"/>
          <w:w w:val="115"/>
          <w:sz w:val="22"/>
          <w:szCs w:val="22"/>
          <w:rPrChange w:id="1923" w:author="Wall, Alison E." w:date="2017-11-27T19:39:00Z">
            <w:rPr>
              <w:spacing w:val="-2"/>
              <w:w w:val="115"/>
            </w:rPr>
          </w:rPrChange>
        </w:rPr>
        <w:t>v</w:t>
      </w:r>
      <w:r w:rsidRPr="00635885">
        <w:rPr>
          <w:rFonts w:asciiTheme="minorHAnsi" w:hAnsiTheme="minorHAnsi"/>
          <w:w w:val="115"/>
          <w:sz w:val="22"/>
          <w:szCs w:val="22"/>
          <w:rPrChange w:id="1924" w:author="Wall, Alison E." w:date="2017-11-27T19:39:00Z">
            <w:rPr>
              <w:w w:val="115"/>
            </w:rPr>
          </w:rPrChange>
        </w:rPr>
        <w:t>e</w:t>
      </w:r>
      <w:r w:rsidRPr="00635885">
        <w:rPr>
          <w:rFonts w:asciiTheme="minorHAnsi" w:hAnsiTheme="minorHAnsi"/>
          <w:w w:val="110"/>
          <w:sz w:val="22"/>
          <w:szCs w:val="22"/>
          <w:rPrChange w:id="1925" w:author="Wall, Alison E." w:date="2017-11-27T19:39:00Z">
            <w:rPr>
              <w:w w:val="110"/>
            </w:rPr>
          </w:rPrChange>
        </w:rPr>
        <w:t xml:space="preserve"> </w:t>
      </w:r>
      <w:r w:rsidRPr="00635885">
        <w:rPr>
          <w:rFonts w:asciiTheme="minorHAnsi" w:hAnsiTheme="minorHAnsi"/>
          <w:spacing w:val="-3"/>
          <w:w w:val="115"/>
          <w:sz w:val="22"/>
          <w:szCs w:val="22"/>
          <w:rPrChange w:id="1926" w:author="Wall, Alison E." w:date="2017-11-27T19:39:00Z">
            <w:rPr>
              <w:spacing w:val="-3"/>
              <w:w w:val="115"/>
            </w:rPr>
          </w:rPrChange>
        </w:rPr>
        <w:t>R</w:t>
      </w:r>
      <w:r w:rsidRPr="00635885">
        <w:rPr>
          <w:rFonts w:asciiTheme="minorHAnsi" w:hAnsiTheme="minorHAnsi"/>
          <w:spacing w:val="-2"/>
          <w:w w:val="115"/>
          <w:sz w:val="22"/>
          <w:szCs w:val="22"/>
          <w:rPrChange w:id="1927" w:author="Wall, Alison E." w:date="2017-11-27T19:39:00Z">
            <w:rPr>
              <w:spacing w:val="-2"/>
              <w:w w:val="115"/>
            </w:rPr>
          </w:rPrChange>
        </w:rPr>
        <w:t>o</w:t>
      </w:r>
      <w:r w:rsidRPr="00635885">
        <w:rPr>
          <w:rFonts w:asciiTheme="minorHAnsi" w:hAnsiTheme="minorHAnsi"/>
          <w:w w:val="115"/>
          <w:sz w:val="22"/>
          <w:szCs w:val="22"/>
          <w:rPrChange w:id="1928" w:author="Wall, Alison E." w:date="2017-11-27T19:39:00Z">
            <w:rPr>
              <w:w w:val="115"/>
            </w:rPr>
          </w:rPrChange>
        </w:rPr>
        <w:t>na</w:t>
      </w:r>
      <w:r w:rsidRPr="00635885">
        <w:rPr>
          <w:rFonts w:asciiTheme="minorHAnsi" w:hAnsiTheme="minorHAnsi"/>
          <w:spacing w:val="-1"/>
          <w:w w:val="115"/>
          <w:sz w:val="22"/>
          <w:szCs w:val="22"/>
          <w:rPrChange w:id="1929" w:author="Wall, Alison E." w:date="2017-11-27T19:39:00Z">
            <w:rPr>
              <w:spacing w:val="-1"/>
              <w:w w:val="115"/>
            </w:rPr>
          </w:rPrChange>
        </w:rPr>
        <w:t>l</w:t>
      </w:r>
      <w:r w:rsidRPr="00635885">
        <w:rPr>
          <w:rFonts w:asciiTheme="minorHAnsi" w:hAnsiTheme="minorHAnsi"/>
          <w:w w:val="115"/>
          <w:sz w:val="22"/>
          <w:szCs w:val="22"/>
          <w:rPrChange w:id="1930" w:author="Wall, Alison E." w:date="2017-11-27T19:39:00Z">
            <w:rPr>
              <w:w w:val="115"/>
            </w:rPr>
          </w:rPrChange>
        </w:rPr>
        <w:t>d</w:t>
      </w:r>
      <w:r w:rsidRPr="00635885">
        <w:rPr>
          <w:rFonts w:asciiTheme="minorHAnsi" w:hAnsiTheme="minorHAnsi"/>
          <w:spacing w:val="-18"/>
          <w:w w:val="115"/>
          <w:sz w:val="22"/>
          <w:szCs w:val="22"/>
          <w:rPrChange w:id="1931" w:author="Wall, Alison E." w:date="2017-11-27T19:39:00Z">
            <w:rPr>
              <w:spacing w:val="-18"/>
              <w:w w:val="115"/>
            </w:rPr>
          </w:rPrChange>
        </w:rPr>
        <w:t xml:space="preserve"> </w:t>
      </w:r>
      <w:proofErr w:type="spellStart"/>
      <w:r w:rsidRPr="00635885">
        <w:rPr>
          <w:rFonts w:asciiTheme="minorHAnsi" w:hAnsiTheme="minorHAnsi"/>
          <w:spacing w:val="-8"/>
          <w:w w:val="115"/>
          <w:sz w:val="22"/>
          <w:szCs w:val="22"/>
          <w:rPrChange w:id="1932" w:author="Wall, Alison E." w:date="2017-11-27T19:39:00Z">
            <w:rPr>
              <w:spacing w:val="-8"/>
              <w:w w:val="115"/>
            </w:rPr>
          </w:rPrChange>
        </w:rPr>
        <w:t>T</w:t>
      </w:r>
      <w:r w:rsidRPr="00635885">
        <w:rPr>
          <w:rFonts w:asciiTheme="minorHAnsi" w:hAnsiTheme="minorHAnsi"/>
          <w:w w:val="115"/>
          <w:sz w:val="22"/>
          <w:szCs w:val="22"/>
          <w:rPrChange w:id="1933" w:author="Wall, Alison E." w:date="2017-11-27T19:39:00Z">
            <w:rPr>
              <w:w w:val="115"/>
            </w:rPr>
          </w:rPrChange>
        </w:rPr>
        <w:t>ana</w:t>
      </w:r>
      <w:r w:rsidRPr="00635885">
        <w:rPr>
          <w:rFonts w:asciiTheme="minorHAnsi" w:hAnsiTheme="minorHAnsi"/>
          <w:spacing w:val="-1"/>
          <w:w w:val="115"/>
          <w:sz w:val="22"/>
          <w:szCs w:val="22"/>
          <w:rPrChange w:id="1934" w:author="Wall, Alison E." w:date="2017-11-27T19:39:00Z">
            <w:rPr>
              <w:spacing w:val="-1"/>
              <w:w w:val="115"/>
            </w:rPr>
          </w:rPrChange>
        </w:rPr>
        <w:t>k</w:t>
      </w:r>
      <w:r w:rsidRPr="00635885">
        <w:rPr>
          <w:rFonts w:asciiTheme="minorHAnsi" w:hAnsiTheme="minorHAnsi"/>
          <w:w w:val="115"/>
          <w:sz w:val="22"/>
          <w:szCs w:val="22"/>
          <w:rPrChange w:id="1935" w:author="Wall, Alison E." w:date="2017-11-27T19:39:00Z">
            <w:rPr>
              <w:w w:val="115"/>
            </w:rPr>
          </w:rPrChange>
        </w:rPr>
        <w:t>i</w:t>
      </w:r>
      <w:proofErr w:type="spellEnd"/>
      <w:r w:rsidRPr="00635885">
        <w:rPr>
          <w:rFonts w:asciiTheme="minorHAnsi" w:hAnsiTheme="minorHAnsi"/>
          <w:spacing w:val="-17"/>
          <w:w w:val="115"/>
          <w:sz w:val="22"/>
          <w:szCs w:val="22"/>
          <w:rPrChange w:id="1936" w:author="Wall, Alison E." w:date="2017-11-27T19:39:00Z">
            <w:rPr>
              <w:spacing w:val="-17"/>
              <w:w w:val="115"/>
            </w:rPr>
          </w:rPrChange>
        </w:rPr>
        <w:t xml:space="preserve"> </w:t>
      </w:r>
      <w:r w:rsidRPr="00635885">
        <w:rPr>
          <w:rFonts w:asciiTheme="minorHAnsi" w:hAnsiTheme="minorHAnsi"/>
          <w:spacing w:val="-2"/>
          <w:w w:val="115"/>
          <w:sz w:val="22"/>
          <w:szCs w:val="22"/>
          <w:rPrChange w:id="1937" w:author="Wall, Alison E." w:date="2017-11-27T19:39:00Z">
            <w:rPr>
              <w:spacing w:val="-2"/>
              <w:w w:val="115"/>
            </w:rPr>
          </w:rPrChange>
        </w:rPr>
        <w:t>r</w:t>
      </w:r>
      <w:r w:rsidRPr="00635885">
        <w:rPr>
          <w:rFonts w:asciiTheme="minorHAnsi" w:hAnsiTheme="minorHAnsi"/>
          <w:spacing w:val="-1"/>
          <w:w w:val="115"/>
          <w:sz w:val="22"/>
          <w:szCs w:val="22"/>
          <w:rPrChange w:id="1938" w:author="Wall, Alison E." w:date="2017-11-27T19:39:00Z">
            <w:rPr>
              <w:spacing w:val="-1"/>
              <w:w w:val="115"/>
            </w:rPr>
          </w:rPrChange>
        </w:rPr>
        <w:t>e</w:t>
      </w:r>
      <w:r w:rsidRPr="00635885">
        <w:rPr>
          <w:rFonts w:asciiTheme="minorHAnsi" w:hAnsiTheme="minorHAnsi"/>
          <w:w w:val="115"/>
          <w:sz w:val="22"/>
          <w:szCs w:val="22"/>
          <w:rPrChange w:id="1939" w:author="Wall, Alison E." w:date="2017-11-27T19:39:00Z">
            <w:rPr>
              <w:w w:val="115"/>
            </w:rPr>
          </w:rPrChange>
        </w:rPr>
        <w:t>coun</w:t>
      </w:r>
      <w:r w:rsidRPr="00635885">
        <w:rPr>
          <w:rFonts w:asciiTheme="minorHAnsi" w:hAnsiTheme="minorHAnsi"/>
          <w:spacing w:val="-2"/>
          <w:w w:val="115"/>
          <w:sz w:val="22"/>
          <w:szCs w:val="22"/>
          <w:rPrChange w:id="1940" w:author="Wall, Alison E." w:date="2017-11-27T19:39:00Z">
            <w:rPr>
              <w:spacing w:val="-2"/>
              <w:w w:val="115"/>
            </w:rPr>
          </w:rPrChange>
        </w:rPr>
        <w:t>t</w:t>
      </w:r>
      <w:r w:rsidRPr="00635885">
        <w:rPr>
          <w:rFonts w:asciiTheme="minorHAnsi" w:hAnsiTheme="minorHAnsi"/>
          <w:w w:val="115"/>
          <w:sz w:val="22"/>
          <w:szCs w:val="22"/>
          <w:rPrChange w:id="1941" w:author="Wall, Alison E." w:date="2017-11-27T19:39:00Z">
            <w:rPr>
              <w:w w:val="115"/>
            </w:rPr>
          </w:rPrChange>
        </w:rPr>
        <w:t>s</w:t>
      </w:r>
      <w:r w:rsidRPr="00635885">
        <w:rPr>
          <w:rFonts w:asciiTheme="minorHAnsi" w:hAnsiTheme="minorHAnsi"/>
          <w:spacing w:val="-20"/>
          <w:w w:val="115"/>
          <w:sz w:val="22"/>
          <w:szCs w:val="22"/>
          <w:rPrChange w:id="1942" w:author="Wall, Alison E." w:date="2017-11-27T19:39:00Z">
            <w:rPr>
              <w:spacing w:val="-20"/>
              <w:w w:val="115"/>
            </w:rPr>
          </w:rPrChange>
        </w:rPr>
        <w:t xml:space="preserve"> </w:t>
      </w:r>
      <w:r w:rsidRPr="00635885">
        <w:rPr>
          <w:rFonts w:asciiTheme="minorHAnsi" w:hAnsiTheme="minorHAnsi"/>
          <w:w w:val="115"/>
          <w:sz w:val="22"/>
          <w:szCs w:val="22"/>
          <w:rPrChange w:id="1943" w:author="Wall, Alison E." w:date="2017-11-27T19:39:00Z">
            <w:rPr>
              <w:w w:val="115"/>
            </w:rPr>
          </w:rPrChange>
        </w:rPr>
        <w:t>an</w:t>
      </w:r>
      <w:r w:rsidRPr="00635885">
        <w:rPr>
          <w:rFonts w:asciiTheme="minorHAnsi" w:hAnsiTheme="minorHAnsi"/>
          <w:spacing w:val="-17"/>
          <w:w w:val="115"/>
          <w:sz w:val="22"/>
          <w:szCs w:val="22"/>
          <w:rPrChange w:id="1944" w:author="Wall, Alison E." w:date="2017-11-27T19:39:00Z">
            <w:rPr>
              <w:spacing w:val="-17"/>
              <w:w w:val="115"/>
            </w:rPr>
          </w:rPrChange>
        </w:rPr>
        <w:t xml:space="preserve"> </w:t>
      </w:r>
      <w:r w:rsidRPr="00635885">
        <w:rPr>
          <w:rFonts w:asciiTheme="minorHAnsi" w:hAnsiTheme="minorHAnsi"/>
          <w:spacing w:val="-3"/>
          <w:w w:val="115"/>
          <w:sz w:val="22"/>
          <w:szCs w:val="22"/>
          <w:rPrChange w:id="1945" w:author="Wall, Alison E." w:date="2017-11-27T19:39:00Z">
            <w:rPr>
              <w:spacing w:val="-3"/>
              <w:w w:val="115"/>
            </w:rPr>
          </w:rPrChange>
        </w:rPr>
        <w:t>e</w:t>
      </w:r>
      <w:r w:rsidRPr="00635885">
        <w:rPr>
          <w:rFonts w:asciiTheme="minorHAnsi" w:hAnsiTheme="minorHAnsi"/>
          <w:w w:val="115"/>
          <w:sz w:val="22"/>
          <w:szCs w:val="22"/>
          <w:rPrChange w:id="1946" w:author="Wall, Alison E." w:date="2017-11-27T19:39:00Z">
            <w:rPr>
              <w:w w:val="115"/>
            </w:rPr>
          </w:rPrChange>
        </w:rPr>
        <w:t>xp</w:t>
      </w:r>
      <w:r w:rsidRPr="00635885">
        <w:rPr>
          <w:rFonts w:asciiTheme="minorHAnsi" w:hAnsiTheme="minorHAnsi"/>
          <w:spacing w:val="-2"/>
          <w:w w:val="115"/>
          <w:sz w:val="22"/>
          <w:szCs w:val="22"/>
          <w:rPrChange w:id="1947" w:author="Wall, Alison E." w:date="2017-11-27T19:39:00Z">
            <w:rPr>
              <w:spacing w:val="-2"/>
              <w:w w:val="115"/>
            </w:rPr>
          </w:rPrChange>
        </w:rPr>
        <w:t>e</w:t>
      </w:r>
      <w:r w:rsidRPr="00635885">
        <w:rPr>
          <w:rFonts w:asciiTheme="minorHAnsi" w:hAnsiTheme="minorHAnsi"/>
          <w:w w:val="115"/>
          <w:sz w:val="22"/>
          <w:szCs w:val="22"/>
          <w:rPrChange w:id="1948" w:author="Wall, Alison E." w:date="2017-11-27T19:39:00Z">
            <w:rPr>
              <w:w w:val="115"/>
            </w:rPr>
          </w:rPrChange>
        </w:rPr>
        <w:t>ri</w:t>
      </w:r>
      <w:r w:rsidRPr="00635885">
        <w:rPr>
          <w:rFonts w:asciiTheme="minorHAnsi" w:hAnsiTheme="minorHAnsi"/>
          <w:spacing w:val="-2"/>
          <w:w w:val="115"/>
          <w:sz w:val="22"/>
          <w:szCs w:val="22"/>
          <w:rPrChange w:id="1949" w:author="Wall, Alison E." w:date="2017-11-27T19:39:00Z">
            <w:rPr>
              <w:spacing w:val="-2"/>
              <w:w w:val="115"/>
            </w:rPr>
          </w:rPrChange>
        </w:rPr>
        <w:t>e</w:t>
      </w:r>
      <w:r w:rsidRPr="00635885">
        <w:rPr>
          <w:rFonts w:asciiTheme="minorHAnsi" w:hAnsiTheme="minorHAnsi"/>
          <w:w w:val="115"/>
          <w:sz w:val="22"/>
          <w:szCs w:val="22"/>
          <w:rPrChange w:id="1950" w:author="Wall, Alison E." w:date="2017-11-27T19:39:00Z">
            <w:rPr>
              <w:w w:val="115"/>
            </w:rPr>
          </w:rPrChange>
        </w:rPr>
        <w:t>nce</w:t>
      </w:r>
      <w:r w:rsidRPr="00635885">
        <w:rPr>
          <w:rFonts w:asciiTheme="minorHAnsi" w:hAnsiTheme="minorHAnsi"/>
          <w:spacing w:val="-19"/>
          <w:w w:val="115"/>
          <w:sz w:val="22"/>
          <w:szCs w:val="22"/>
          <w:rPrChange w:id="1951" w:author="Wall, Alison E." w:date="2017-11-27T19:39:00Z">
            <w:rPr>
              <w:spacing w:val="-19"/>
              <w:w w:val="115"/>
            </w:rPr>
          </w:rPrChange>
        </w:rPr>
        <w:t xml:space="preserve"> </w:t>
      </w:r>
      <w:r w:rsidRPr="00635885">
        <w:rPr>
          <w:rFonts w:asciiTheme="minorHAnsi" w:hAnsiTheme="minorHAnsi"/>
          <w:spacing w:val="-1"/>
          <w:w w:val="115"/>
          <w:sz w:val="22"/>
          <w:szCs w:val="22"/>
          <w:rPrChange w:id="1952" w:author="Wall, Alison E." w:date="2017-11-27T19:39:00Z">
            <w:rPr>
              <w:spacing w:val="-1"/>
              <w:w w:val="115"/>
            </w:rPr>
          </w:rPrChange>
        </w:rPr>
        <w:t>f</w:t>
      </w:r>
      <w:r w:rsidRPr="00635885">
        <w:rPr>
          <w:rFonts w:asciiTheme="minorHAnsi" w:hAnsiTheme="minorHAnsi"/>
          <w:w w:val="115"/>
          <w:sz w:val="22"/>
          <w:szCs w:val="22"/>
          <w:rPrChange w:id="1953" w:author="Wall, Alison E." w:date="2017-11-27T19:39:00Z">
            <w:rPr>
              <w:w w:val="115"/>
            </w:rPr>
          </w:rPrChange>
        </w:rPr>
        <w:t>ami</w:t>
      </w:r>
      <w:r w:rsidRPr="00635885">
        <w:rPr>
          <w:rFonts w:asciiTheme="minorHAnsi" w:hAnsiTheme="minorHAnsi"/>
          <w:spacing w:val="-1"/>
          <w:w w:val="115"/>
          <w:sz w:val="22"/>
          <w:szCs w:val="22"/>
          <w:rPrChange w:id="1954" w:author="Wall, Alison E." w:date="2017-11-27T19:39:00Z">
            <w:rPr>
              <w:spacing w:val="-1"/>
              <w:w w:val="115"/>
            </w:rPr>
          </w:rPrChange>
        </w:rPr>
        <w:t>l</w:t>
      </w:r>
      <w:r w:rsidRPr="00635885">
        <w:rPr>
          <w:rFonts w:asciiTheme="minorHAnsi" w:hAnsiTheme="minorHAnsi"/>
          <w:w w:val="115"/>
          <w:sz w:val="22"/>
          <w:szCs w:val="22"/>
          <w:rPrChange w:id="1955" w:author="Wall, Alison E." w:date="2017-11-27T19:39:00Z">
            <w:rPr>
              <w:w w:val="115"/>
            </w:rPr>
          </w:rPrChange>
        </w:rPr>
        <w:t>iar</w:t>
      </w:r>
      <w:r w:rsidRPr="00635885">
        <w:rPr>
          <w:rFonts w:asciiTheme="minorHAnsi" w:hAnsiTheme="minorHAnsi"/>
          <w:spacing w:val="-22"/>
          <w:w w:val="115"/>
          <w:sz w:val="22"/>
          <w:szCs w:val="22"/>
          <w:rPrChange w:id="1956" w:author="Wall, Alison E." w:date="2017-11-27T19:39:00Z">
            <w:rPr>
              <w:spacing w:val="-22"/>
              <w:w w:val="115"/>
            </w:rPr>
          </w:rPrChange>
        </w:rPr>
        <w:t xml:space="preserve"> </w:t>
      </w:r>
      <w:r w:rsidRPr="00635885">
        <w:rPr>
          <w:rFonts w:asciiTheme="minorHAnsi" w:hAnsiTheme="minorHAnsi"/>
          <w:w w:val="115"/>
          <w:sz w:val="22"/>
          <w:szCs w:val="22"/>
          <w:rPrChange w:id="1957" w:author="Wall, Alison E." w:date="2017-11-27T19:39:00Z">
            <w:rPr>
              <w:w w:val="115"/>
            </w:rPr>
          </w:rPrChange>
        </w:rPr>
        <w:t>among</w:t>
      </w:r>
      <w:r w:rsidRPr="00635885">
        <w:rPr>
          <w:rFonts w:asciiTheme="minorHAnsi" w:hAnsiTheme="minorHAnsi"/>
          <w:spacing w:val="-18"/>
          <w:w w:val="115"/>
          <w:sz w:val="22"/>
          <w:szCs w:val="22"/>
          <w:rPrChange w:id="1958" w:author="Wall, Alison E." w:date="2017-11-27T19:39:00Z">
            <w:rPr>
              <w:spacing w:val="-18"/>
              <w:w w:val="115"/>
            </w:rPr>
          </w:rPrChange>
        </w:rPr>
        <w:t xml:space="preserve"> </w:t>
      </w:r>
      <w:r w:rsidRPr="00635885">
        <w:rPr>
          <w:rFonts w:asciiTheme="minorHAnsi" w:hAnsiTheme="minorHAnsi"/>
          <w:w w:val="115"/>
          <w:sz w:val="22"/>
          <w:szCs w:val="22"/>
          <w:rPrChange w:id="1959" w:author="Wall, Alison E." w:date="2017-11-27T19:39:00Z">
            <w:rPr>
              <w:w w:val="115"/>
            </w:rPr>
          </w:rPrChange>
        </w:rPr>
        <w:t>minori</w:t>
      </w:r>
      <w:r w:rsidRPr="00635885">
        <w:rPr>
          <w:rFonts w:asciiTheme="minorHAnsi" w:hAnsiTheme="minorHAnsi"/>
          <w:spacing w:val="-1"/>
          <w:w w:val="115"/>
          <w:sz w:val="22"/>
          <w:szCs w:val="22"/>
          <w:rPrChange w:id="1960" w:author="Wall, Alison E." w:date="2017-11-27T19:39:00Z">
            <w:rPr>
              <w:spacing w:val="-1"/>
              <w:w w:val="115"/>
            </w:rPr>
          </w:rPrChange>
        </w:rPr>
        <w:t>t</w:t>
      </w:r>
      <w:r w:rsidRPr="00635885">
        <w:rPr>
          <w:rFonts w:asciiTheme="minorHAnsi" w:hAnsiTheme="minorHAnsi"/>
          <w:w w:val="115"/>
          <w:sz w:val="22"/>
          <w:szCs w:val="22"/>
          <w:rPrChange w:id="1961" w:author="Wall, Alison E." w:date="2017-11-27T19:39:00Z">
            <w:rPr>
              <w:w w:val="115"/>
            </w:rPr>
          </w:rPrChange>
        </w:rPr>
        <w:t>i</w:t>
      </w:r>
      <w:r w:rsidRPr="00635885">
        <w:rPr>
          <w:rFonts w:asciiTheme="minorHAnsi" w:hAnsiTheme="minorHAnsi"/>
          <w:spacing w:val="-2"/>
          <w:w w:val="115"/>
          <w:sz w:val="22"/>
          <w:szCs w:val="22"/>
          <w:rPrChange w:id="1962" w:author="Wall, Alison E." w:date="2017-11-27T19:39:00Z">
            <w:rPr>
              <w:spacing w:val="-2"/>
              <w:w w:val="115"/>
            </w:rPr>
          </w:rPrChange>
        </w:rPr>
        <w:t>e</w:t>
      </w:r>
      <w:r w:rsidRPr="00635885">
        <w:rPr>
          <w:rFonts w:asciiTheme="minorHAnsi" w:hAnsiTheme="minorHAnsi"/>
          <w:w w:val="115"/>
          <w:sz w:val="22"/>
          <w:szCs w:val="22"/>
          <w:rPrChange w:id="1963" w:author="Wall, Alison E." w:date="2017-11-27T19:39:00Z">
            <w:rPr>
              <w:w w:val="115"/>
            </w:rPr>
          </w:rPrChange>
        </w:rPr>
        <w:t>s</w:t>
      </w:r>
      <w:r w:rsidRPr="00635885">
        <w:rPr>
          <w:rFonts w:asciiTheme="minorHAnsi" w:hAnsiTheme="minorHAnsi"/>
          <w:spacing w:val="-19"/>
          <w:w w:val="115"/>
          <w:sz w:val="22"/>
          <w:szCs w:val="22"/>
          <w:rPrChange w:id="1964" w:author="Wall, Alison E." w:date="2017-11-27T19:39:00Z">
            <w:rPr>
              <w:spacing w:val="-19"/>
              <w:w w:val="115"/>
            </w:rPr>
          </w:rPrChange>
        </w:rPr>
        <w:t xml:space="preserve"> </w:t>
      </w:r>
      <w:r w:rsidRPr="00635885">
        <w:rPr>
          <w:rFonts w:asciiTheme="minorHAnsi" w:hAnsiTheme="minorHAnsi"/>
          <w:w w:val="115"/>
          <w:sz w:val="22"/>
          <w:szCs w:val="22"/>
          <w:rPrChange w:id="1965" w:author="Wall, Alison E." w:date="2017-11-27T19:39:00Z">
            <w:rPr>
              <w:w w:val="115"/>
            </w:rPr>
          </w:rPrChange>
        </w:rPr>
        <w:t>in</w:t>
      </w:r>
      <w:r w:rsidRPr="00635885">
        <w:rPr>
          <w:rFonts w:asciiTheme="minorHAnsi" w:hAnsiTheme="minorHAnsi"/>
          <w:spacing w:val="-20"/>
          <w:w w:val="115"/>
          <w:sz w:val="22"/>
          <w:szCs w:val="22"/>
          <w:rPrChange w:id="1966" w:author="Wall, Alison E." w:date="2017-11-27T19:39:00Z">
            <w:rPr>
              <w:spacing w:val="-20"/>
              <w:w w:val="115"/>
            </w:rPr>
          </w:rPrChange>
        </w:rPr>
        <w:t xml:space="preserve"> </w:t>
      </w:r>
      <w:r w:rsidRPr="00635885">
        <w:rPr>
          <w:rFonts w:asciiTheme="minorHAnsi" w:hAnsiTheme="minorHAnsi" w:cs="Arial"/>
          <w:i/>
          <w:w w:val="115"/>
          <w:sz w:val="22"/>
          <w:szCs w:val="22"/>
          <w:rPrChange w:id="1967" w:author="Wall, Alison E." w:date="2017-11-27T19:39:00Z">
            <w:rPr>
              <w:rFonts w:cs="Arial"/>
              <w:i/>
              <w:w w:val="115"/>
            </w:rPr>
          </w:rPrChange>
        </w:rPr>
        <w:t>D</w:t>
      </w:r>
      <w:r w:rsidRPr="00635885">
        <w:rPr>
          <w:rFonts w:asciiTheme="minorHAnsi" w:hAnsiTheme="minorHAnsi" w:cs="Arial"/>
          <w:i/>
          <w:spacing w:val="-2"/>
          <w:w w:val="115"/>
          <w:sz w:val="22"/>
          <w:szCs w:val="22"/>
          <w:rPrChange w:id="1968" w:author="Wall, Alison E." w:date="2017-11-27T19:39:00Z">
            <w:rPr>
              <w:rFonts w:cs="Arial"/>
              <w:i/>
              <w:spacing w:val="-2"/>
              <w:w w:val="115"/>
            </w:rPr>
          </w:rPrChange>
        </w:rPr>
        <w:t>e</w:t>
      </w:r>
      <w:r w:rsidRPr="00635885">
        <w:rPr>
          <w:rFonts w:asciiTheme="minorHAnsi" w:hAnsiTheme="minorHAnsi" w:cs="Arial"/>
          <w:i/>
          <w:w w:val="115"/>
          <w:sz w:val="22"/>
          <w:szCs w:val="22"/>
          <w:rPrChange w:id="1969" w:author="Wall, Alison E." w:date="2017-11-27T19:39:00Z">
            <w:rPr>
              <w:rFonts w:cs="Arial"/>
              <w:i/>
              <w:w w:val="115"/>
            </w:rPr>
          </w:rPrChange>
        </w:rPr>
        <w:t>bat</w:t>
      </w:r>
      <w:r w:rsidRPr="00635885">
        <w:rPr>
          <w:rFonts w:asciiTheme="minorHAnsi" w:hAnsiTheme="minorHAnsi" w:cs="Arial"/>
          <w:i/>
          <w:spacing w:val="-1"/>
          <w:w w:val="115"/>
          <w:sz w:val="22"/>
          <w:szCs w:val="22"/>
          <w:rPrChange w:id="1970" w:author="Wall, Alison E." w:date="2017-11-27T19:39:00Z">
            <w:rPr>
              <w:rFonts w:cs="Arial"/>
              <w:i/>
              <w:spacing w:val="-1"/>
              <w:w w:val="115"/>
            </w:rPr>
          </w:rPrChange>
        </w:rPr>
        <w:t>i</w:t>
      </w:r>
      <w:r w:rsidRPr="00635885">
        <w:rPr>
          <w:rFonts w:asciiTheme="minorHAnsi" w:hAnsiTheme="minorHAnsi" w:cs="Arial"/>
          <w:i/>
          <w:w w:val="115"/>
          <w:sz w:val="22"/>
          <w:szCs w:val="22"/>
          <w:rPrChange w:id="1971" w:author="Wall, Alison E." w:date="2017-11-27T19:39:00Z">
            <w:rPr>
              <w:rFonts w:cs="Arial"/>
              <w:i/>
              <w:w w:val="115"/>
            </w:rPr>
          </w:rPrChange>
        </w:rPr>
        <w:t>ng</w:t>
      </w:r>
      <w:r w:rsidRPr="00635885">
        <w:rPr>
          <w:rFonts w:asciiTheme="minorHAnsi" w:hAnsiTheme="minorHAnsi" w:cs="Arial"/>
          <w:i/>
          <w:w w:val="112"/>
          <w:sz w:val="22"/>
          <w:szCs w:val="22"/>
          <w:rPrChange w:id="1972" w:author="Wall, Alison E." w:date="2017-11-27T19:39:00Z">
            <w:rPr>
              <w:rFonts w:cs="Arial"/>
              <w:i/>
              <w:w w:val="112"/>
            </w:rPr>
          </w:rPrChange>
        </w:rPr>
        <w:t xml:space="preserve"> </w:t>
      </w:r>
      <w:r w:rsidRPr="00635885">
        <w:rPr>
          <w:rFonts w:asciiTheme="minorHAnsi" w:hAnsiTheme="minorHAnsi" w:cs="Arial"/>
          <w:i/>
          <w:w w:val="115"/>
          <w:sz w:val="22"/>
          <w:szCs w:val="22"/>
          <w:rPrChange w:id="1973" w:author="Wall, Alison E." w:date="2017-11-27T19:39:00Z">
            <w:rPr>
              <w:rFonts w:cs="Arial"/>
              <w:i/>
              <w:w w:val="115"/>
            </w:rPr>
          </w:rPrChange>
        </w:rPr>
        <w:t>D</w:t>
      </w:r>
      <w:r w:rsidRPr="00635885">
        <w:rPr>
          <w:rFonts w:asciiTheme="minorHAnsi" w:hAnsiTheme="minorHAnsi" w:cs="Arial"/>
          <w:i/>
          <w:spacing w:val="-2"/>
          <w:w w:val="115"/>
          <w:sz w:val="22"/>
          <w:szCs w:val="22"/>
          <w:rPrChange w:id="1974" w:author="Wall, Alison E." w:date="2017-11-27T19:39:00Z">
            <w:rPr>
              <w:rFonts w:cs="Arial"/>
              <w:i/>
              <w:spacing w:val="-2"/>
              <w:w w:val="115"/>
            </w:rPr>
          </w:rPrChange>
        </w:rPr>
        <w:t>i</w:t>
      </w:r>
      <w:r w:rsidRPr="00635885">
        <w:rPr>
          <w:rFonts w:asciiTheme="minorHAnsi" w:hAnsiTheme="minorHAnsi" w:cs="Arial"/>
          <w:i/>
          <w:spacing w:val="-3"/>
          <w:w w:val="115"/>
          <w:sz w:val="22"/>
          <w:szCs w:val="22"/>
          <w:rPrChange w:id="1975" w:author="Wall, Alison E." w:date="2017-11-27T19:39:00Z">
            <w:rPr>
              <w:rFonts w:cs="Arial"/>
              <w:i/>
              <w:spacing w:val="-3"/>
              <w:w w:val="115"/>
            </w:rPr>
          </w:rPrChange>
        </w:rPr>
        <w:t>v</w:t>
      </w:r>
      <w:r w:rsidRPr="00635885">
        <w:rPr>
          <w:rFonts w:asciiTheme="minorHAnsi" w:hAnsiTheme="minorHAnsi" w:cs="Arial"/>
          <w:i/>
          <w:spacing w:val="-2"/>
          <w:w w:val="115"/>
          <w:sz w:val="22"/>
          <w:szCs w:val="22"/>
          <w:rPrChange w:id="1976" w:author="Wall, Alison E." w:date="2017-11-27T19:39:00Z">
            <w:rPr>
              <w:rFonts w:cs="Arial"/>
              <w:i/>
              <w:spacing w:val="-2"/>
              <w:w w:val="115"/>
            </w:rPr>
          </w:rPrChange>
        </w:rPr>
        <w:t>e</w:t>
      </w:r>
      <w:r w:rsidRPr="00635885">
        <w:rPr>
          <w:rFonts w:asciiTheme="minorHAnsi" w:hAnsiTheme="minorHAnsi" w:cs="Arial"/>
          <w:i/>
          <w:spacing w:val="-1"/>
          <w:w w:val="115"/>
          <w:sz w:val="22"/>
          <w:szCs w:val="22"/>
          <w:rPrChange w:id="1977" w:author="Wall, Alison E." w:date="2017-11-27T19:39:00Z">
            <w:rPr>
              <w:rFonts w:cs="Arial"/>
              <w:i/>
              <w:spacing w:val="-1"/>
              <w:w w:val="115"/>
            </w:rPr>
          </w:rPrChange>
        </w:rPr>
        <w:t>r</w:t>
      </w:r>
      <w:r w:rsidRPr="00635885">
        <w:rPr>
          <w:rFonts w:asciiTheme="minorHAnsi" w:hAnsiTheme="minorHAnsi" w:cs="Arial"/>
          <w:i/>
          <w:spacing w:val="-2"/>
          <w:w w:val="115"/>
          <w:sz w:val="22"/>
          <w:szCs w:val="22"/>
          <w:rPrChange w:id="1978" w:author="Wall, Alison E." w:date="2017-11-27T19:39:00Z">
            <w:rPr>
              <w:rFonts w:cs="Arial"/>
              <w:i/>
              <w:spacing w:val="-2"/>
              <w:w w:val="115"/>
            </w:rPr>
          </w:rPrChange>
        </w:rPr>
        <w:t>s</w:t>
      </w:r>
      <w:r w:rsidRPr="00635885">
        <w:rPr>
          <w:rFonts w:asciiTheme="minorHAnsi" w:hAnsiTheme="minorHAnsi" w:cs="Arial"/>
          <w:i/>
          <w:spacing w:val="-1"/>
          <w:w w:val="115"/>
          <w:sz w:val="22"/>
          <w:szCs w:val="22"/>
          <w:rPrChange w:id="1979" w:author="Wall, Alison E." w:date="2017-11-27T19:39:00Z">
            <w:rPr>
              <w:rFonts w:cs="Arial"/>
              <w:i/>
              <w:spacing w:val="-1"/>
              <w:w w:val="115"/>
            </w:rPr>
          </w:rPrChange>
        </w:rPr>
        <w:t>i</w:t>
      </w:r>
      <w:r w:rsidRPr="00635885">
        <w:rPr>
          <w:rFonts w:asciiTheme="minorHAnsi" w:hAnsiTheme="minorHAnsi" w:cs="Arial"/>
          <w:i/>
          <w:spacing w:val="-2"/>
          <w:w w:val="115"/>
          <w:sz w:val="22"/>
          <w:szCs w:val="22"/>
          <w:rPrChange w:id="1980" w:author="Wall, Alison E." w:date="2017-11-27T19:39:00Z">
            <w:rPr>
              <w:rFonts w:cs="Arial"/>
              <w:i/>
              <w:spacing w:val="-2"/>
              <w:w w:val="115"/>
            </w:rPr>
          </w:rPrChange>
        </w:rPr>
        <w:t>t</w:t>
      </w:r>
      <w:r w:rsidRPr="00635885">
        <w:rPr>
          <w:rFonts w:asciiTheme="minorHAnsi" w:hAnsiTheme="minorHAnsi" w:cs="Arial"/>
          <w:i/>
          <w:w w:val="115"/>
          <w:sz w:val="22"/>
          <w:szCs w:val="22"/>
          <w:rPrChange w:id="1981" w:author="Wall, Alison E." w:date="2017-11-27T19:39:00Z">
            <w:rPr>
              <w:rFonts w:cs="Arial"/>
              <w:i/>
              <w:w w:val="115"/>
            </w:rPr>
          </w:rPrChange>
        </w:rPr>
        <w:t>y</w:t>
      </w:r>
      <w:r w:rsidRPr="00635885">
        <w:rPr>
          <w:rFonts w:asciiTheme="minorHAnsi" w:hAnsiTheme="minorHAnsi"/>
          <w:w w:val="115"/>
          <w:sz w:val="22"/>
          <w:szCs w:val="22"/>
          <w:rPrChange w:id="1982" w:author="Wall, Alison E." w:date="2017-11-27T19:39:00Z">
            <w:rPr>
              <w:w w:val="115"/>
            </w:rPr>
          </w:rPrChange>
        </w:rPr>
        <w:t>,</w:t>
      </w:r>
      <w:r w:rsidRPr="00635885">
        <w:rPr>
          <w:rFonts w:asciiTheme="minorHAnsi" w:hAnsiTheme="minorHAnsi"/>
          <w:spacing w:val="-7"/>
          <w:w w:val="115"/>
          <w:sz w:val="22"/>
          <w:szCs w:val="22"/>
          <w:rPrChange w:id="1983" w:author="Wall, Alison E." w:date="2017-11-27T19:39:00Z">
            <w:rPr>
              <w:spacing w:val="-7"/>
              <w:w w:val="115"/>
            </w:rPr>
          </w:rPrChange>
        </w:rPr>
        <w:t xml:space="preserve"> </w:t>
      </w:r>
      <w:r w:rsidRPr="00635885">
        <w:rPr>
          <w:rFonts w:asciiTheme="minorHAnsi" w:hAnsiTheme="minorHAnsi"/>
          <w:w w:val="115"/>
          <w:sz w:val="22"/>
          <w:szCs w:val="22"/>
          <w:rPrChange w:id="1984" w:author="Wall, Alison E." w:date="2017-11-27T19:39:00Z">
            <w:rPr>
              <w:w w:val="115"/>
            </w:rPr>
          </w:rPrChange>
        </w:rPr>
        <w:t>"When</w:t>
      </w:r>
      <w:r w:rsidRPr="00635885">
        <w:rPr>
          <w:rFonts w:asciiTheme="minorHAnsi" w:hAnsiTheme="minorHAnsi"/>
          <w:spacing w:val="-7"/>
          <w:w w:val="115"/>
          <w:sz w:val="22"/>
          <w:szCs w:val="22"/>
          <w:rPrChange w:id="1985" w:author="Wall, Alison E." w:date="2017-11-27T19:39:00Z">
            <w:rPr>
              <w:spacing w:val="-7"/>
              <w:w w:val="115"/>
            </w:rPr>
          </w:rPrChange>
        </w:rPr>
        <w:t xml:space="preserve"> </w:t>
      </w:r>
      <w:r w:rsidRPr="00635885">
        <w:rPr>
          <w:rFonts w:asciiTheme="minorHAnsi" w:hAnsiTheme="minorHAnsi"/>
          <w:w w:val="115"/>
          <w:sz w:val="22"/>
          <w:szCs w:val="22"/>
          <w:rPrChange w:id="1986" w:author="Wall, Alison E." w:date="2017-11-27T19:39:00Z">
            <w:rPr>
              <w:w w:val="115"/>
            </w:rPr>
          </w:rPrChange>
        </w:rPr>
        <w:t>I</w:t>
      </w:r>
      <w:r w:rsidRPr="00635885">
        <w:rPr>
          <w:rFonts w:asciiTheme="minorHAnsi" w:hAnsiTheme="minorHAnsi"/>
          <w:spacing w:val="-9"/>
          <w:w w:val="115"/>
          <w:sz w:val="22"/>
          <w:szCs w:val="22"/>
          <w:rPrChange w:id="1987" w:author="Wall, Alison E." w:date="2017-11-27T19:39:00Z">
            <w:rPr>
              <w:spacing w:val="-9"/>
              <w:w w:val="115"/>
            </w:rPr>
          </w:rPrChange>
        </w:rPr>
        <w:t xml:space="preserve"> </w:t>
      </w:r>
      <w:r w:rsidRPr="00635885">
        <w:rPr>
          <w:rFonts w:asciiTheme="minorHAnsi" w:hAnsiTheme="minorHAnsi"/>
          <w:w w:val="115"/>
          <w:sz w:val="22"/>
          <w:szCs w:val="22"/>
          <w:rPrChange w:id="1988" w:author="Wall, Alison E." w:date="2017-11-27T19:39:00Z">
            <w:rPr>
              <w:w w:val="115"/>
            </w:rPr>
          </w:rPrChange>
        </w:rPr>
        <w:t>arri</w:t>
      </w:r>
      <w:r w:rsidRPr="00635885">
        <w:rPr>
          <w:rFonts w:asciiTheme="minorHAnsi" w:hAnsiTheme="minorHAnsi"/>
          <w:spacing w:val="-3"/>
          <w:w w:val="115"/>
          <w:sz w:val="22"/>
          <w:szCs w:val="22"/>
          <w:rPrChange w:id="1989" w:author="Wall, Alison E." w:date="2017-11-27T19:39:00Z">
            <w:rPr>
              <w:spacing w:val="-3"/>
              <w:w w:val="115"/>
            </w:rPr>
          </w:rPrChange>
        </w:rPr>
        <w:t>v</w:t>
      </w:r>
      <w:r w:rsidRPr="00635885">
        <w:rPr>
          <w:rFonts w:asciiTheme="minorHAnsi" w:hAnsiTheme="minorHAnsi"/>
          <w:w w:val="115"/>
          <w:sz w:val="22"/>
          <w:szCs w:val="22"/>
          <w:rPrChange w:id="1990" w:author="Wall, Alison E." w:date="2017-11-27T19:39:00Z">
            <w:rPr>
              <w:w w:val="115"/>
            </w:rPr>
          </w:rPrChange>
        </w:rPr>
        <w:t>ed</w:t>
      </w:r>
      <w:r w:rsidRPr="00635885">
        <w:rPr>
          <w:rFonts w:asciiTheme="minorHAnsi" w:hAnsiTheme="minorHAnsi"/>
          <w:spacing w:val="-7"/>
          <w:w w:val="115"/>
          <w:sz w:val="22"/>
          <w:szCs w:val="22"/>
          <w:rPrChange w:id="1991" w:author="Wall, Alison E." w:date="2017-11-27T19:39:00Z">
            <w:rPr>
              <w:spacing w:val="-7"/>
              <w:w w:val="115"/>
            </w:rPr>
          </w:rPrChange>
        </w:rPr>
        <w:t xml:space="preserve"> </w:t>
      </w:r>
      <w:r w:rsidRPr="00635885">
        <w:rPr>
          <w:rFonts w:asciiTheme="minorHAnsi" w:hAnsiTheme="minorHAnsi"/>
          <w:spacing w:val="-2"/>
          <w:w w:val="115"/>
          <w:sz w:val="22"/>
          <w:szCs w:val="22"/>
          <w:rPrChange w:id="1992" w:author="Wall, Alison E." w:date="2017-11-27T19:39:00Z">
            <w:rPr>
              <w:spacing w:val="-2"/>
              <w:w w:val="115"/>
            </w:rPr>
          </w:rPrChange>
        </w:rPr>
        <w:t>a</w:t>
      </w:r>
      <w:r w:rsidRPr="00635885">
        <w:rPr>
          <w:rFonts w:asciiTheme="minorHAnsi" w:hAnsiTheme="minorHAnsi"/>
          <w:w w:val="115"/>
          <w:sz w:val="22"/>
          <w:szCs w:val="22"/>
          <w:rPrChange w:id="1993" w:author="Wall, Alison E." w:date="2017-11-27T19:39:00Z">
            <w:rPr>
              <w:w w:val="115"/>
            </w:rPr>
          </w:rPrChange>
        </w:rPr>
        <w:t>t</w:t>
      </w:r>
      <w:r w:rsidRPr="00635885">
        <w:rPr>
          <w:rFonts w:asciiTheme="minorHAnsi" w:hAnsiTheme="minorHAnsi"/>
          <w:spacing w:val="-9"/>
          <w:w w:val="115"/>
          <w:sz w:val="22"/>
          <w:szCs w:val="22"/>
          <w:rPrChange w:id="1994" w:author="Wall, Alison E." w:date="2017-11-27T19:39:00Z">
            <w:rPr>
              <w:spacing w:val="-9"/>
              <w:w w:val="115"/>
            </w:rPr>
          </w:rPrChange>
        </w:rPr>
        <w:t xml:space="preserve"> </w:t>
      </w:r>
      <w:r w:rsidRPr="00635885">
        <w:rPr>
          <w:rFonts w:asciiTheme="minorHAnsi" w:hAnsiTheme="minorHAnsi"/>
          <w:spacing w:val="-4"/>
          <w:w w:val="115"/>
          <w:sz w:val="22"/>
          <w:szCs w:val="22"/>
          <w:rPrChange w:id="1995" w:author="Wall, Alison E." w:date="2017-11-27T19:39:00Z">
            <w:rPr>
              <w:spacing w:val="-4"/>
              <w:w w:val="115"/>
            </w:rPr>
          </w:rPrChange>
        </w:rPr>
        <w:t>W</w:t>
      </w:r>
      <w:r w:rsidRPr="00635885">
        <w:rPr>
          <w:rFonts w:asciiTheme="minorHAnsi" w:hAnsiTheme="minorHAnsi"/>
          <w:w w:val="115"/>
          <w:sz w:val="22"/>
          <w:szCs w:val="22"/>
          <w:rPrChange w:id="1996" w:author="Wall, Alison E." w:date="2017-11-27T19:39:00Z">
            <w:rPr>
              <w:w w:val="115"/>
            </w:rPr>
          </w:rPrChange>
        </w:rPr>
        <w:t>oo</w:t>
      </w:r>
      <w:r w:rsidRPr="00635885">
        <w:rPr>
          <w:rFonts w:asciiTheme="minorHAnsi" w:hAnsiTheme="minorHAnsi"/>
          <w:spacing w:val="-1"/>
          <w:w w:val="115"/>
          <w:sz w:val="22"/>
          <w:szCs w:val="22"/>
          <w:rPrChange w:id="1997" w:author="Wall, Alison E." w:date="2017-11-27T19:39:00Z">
            <w:rPr>
              <w:spacing w:val="-1"/>
              <w:w w:val="115"/>
            </w:rPr>
          </w:rPrChange>
        </w:rPr>
        <w:t>st</w:t>
      </w:r>
      <w:r w:rsidRPr="00635885">
        <w:rPr>
          <w:rFonts w:asciiTheme="minorHAnsi" w:hAnsiTheme="minorHAnsi"/>
          <w:w w:val="115"/>
          <w:sz w:val="22"/>
          <w:szCs w:val="22"/>
          <w:rPrChange w:id="1998" w:author="Wall, Alison E." w:date="2017-11-27T19:39:00Z">
            <w:rPr>
              <w:w w:val="115"/>
            </w:rPr>
          </w:rPrChange>
        </w:rPr>
        <w:t>er</w:t>
      </w:r>
      <w:r w:rsidRPr="00635885">
        <w:rPr>
          <w:rFonts w:asciiTheme="minorHAnsi" w:hAnsiTheme="minorHAnsi"/>
          <w:spacing w:val="-13"/>
          <w:w w:val="115"/>
          <w:sz w:val="22"/>
          <w:szCs w:val="22"/>
          <w:rPrChange w:id="1999" w:author="Wall, Alison E." w:date="2017-11-27T19:39:00Z">
            <w:rPr>
              <w:spacing w:val="-13"/>
              <w:w w:val="115"/>
            </w:rPr>
          </w:rPrChange>
        </w:rPr>
        <w:t xml:space="preserve"> </w:t>
      </w:r>
      <w:r w:rsidRPr="00635885">
        <w:rPr>
          <w:rFonts w:asciiTheme="minorHAnsi" w:hAnsiTheme="minorHAnsi"/>
          <w:spacing w:val="-3"/>
          <w:w w:val="115"/>
          <w:sz w:val="22"/>
          <w:szCs w:val="22"/>
          <w:rPrChange w:id="2000" w:author="Wall, Alison E." w:date="2017-11-27T19:39:00Z">
            <w:rPr>
              <w:spacing w:val="-3"/>
              <w:w w:val="115"/>
            </w:rPr>
          </w:rPrChange>
        </w:rPr>
        <w:t>[</w:t>
      </w:r>
      <w:r w:rsidRPr="00635885">
        <w:rPr>
          <w:rFonts w:asciiTheme="minorHAnsi" w:hAnsiTheme="minorHAnsi"/>
          <w:w w:val="115"/>
          <w:sz w:val="22"/>
          <w:szCs w:val="22"/>
          <w:rPrChange w:id="2001" w:author="Wall, Alison E." w:date="2017-11-27T19:39:00Z">
            <w:rPr>
              <w:w w:val="115"/>
            </w:rPr>
          </w:rPrChange>
        </w:rPr>
        <w:t>Colle</w:t>
      </w:r>
      <w:r w:rsidRPr="00635885">
        <w:rPr>
          <w:rFonts w:asciiTheme="minorHAnsi" w:hAnsiTheme="minorHAnsi"/>
          <w:spacing w:val="-3"/>
          <w:w w:val="115"/>
          <w:sz w:val="22"/>
          <w:szCs w:val="22"/>
          <w:rPrChange w:id="2002" w:author="Wall, Alison E." w:date="2017-11-27T19:39:00Z">
            <w:rPr>
              <w:spacing w:val="-3"/>
              <w:w w:val="115"/>
            </w:rPr>
          </w:rPrChange>
        </w:rPr>
        <w:t>ge</w:t>
      </w:r>
      <w:r w:rsidRPr="00635885">
        <w:rPr>
          <w:rFonts w:asciiTheme="minorHAnsi" w:hAnsiTheme="minorHAnsi"/>
          <w:w w:val="115"/>
          <w:sz w:val="22"/>
          <w:szCs w:val="22"/>
          <w:rPrChange w:id="2003" w:author="Wall, Alison E." w:date="2017-11-27T19:39:00Z">
            <w:rPr>
              <w:w w:val="115"/>
            </w:rPr>
          </w:rPrChange>
        </w:rPr>
        <w:t>]...</w:t>
      </w:r>
      <w:r w:rsidRPr="00635885">
        <w:rPr>
          <w:rFonts w:asciiTheme="minorHAnsi" w:hAnsiTheme="minorHAnsi"/>
          <w:spacing w:val="-7"/>
          <w:w w:val="115"/>
          <w:sz w:val="22"/>
          <w:szCs w:val="22"/>
          <w:rPrChange w:id="2004" w:author="Wall, Alison E." w:date="2017-11-27T19:39:00Z">
            <w:rPr>
              <w:spacing w:val="-7"/>
              <w:w w:val="115"/>
            </w:rPr>
          </w:rPrChange>
        </w:rPr>
        <w:t xml:space="preserve"> </w:t>
      </w:r>
      <w:r w:rsidRPr="00635885">
        <w:rPr>
          <w:rFonts w:asciiTheme="minorHAnsi" w:hAnsiTheme="minorHAnsi"/>
          <w:w w:val="115"/>
          <w:sz w:val="22"/>
          <w:szCs w:val="22"/>
          <w:rPrChange w:id="2005" w:author="Wall, Alison E." w:date="2017-11-27T19:39:00Z">
            <w:rPr>
              <w:w w:val="115"/>
            </w:rPr>
          </w:rPrChange>
        </w:rPr>
        <w:t>whi</w:t>
      </w:r>
      <w:r w:rsidRPr="00635885">
        <w:rPr>
          <w:rFonts w:asciiTheme="minorHAnsi" w:hAnsiTheme="minorHAnsi"/>
          <w:spacing w:val="-2"/>
          <w:w w:val="115"/>
          <w:sz w:val="22"/>
          <w:szCs w:val="22"/>
          <w:rPrChange w:id="2006" w:author="Wall, Alison E." w:date="2017-11-27T19:39:00Z">
            <w:rPr>
              <w:spacing w:val="-2"/>
              <w:w w:val="115"/>
            </w:rPr>
          </w:rPrChange>
        </w:rPr>
        <w:t>t</w:t>
      </w:r>
      <w:r w:rsidRPr="00635885">
        <w:rPr>
          <w:rFonts w:asciiTheme="minorHAnsi" w:hAnsiTheme="minorHAnsi"/>
          <w:w w:val="115"/>
          <w:sz w:val="22"/>
          <w:szCs w:val="22"/>
          <w:rPrChange w:id="2007" w:author="Wall, Alison E." w:date="2017-11-27T19:39:00Z">
            <w:rPr>
              <w:w w:val="115"/>
            </w:rPr>
          </w:rPrChange>
        </w:rPr>
        <w:t>e</w:t>
      </w:r>
      <w:r w:rsidRPr="00635885">
        <w:rPr>
          <w:rFonts w:asciiTheme="minorHAnsi" w:hAnsiTheme="minorHAnsi"/>
          <w:spacing w:val="-9"/>
          <w:w w:val="115"/>
          <w:sz w:val="22"/>
          <w:szCs w:val="22"/>
          <w:rPrChange w:id="2008" w:author="Wall, Alison E." w:date="2017-11-27T19:39:00Z">
            <w:rPr>
              <w:spacing w:val="-9"/>
              <w:w w:val="115"/>
            </w:rPr>
          </w:rPrChange>
        </w:rPr>
        <w:t xml:space="preserve"> </w:t>
      </w:r>
      <w:r w:rsidRPr="00635885">
        <w:rPr>
          <w:rFonts w:asciiTheme="minorHAnsi" w:hAnsiTheme="minorHAnsi"/>
          <w:spacing w:val="-1"/>
          <w:w w:val="115"/>
          <w:sz w:val="22"/>
          <w:szCs w:val="22"/>
          <w:rPrChange w:id="2009" w:author="Wall, Alison E." w:date="2017-11-27T19:39:00Z">
            <w:rPr>
              <w:spacing w:val="-1"/>
              <w:w w:val="115"/>
            </w:rPr>
          </w:rPrChange>
        </w:rPr>
        <w:t>s</w:t>
      </w:r>
      <w:r w:rsidRPr="00635885">
        <w:rPr>
          <w:rFonts w:asciiTheme="minorHAnsi" w:hAnsiTheme="minorHAnsi"/>
          <w:w w:val="115"/>
          <w:sz w:val="22"/>
          <w:szCs w:val="22"/>
          <w:rPrChange w:id="2010" w:author="Wall, Alison E." w:date="2017-11-27T19:39:00Z">
            <w:rPr>
              <w:w w:val="115"/>
            </w:rPr>
          </w:rPrChange>
        </w:rPr>
        <w:t>tuden</w:t>
      </w:r>
      <w:r w:rsidRPr="00635885">
        <w:rPr>
          <w:rFonts w:asciiTheme="minorHAnsi" w:hAnsiTheme="minorHAnsi"/>
          <w:spacing w:val="-2"/>
          <w:w w:val="115"/>
          <w:sz w:val="22"/>
          <w:szCs w:val="22"/>
          <w:rPrChange w:id="2011" w:author="Wall, Alison E." w:date="2017-11-27T19:39:00Z">
            <w:rPr>
              <w:spacing w:val="-2"/>
              <w:w w:val="115"/>
            </w:rPr>
          </w:rPrChange>
        </w:rPr>
        <w:t>t</w:t>
      </w:r>
      <w:r w:rsidRPr="00635885">
        <w:rPr>
          <w:rFonts w:asciiTheme="minorHAnsi" w:hAnsiTheme="minorHAnsi"/>
          <w:w w:val="115"/>
          <w:sz w:val="22"/>
          <w:szCs w:val="22"/>
          <w:rPrChange w:id="2012" w:author="Wall, Alison E." w:date="2017-11-27T19:39:00Z">
            <w:rPr>
              <w:w w:val="115"/>
            </w:rPr>
          </w:rPrChange>
        </w:rPr>
        <w:t>s</w:t>
      </w:r>
      <w:r w:rsidRPr="00635885">
        <w:rPr>
          <w:rFonts w:asciiTheme="minorHAnsi" w:hAnsiTheme="minorHAnsi"/>
          <w:spacing w:val="-9"/>
          <w:w w:val="115"/>
          <w:sz w:val="22"/>
          <w:szCs w:val="22"/>
          <w:rPrChange w:id="2013" w:author="Wall, Alison E." w:date="2017-11-27T19:39:00Z">
            <w:rPr>
              <w:spacing w:val="-9"/>
              <w:w w:val="115"/>
            </w:rPr>
          </w:rPrChange>
        </w:rPr>
        <w:t xml:space="preserve"> </w:t>
      </w:r>
      <w:r w:rsidRPr="00635885">
        <w:rPr>
          <w:rFonts w:asciiTheme="minorHAnsi" w:hAnsiTheme="minorHAnsi"/>
          <w:spacing w:val="-2"/>
          <w:w w:val="115"/>
          <w:sz w:val="22"/>
          <w:szCs w:val="22"/>
          <w:rPrChange w:id="2014" w:author="Wall, Alison E." w:date="2017-11-27T19:39:00Z">
            <w:rPr>
              <w:spacing w:val="-2"/>
              <w:w w:val="115"/>
            </w:rPr>
          </w:rPrChange>
        </w:rPr>
        <w:t>w</w:t>
      </w:r>
      <w:r w:rsidRPr="00635885">
        <w:rPr>
          <w:rFonts w:asciiTheme="minorHAnsi" w:hAnsiTheme="minorHAnsi"/>
          <w:w w:val="115"/>
          <w:sz w:val="22"/>
          <w:szCs w:val="22"/>
          <w:rPrChange w:id="2015" w:author="Wall, Alison E." w:date="2017-11-27T19:39:00Z">
            <w:rPr>
              <w:w w:val="115"/>
            </w:rPr>
          </w:rPrChange>
        </w:rPr>
        <w:t>ould</w:t>
      </w:r>
      <w:r w:rsidRPr="00635885">
        <w:rPr>
          <w:rFonts w:asciiTheme="minorHAnsi" w:hAnsiTheme="minorHAnsi"/>
          <w:spacing w:val="-7"/>
          <w:w w:val="115"/>
          <w:sz w:val="22"/>
          <w:szCs w:val="22"/>
          <w:rPrChange w:id="2016" w:author="Wall, Alison E." w:date="2017-11-27T19:39:00Z">
            <w:rPr>
              <w:spacing w:val="-7"/>
              <w:w w:val="115"/>
            </w:rPr>
          </w:rPrChange>
        </w:rPr>
        <w:t xml:space="preserve"> </w:t>
      </w:r>
      <w:r w:rsidRPr="00635885">
        <w:rPr>
          <w:rFonts w:asciiTheme="minorHAnsi" w:hAnsiTheme="minorHAnsi"/>
          <w:w w:val="115"/>
          <w:sz w:val="22"/>
          <w:szCs w:val="22"/>
          <w:rPrChange w:id="2017" w:author="Wall, Alison E." w:date="2017-11-27T19:39:00Z">
            <w:rPr>
              <w:w w:val="115"/>
            </w:rPr>
          </w:rPrChange>
        </w:rPr>
        <w:t>ask</w:t>
      </w:r>
      <w:r w:rsidRPr="00635885">
        <w:rPr>
          <w:rFonts w:asciiTheme="minorHAnsi" w:hAnsiTheme="minorHAnsi"/>
          <w:spacing w:val="-9"/>
          <w:w w:val="115"/>
          <w:sz w:val="22"/>
          <w:szCs w:val="22"/>
          <w:rPrChange w:id="2018" w:author="Wall, Alison E." w:date="2017-11-27T19:39:00Z">
            <w:rPr>
              <w:spacing w:val="-9"/>
              <w:w w:val="115"/>
            </w:rPr>
          </w:rPrChange>
        </w:rPr>
        <w:t xml:space="preserve"> </w:t>
      </w:r>
      <w:r w:rsidRPr="00635885">
        <w:rPr>
          <w:rFonts w:asciiTheme="minorHAnsi" w:hAnsiTheme="minorHAnsi"/>
          <w:w w:val="115"/>
          <w:sz w:val="22"/>
          <w:szCs w:val="22"/>
          <w:rPrChange w:id="2019" w:author="Wall, Alison E." w:date="2017-11-27T19:39:00Z">
            <w:rPr>
              <w:w w:val="115"/>
            </w:rPr>
          </w:rPrChange>
        </w:rPr>
        <w:t>m</w:t>
      </w:r>
      <w:r w:rsidRPr="00635885">
        <w:rPr>
          <w:rFonts w:asciiTheme="minorHAnsi" w:hAnsiTheme="minorHAnsi"/>
          <w:spacing w:val="-4"/>
          <w:w w:val="115"/>
          <w:sz w:val="22"/>
          <w:szCs w:val="22"/>
          <w:rPrChange w:id="2020" w:author="Wall, Alison E." w:date="2017-11-27T19:39:00Z">
            <w:rPr>
              <w:spacing w:val="-4"/>
              <w:w w:val="115"/>
            </w:rPr>
          </w:rPrChange>
        </w:rPr>
        <w:t>e</w:t>
      </w:r>
      <w:r w:rsidRPr="00635885">
        <w:rPr>
          <w:rFonts w:asciiTheme="minorHAnsi" w:hAnsiTheme="minorHAnsi"/>
          <w:w w:val="115"/>
          <w:sz w:val="22"/>
          <w:szCs w:val="22"/>
          <w:rPrChange w:id="2021" w:author="Wall, Alison E." w:date="2017-11-27T19:39:00Z">
            <w:rPr>
              <w:w w:val="115"/>
            </w:rPr>
          </w:rPrChange>
        </w:rPr>
        <w:t>:</w:t>
      </w:r>
      <w:r w:rsidRPr="00635885">
        <w:rPr>
          <w:rFonts w:asciiTheme="minorHAnsi" w:hAnsiTheme="minorHAnsi"/>
          <w:w w:val="133"/>
          <w:sz w:val="22"/>
          <w:szCs w:val="22"/>
          <w:rPrChange w:id="2022" w:author="Wall, Alison E." w:date="2017-11-27T19:39:00Z">
            <w:rPr>
              <w:w w:val="133"/>
            </w:rPr>
          </w:rPrChange>
        </w:rPr>
        <w:t xml:space="preserve"> </w:t>
      </w:r>
      <w:r w:rsidRPr="00635885">
        <w:rPr>
          <w:rFonts w:asciiTheme="minorHAnsi" w:hAnsiTheme="minorHAnsi"/>
          <w:w w:val="115"/>
          <w:sz w:val="22"/>
          <w:szCs w:val="22"/>
          <w:rPrChange w:id="2023" w:author="Wall, Alison E." w:date="2017-11-27T19:39:00Z">
            <w:rPr>
              <w:w w:val="115"/>
            </w:rPr>
          </w:rPrChange>
        </w:rPr>
        <w:t>'H</w:t>
      </w:r>
      <w:r w:rsidRPr="00635885">
        <w:rPr>
          <w:rFonts w:asciiTheme="minorHAnsi" w:hAnsiTheme="minorHAnsi"/>
          <w:spacing w:val="-1"/>
          <w:w w:val="115"/>
          <w:sz w:val="22"/>
          <w:szCs w:val="22"/>
          <w:rPrChange w:id="2024" w:author="Wall, Alison E." w:date="2017-11-27T19:39:00Z">
            <w:rPr>
              <w:spacing w:val="-1"/>
              <w:w w:val="115"/>
            </w:rPr>
          </w:rPrChange>
        </w:rPr>
        <w:t>o</w:t>
      </w:r>
      <w:r w:rsidRPr="00635885">
        <w:rPr>
          <w:rFonts w:asciiTheme="minorHAnsi" w:hAnsiTheme="minorHAnsi"/>
          <w:w w:val="115"/>
          <w:sz w:val="22"/>
          <w:szCs w:val="22"/>
          <w:rPrChange w:id="2025" w:author="Wall, Alison E." w:date="2017-11-27T19:39:00Z">
            <w:rPr>
              <w:w w:val="115"/>
            </w:rPr>
          </w:rPrChange>
        </w:rPr>
        <w:t>w</w:t>
      </w:r>
      <w:r w:rsidRPr="00635885">
        <w:rPr>
          <w:rFonts w:asciiTheme="minorHAnsi" w:hAnsiTheme="minorHAnsi"/>
          <w:spacing w:val="-16"/>
          <w:w w:val="115"/>
          <w:sz w:val="22"/>
          <w:szCs w:val="22"/>
          <w:rPrChange w:id="2026" w:author="Wall, Alison E." w:date="2017-11-27T19:39:00Z">
            <w:rPr>
              <w:spacing w:val="-16"/>
              <w:w w:val="115"/>
            </w:rPr>
          </w:rPrChange>
        </w:rPr>
        <w:t xml:space="preserve"> </w:t>
      </w:r>
      <w:r w:rsidRPr="00635885">
        <w:rPr>
          <w:rFonts w:asciiTheme="minorHAnsi" w:hAnsiTheme="minorHAnsi"/>
          <w:w w:val="115"/>
          <w:sz w:val="22"/>
          <w:szCs w:val="22"/>
          <w:rPrChange w:id="2027" w:author="Wall, Alison E." w:date="2017-11-27T19:39:00Z">
            <w:rPr>
              <w:w w:val="115"/>
            </w:rPr>
          </w:rPrChange>
        </w:rPr>
        <w:t>long</w:t>
      </w:r>
      <w:r w:rsidRPr="00635885">
        <w:rPr>
          <w:rFonts w:asciiTheme="minorHAnsi" w:hAnsiTheme="minorHAnsi"/>
          <w:spacing w:val="-13"/>
          <w:w w:val="115"/>
          <w:sz w:val="22"/>
          <w:szCs w:val="22"/>
          <w:rPrChange w:id="2028" w:author="Wall, Alison E." w:date="2017-11-27T19:39:00Z">
            <w:rPr>
              <w:spacing w:val="-13"/>
              <w:w w:val="115"/>
            </w:rPr>
          </w:rPrChange>
        </w:rPr>
        <w:t xml:space="preserve"> </w:t>
      </w:r>
      <w:r w:rsidRPr="00635885">
        <w:rPr>
          <w:rFonts w:asciiTheme="minorHAnsi" w:hAnsiTheme="minorHAnsi"/>
          <w:w w:val="115"/>
          <w:sz w:val="22"/>
          <w:szCs w:val="22"/>
          <w:rPrChange w:id="2029" w:author="Wall, Alison E." w:date="2017-11-27T19:39:00Z">
            <w:rPr>
              <w:w w:val="115"/>
            </w:rPr>
          </w:rPrChange>
        </w:rPr>
        <w:t>h</w:t>
      </w:r>
      <w:r w:rsidRPr="00635885">
        <w:rPr>
          <w:rFonts w:asciiTheme="minorHAnsi" w:hAnsiTheme="minorHAnsi"/>
          <w:spacing w:val="-3"/>
          <w:w w:val="115"/>
          <w:sz w:val="22"/>
          <w:szCs w:val="22"/>
          <w:rPrChange w:id="2030" w:author="Wall, Alison E." w:date="2017-11-27T19:39:00Z">
            <w:rPr>
              <w:spacing w:val="-3"/>
              <w:w w:val="115"/>
            </w:rPr>
          </w:rPrChange>
        </w:rPr>
        <w:t>av</w:t>
      </w:r>
      <w:r w:rsidRPr="00635885">
        <w:rPr>
          <w:rFonts w:asciiTheme="minorHAnsi" w:hAnsiTheme="minorHAnsi"/>
          <w:w w:val="115"/>
          <w:sz w:val="22"/>
          <w:szCs w:val="22"/>
          <w:rPrChange w:id="2031" w:author="Wall, Alison E." w:date="2017-11-27T19:39:00Z">
            <w:rPr>
              <w:w w:val="115"/>
            </w:rPr>
          </w:rPrChange>
        </w:rPr>
        <w:t>e</w:t>
      </w:r>
      <w:r w:rsidRPr="00635885">
        <w:rPr>
          <w:rFonts w:asciiTheme="minorHAnsi" w:hAnsiTheme="minorHAnsi"/>
          <w:spacing w:val="-15"/>
          <w:w w:val="115"/>
          <w:sz w:val="22"/>
          <w:szCs w:val="22"/>
          <w:rPrChange w:id="2032" w:author="Wall, Alison E." w:date="2017-11-27T19:39:00Z">
            <w:rPr>
              <w:spacing w:val="-15"/>
              <w:w w:val="115"/>
            </w:rPr>
          </w:rPrChange>
        </w:rPr>
        <w:t xml:space="preserve"> </w:t>
      </w:r>
      <w:r w:rsidRPr="00635885">
        <w:rPr>
          <w:rFonts w:asciiTheme="minorHAnsi" w:hAnsiTheme="minorHAnsi"/>
          <w:spacing w:val="-3"/>
          <w:w w:val="115"/>
          <w:sz w:val="22"/>
          <w:szCs w:val="22"/>
          <w:rPrChange w:id="2033" w:author="Wall, Alison E." w:date="2017-11-27T19:39:00Z">
            <w:rPr>
              <w:spacing w:val="-3"/>
              <w:w w:val="115"/>
            </w:rPr>
          </w:rPrChange>
        </w:rPr>
        <w:t>y</w:t>
      </w:r>
      <w:r w:rsidRPr="00635885">
        <w:rPr>
          <w:rFonts w:asciiTheme="minorHAnsi" w:hAnsiTheme="minorHAnsi"/>
          <w:w w:val="115"/>
          <w:sz w:val="22"/>
          <w:szCs w:val="22"/>
          <w:rPrChange w:id="2034" w:author="Wall, Alison E." w:date="2017-11-27T19:39:00Z">
            <w:rPr>
              <w:w w:val="115"/>
            </w:rPr>
          </w:rPrChange>
        </w:rPr>
        <w:t>ou</w:t>
      </w:r>
      <w:r w:rsidRPr="00635885">
        <w:rPr>
          <w:rFonts w:asciiTheme="minorHAnsi" w:hAnsiTheme="minorHAnsi"/>
          <w:spacing w:val="-14"/>
          <w:w w:val="115"/>
          <w:sz w:val="22"/>
          <w:szCs w:val="22"/>
          <w:rPrChange w:id="2035" w:author="Wall, Alison E." w:date="2017-11-27T19:39:00Z">
            <w:rPr>
              <w:spacing w:val="-14"/>
              <w:w w:val="115"/>
            </w:rPr>
          </w:rPrChange>
        </w:rPr>
        <w:t xml:space="preserve"> </w:t>
      </w:r>
      <w:r w:rsidRPr="00635885">
        <w:rPr>
          <w:rFonts w:asciiTheme="minorHAnsi" w:hAnsiTheme="minorHAnsi"/>
          <w:w w:val="115"/>
          <w:sz w:val="22"/>
          <w:szCs w:val="22"/>
          <w:rPrChange w:id="2036" w:author="Wall, Alison E." w:date="2017-11-27T19:39:00Z">
            <w:rPr>
              <w:w w:val="115"/>
            </w:rPr>
          </w:rPrChange>
        </w:rPr>
        <w:t>been</w:t>
      </w:r>
      <w:r w:rsidRPr="00635885">
        <w:rPr>
          <w:rFonts w:asciiTheme="minorHAnsi" w:hAnsiTheme="minorHAnsi"/>
          <w:spacing w:val="-13"/>
          <w:w w:val="115"/>
          <w:sz w:val="22"/>
          <w:szCs w:val="22"/>
          <w:rPrChange w:id="2037" w:author="Wall, Alison E." w:date="2017-11-27T19:39:00Z">
            <w:rPr>
              <w:spacing w:val="-13"/>
              <w:w w:val="115"/>
            </w:rPr>
          </w:rPrChange>
        </w:rPr>
        <w:t xml:space="preserve"> </w:t>
      </w:r>
      <w:r w:rsidRPr="00635885">
        <w:rPr>
          <w:rFonts w:asciiTheme="minorHAnsi" w:hAnsiTheme="minorHAnsi"/>
          <w:w w:val="115"/>
          <w:sz w:val="22"/>
          <w:szCs w:val="22"/>
          <w:rPrChange w:id="2038" w:author="Wall, Alison E." w:date="2017-11-27T19:39:00Z">
            <w:rPr>
              <w:w w:val="115"/>
            </w:rPr>
          </w:rPrChange>
        </w:rPr>
        <w:t>in</w:t>
      </w:r>
      <w:r w:rsidRPr="00635885">
        <w:rPr>
          <w:rFonts w:asciiTheme="minorHAnsi" w:hAnsiTheme="minorHAnsi"/>
          <w:spacing w:val="-13"/>
          <w:w w:val="115"/>
          <w:sz w:val="22"/>
          <w:szCs w:val="22"/>
          <w:rPrChange w:id="2039" w:author="Wall, Alison E." w:date="2017-11-27T19:39:00Z">
            <w:rPr>
              <w:spacing w:val="-13"/>
              <w:w w:val="115"/>
            </w:rPr>
          </w:rPrChange>
        </w:rPr>
        <w:t xml:space="preserve"> </w:t>
      </w:r>
      <w:r w:rsidRPr="00635885">
        <w:rPr>
          <w:rFonts w:asciiTheme="minorHAnsi" w:hAnsiTheme="minorHAnsi"/>
          <w:w w:val="115"/>
          <w:sz w:val="22"/>
          <w:szCs w:val="22"/>
          <w:rPrChange w:id="2040" w:author="Wall, Alison E." w:date="2017-11-27T19:39:00Z">
            <w:rPr>
              <w:w w:val="115"/>
            </w:rPr>
          </w:rPrChange>
        </w:rPr>
        <w:t>this</w:t>
      </w:r>
      <w:r w:rsidRPr="00635885">
        <w:rPr>
          <w:rFonts w:asciiTheme="minorHAnsi" w:hAnsiTheme="minorHAnsi"/>
          <w:spacing w:val="-16"/>
          <w:w w:val="115"/>
          <w:sz w:val="22"/>
          <w:szCs w:val="22"/>
          <w:rPrChange w:id="2041" w:author="Wall, Alison E." w:date="2017-11-27T19:39:00Z">
            <w:rPr>
              <w:spacing w:val="-16"/>
              <w:w w:val="115"/>
            </w:rPr>
          </w:rPrChange>
        </w:rPr>
        <w:t xml:space="preserve"> </w:t>
      </w:r>
      <w:r w:rsidRPr="00635885">
        <w:rPr>
          <w:rFonts w:asciiTheme="minorHAnsi" w:hAnsiTheme="minorHAnsi"/>
          <w:w w:val="115"/>
          <w:sz w:val="22"/>
          <w:szCs w:val="22"/>
          <w:rPrChange w:id="2042" w:author="Wall, Alison E." w:date="2017-11-27T19:39:00Z">
            <w:rPr>
              <w:w w:val="115"/>
            </w:rPr>
          </w:rPrChange>
        </w:rPr>
        <w:t>count</w:t>
      </w:r>
      <w:r w:rsidRPr="00635885">
        <w:rPr>
          <w:rFonts w:asciiTheme="minorHAnsi" w:hAnsiTheme="minorHAnsi"/>
          <w:spacing w:val="-4"/>
          <w:w w:val="115"/>
          <w:sz w:val="22"/>
          <w:szCs w:val="22"/>
          <w:rPrChange w:id="2043" w:author="Wall, Alison E." w:date="2017-11-27T19:39:00Z">
            <w:rPr>
              <w:spacing w:val="-4"/>
              <w:w w:val="115"/>
            </w:rPr>
          </w:rPrChange>
        </w:rPr>
        <w:t>r</w:t>
      </w:r>
      <w:r w:rsidRPr="00635885">
        <w:rPr>
          <w:rFonts w:asciiTheme="minorHAnsi" w:hAnsiTheme="minorHAnsi"/>
          <w:spacing w:val="7"/>
          <w:w w:val="115"/>
          <w:sz w:val="22"/>
          <w:szCs w:val="22"/>
          <w:rPrChange w:id="2044" w:author="Wall, Alison E." w:date="2017-11-27T19:39:00Z">
            <w:rPr>
              <w:spacing w:val="7"/>
              <w:w w:val="115"/>
            </w:rPr>
          </w:rPrChange>
        </w:rPr>
        <w:t>y</w:t>
      </w:r>
      <w:r w:rsidRPr="00635885">
        <w:rPr>
          <w:rFonts w:asciiTheme="minorHAnsi" w:hAnsiTheme="minorHAnsi"/>
          <w:w w:val="115"/>
          <w:sz w:val="22"/>
          <w:szCs w:val="22"/>
          <w:rPrChange w:id="2045" w:author="Wall, Alison E." w:date="2017-11-27T19:39:00Z">
            <w:rPr>
              <w:w w:val="115"/>
            </w:rPr>
          </w:rPrChange>
        </w:rPr>
        <w:t>?'</w:t>
      </w:r>
      <w:r w:rsidRPr="00635885">
        <w:rPr>
          <w:rFonts w:asciiTheme="minorHAnsi" w:hAnsiTheme="minorHAnsi"/>
          <w:spacing w:val="-14"/>
          <w:w w:val="115"/>
          <w:sz w:val="22"/>
          <w:szCs w:val="22"/>
          <w:rPrChange w:id="2046" w:author="Wall, Alison E." w:date="2017-11-27T19:39:00Z">
            <w:rPr>
              <w:spacing w:val="-14"/>
              <w:w w:val="115"/>
            </w:rPr>
          </w:rPrChange>
        </w:rPr>
        <w:t xml:space="preserve"> </w:t>
      </w:r>
      <w:r w:rsidRPr="00635885">
        <w:rPr>
          <w:rFonts w:asciiTheme="minorHAnsi" w:hAnsiTheme="minorHAnsi"/>
          <w:w w:val="115"/>
          <w:sz w:val="22"/>
          <w:szCs w:val="22"/>
          <w:rPrChange w:id="2047" w:author="Wall, Alison E." w:date="2017-11-27T19:39:00Z">
            <w:rPr>
              <w:w w:val="115"/>
            </w:rPr>
          </w:rPrChange>
        </w:rPr>
        <w:t>...</w:t>
      </w:r>
      <w:r w:rsidRPr="00635885">
        <w:rPr>
          <w:rFonts w:asciiTheme="minorHAnsi" w:hAnsiTheme="minorHAnsi"/>
          <w:spacing w:val="-13"/>
          <w:w w:val="115"/>
          <w:sz w:val="22"/>
          <w:szCs w:val="22"/>
          <w:rPrChange w:id="2048" w:author="Wall, Alison E." w:date="2017-11-27T19:39:00Z">
            <w:rPr>
              <w:spacing w:val="-13"/>
              <w:w w:val="115"/>
            </w:rPr>
          </w:rPrChange>
        </w:rPr>
        <w:t xml:space="preserve"> </w:t>
      </w:r>
      <w:r w:rsidRPr="00635885">
        <w:rPr>
          <w:rFonts w:asciiTheme="minorHAnsi" w:hAnsiTheme="minorHAnsi"/>
          <w:w w:val="115"/>
          <w:sz w:val="22"/>
          <w:szCs w:val="22"/>
          <w:rPrChange w:id="2049" w:author="Wall, Alison E." w:date="2017-11-27T19:39:00Z">
            <w:rPr>
              <w:w w:val="115"/>
            </w:rPr>
          </w:rPrChange>
        </w:rPr>
        <w:t>Th</w:t>
      </w:r>
      <w:r w:rsidRPr="00635885">
        <w:rPr>
          <w:rFonts w:asciiTheme="minorHAnsi" w:hAnsiTheme="minorHAnsi"/>
          <w:spacing w:val="-3"/>
          <w:w w:val="115"/>
          <w:sz w:val="22"/>
          <w:szCs w:val="22"/>
          <w:rPrChange w:id="2050" w:author="Wall, Alison E." w:date="2017-11-27T19:39:00Z">
            <w:rPr>
              <w:spacing w:val="-3"/>
              <w:w w:val="115"/>
            </w:rPr>
          </w:rPrChange>
        </w:rPr>
        <w:t>e</w:t>
      </w:r>
      <w:r w:rsidRPr="00635885">
        <w:rPr>
          <w:rFonts w:asciiTheme="minorHAnsi" w:hAnsiTheme="minorHAnsi"/>
          <w:w w:val="115"/>
          <w:sz w:val="22"/>
          <w:szCs w:val="22"/>
          <w:rPrChange w:id="2051" w:author="Wall, Alison E." w:date="2017-11-27T19:39:00Z">
            <w:rPr>
              <w:w w:val="115"/>
            </w:rPr>
          </w:rPrChange>
        </w:rPr>
        <w:t>y</w:t>
      </w:r>
      <w:r w:rsidRPr="00635885">
        <w:rPr>
          <w:rFonts w:asciiTheme="minorHAnsi" w:hAnsiTheme="minorHAnsi"/>
          <w:spacing w:val="-15"/>
          <w:w w:val="115"/>
          <w:sz w:val="22"/>
          <w:szCs w:val="22"/>
          <w:rPrChange w:id="2052" w:author="Wall, Alison E." w:date="2017-11-27T19:39:00Z">
            <w:rPr>
              <w:spacing w:val="-15"/>
              <w:w w:val="115"/>
            </w:rPr>
          </w:rPrChange>
        </w:rPr>
        <w:t xml:space="preserve"> </w:t>
      </w:r>
      <w:r w:rsidRPr="00635885">
        <w:rPr>
          <w:rFonts w:asciiTheme="minorHAnsi" w:hAnsiTheme="minorHAnsi"/>
          <w:w w:val="115"/>
          <w:sz w:val="22"/>
          <w:szCs w:val="22"/>
          <w:rPrChange w:id="2053" w:author="Wall, Alison E." w:date="2017-11-27T19:39:00Z">
            <w:rPr>
              <w:w w:val="115"/>
            </w:rPr>
          </w:rPrChange>
        </w:rPr>
        <w:t>did</w:t>
      </w:r>
      <w:r w:rsidRPr="00635885">
        <w:rPr>
          <w:rFonts w:asciiTheme="minorHAnsi" w:hAnsiTheme="minorHAnsi"/>
          <w:spacing w:val="-13"/>
          <w:w w:val="115"/>
          <w:sz w:val="22"/>
          <w:szCs w:val="22"/>
          <w:rPrChange w:id="2054" w:author="Wall, Alison E." w:date="2017-11-27T19:39:00Z">
            <w:rPr>
              <w:spacing w:val="-13"/>
              <w:w w:val="115"/>
            </w:rPr>
          </w:rPrChange>
        </w:rPr>
        <w:t xml:space="preserve"> </w:t>
      </w:r>
      <w:r w:rsidRPr="00635885">
        <w:rPr>
          <w:rFonts w:asciiTheme="minorHAnsi" w:hAnsiTheme="minorHAnsi"/>
          <w:w w:val="115"/>
          <w:sz w:val="22"/>
          <w:szCs w:val="22"/>
          <w:rPrChange w:id="2055" w:author="Wall, Alison E." w:date="2017-11-27T19:39:00Z">
            <w:rPr>
              <w:w w:val="115"/>
            </w:rPr>
          </w:rPrChange>
        </w:rPr>
        <w:t>n</w:t>
      </w:r>
      <w:r w:rsidRPr="00635885">
        <w:rPr>
          <w:rFonts w:asciiTheme="minorHAnsi" w:hAnsiTheme="minorHAnsi"/>
          <w:spacing w:val="-1"/>
          <w:w w:val="115"/>
          <w:sz w:val="22"/>
          <w:szCs w:val="22"/>
          <w:rPrChange w:id="2056" w:author="Wall, Alison E." w:date="2017-11-27T19:39:00Z">
            <w:rPr>
              <w:spacing w:val="-1"/>
              <w:w w:val="115"/>
            </w:rPr>
          </w:rPrChange>
        </w:rPr>
        <w:t>o</w:t>
      </w:r>
      <w:r w:rsidRPr="00635885">
        <w:rPr>
          <w:rFonts w:asciiTheme="minorHAnsi" w:hAnsiTheme="minorHAnsi"/>
          <w:w w:val="115"/>
          <w:sz w:val="22"/>
          <w:szCs w:val="22"/>
          <w:rPrChange w:id="2057" w:author="Wall, Alison E." w:date="2017-11-27T19:39:00Z">
            <w:rPr>
              <w:w w:val="115"/>
            </w:rPr>
          </w:rPrChange>
        </w:rPr>
        <w:t>t</w:t>
      </w:r>
      <w:r w:rsidRPr="00635885">
        <w:rPr>
          <w:rFonts w:asciiTheme="minorHAnsi" w:hAnsiTheme="minorHAnsi"/>
          <w:spacing w:val="-16"/>
          <w:w w:val="115"/>
          <w:sz w:val="22"/>
          <w:szCs w:val="22"/>
          <w:rPrChange w:id="2058" w:author="Wall, Alison E." w:date="2017-11-27T19:39:00Z">
            <w:rPr>
              <w:spacing w:val="-16"/>
              <w:w w:val="115"/>
            </w:rPr>
          </w:rPrChange>
        </w:rPr>
        <w:t xml:space="preserve"> </w:t>
      </w:r>
      <w:r w:rsidRPr="00635885">
        <w:rPr>
          <w:rFonts w:asciiTheme="minorHAnsi" w:hAnsiTheme="minorHAnsi"/>
          <w:w w:val="115"/>
          <w:sz w:val="22"/>
          <w:szCs w:val="22"/>
          <w:rPrChange w:id="2059" w:author="Wall, Alison E." w:date="2017-11-27T19:39:00Z">
            <w:rPr>
              <w:w w:val="115"/>
            </w:rPr>
          </w:rPrChange>
        </w:rPr>
        <w:t>see</w:t>
      </w:r>
      <w:r w:rsidRPr="00635885">
        <w:rPr>
          <w:rFonts w:asciiTheme="minorHAnsi" w:hAnsiTheme="minorHAnsi"/>
          <w:spacing w:val="-15"/>
          <w:w w:val="115"/>
          <w:sz w:val="22"/>
          <w:szCs w:val="22"/>
          <w:rPrChange w:id="2060" w:author="Wall, Alison E." w:date="2017-11-27T19:39:00Z">
            <w:rPr>
              <w:spacing w:val="-15"/>
              <w:w w:val="115"/>
            </w:rPr>
          </w:rPrChange>
        </w:rPr>
        <w:t xml:space="preserve"> </w:t>
      </w:r>
      <w:r w:rsidRPr="00635885">
        <w:rPr>
          <w:rFonts w:asciiTheme="minorHAnsi" w:hAnsiTheme="minorHAnsi"/>
          <w:w w:val="115"/>
          <w:sz w:val="22"/>
          <w:szCs w:val="22"/>
          <w:rPrChange w:id="2061" w:author="Wall, Alison E." w:date="2017-11-27T19:39:00Z">
            <w:rPr>
              <w:w w:val="115"/>
            </w:rPr>
          </w:rPrChange>
        </w:rPr>
        <w:t>me</w:t>
      </w:r>
      <w:r w:rsidRPr="00635885">
        <w:rPr>
          <w:rFonts w:asciiTheme="minorHAnsi" w:hAnsiTheme="minorHAnsi"/>
          <w:spacing w:val="-15"/>
          <w:w w:val="115"/>
          <w:sz w:val="22"/>
          <w:szCs w:val="22"/>
          <w:rPrChange w:id="2062" w:author="Wall, Alison E." w:date="2017-11-27T19:39:00Z">
            <w:rPr>
              <w:spacing w:val="-15"/>
              <w:w w:val="115"/>
            </w:rPr>
          </w:rPrChange>
        </w:rPr>
        <w:t xml:space="preserve"> </w:t>
      </w:r>
      <w:r w:rsidRPr="00635885">
        <w:rPr>
          <w:rFonts w:asciiTheme="minorHAnsi" w:hAnsiTheme="minorHAnsi"/>
          <w:w w:val="115"/>
          <w:sz w:val="22"/>
          <w:szCs w:val="22"/>
          <w:rPrChange w:id="2063" w:author="Wall, Alison E." w:date="2017-11-27T19:39:00Z">
            <w:rPr>
              <w:w w:val="115"/>
            </w:rPr>
          </w:rPrChange>
        </w:rPr>
        <w:t>as</w:t>
      </w:r>
      <w:r w:rsidRPr="00635885">
        <w:rPr>
          <w:rFonts w:asciiTheme="minorHAnsi" w:hAnsiTheme="minorHAnsi"/>
          <w:spacing w:val="-15"/>
          <w:w w:val="115"/>
          <w:sz w:val="22"/>
          <w:szCs w:val="22"/>
          <w:rPrChange w:id="2064" w:author="Wall, Alison E." w:date="2017-11-27T19:39:00Z">
            <w:rPr>
              <w:spacing w:val="-15"/>
              <w:w w:val="115"/>
            </w:rPr>
          </w:rPrChange>
        </w:rPr>
        <w:t xml:space="preserve"> </w:t>
      </w:r>
      <w:r w:rsidRPr="00635885">
        <w:rPr>
          <w:rFonts w:asciiTheme="minorHAnsi" w:hAnsiTheme="minorHAnsi"/>
          <w:w w:val="115"/>
          <w:sz w:val="22"/>
          <w:szCs w:val="22"/>
          <w:rPrChange w:id="2065" w:author="Wall, Alison E." w:date="2017-11-27T19:39:00Z">
            <w:rPr>
              <w:w w:val="115"/>
            </w:rPr>
          </w:rPrChange>
        </w:rPr>
        <w:t>an</w:t>
      </w:r>
      <w:r w:rsidRPr="00635885">
        <w:rPr>
          <w:rFonts w:asciiTheme="minorHAnsi" w:hAnsiTheme="minorHAnsi"/>
          <w:w w:val="110"/>
          <w:sz w:val="22"/>
          <w:szCs w:val="22"/>
          <w:rPrChange w:id="2066" w:author="Wall, Alison E." w:date="2017-11-27T19:39:00Z">
            <w:rPr>
              <w:w w:val="110"/>
            </w:rPr>
          </w:rPrChange>
        </w:rPr>
        <w:t xml:space="preserve"> </w:t>
      </w:r>
      <w:r w:rsidRPr="00635885">
        <w:rPr>
          <w:rFonts w:asciiTheme="minorHAnsi" w:hAnsiTheme="minorHAnsi"/>
          <w:w w:val="115"/>
          <w:sz w:val="22"/>
          <w:szCs w:val="22"/>
          <w:rPrChange w:id="2067" w:author="Wall, Alison E." w:date="2017-11-27T19:39:00Z">
            <w:rPr>
              <w:w w:val="115"/>
            </w:rPr>
          </w:rPrChange>
        </w:rPr>
        <w:t>'American'</w:t>
      </w:r>
      <w:r w:rsidRPr="00635885">
        <w:rPr>
          <w:rFonts w:asciiTheme="minorHAnsi" w:hAnsiTheme="minorHAnsi"/>
          <w:spacing w:val="-11"/>
          <w:w w:val="115"/>
          <w:sz w:val="22"/>
          <w:szCs w:val="22"/>
          <w:rPrChange w:id="2068" w:author="Wall, Alison E." w:date="2017-11-27T19:39:00Z">
            <w:rPr>
              <w:spacing w:val="-11"/>
              <w:w w:val="115"/>
            </w:rPr>
          </w:rPrChange>
        </w:rPr>
        <w:t xml:space="preserve"> </w:t>
      </w:r>
      <w:r w:rsidRPr="00635885">
        <w:rPr>
          <w:rFonts w:asciiTheme="minorHAnsi" w:hAnsiTheme="minorHAnsi"/>
          <w:spacing w:val="-4"/>
          <w:w w:val="115"/>
          <w:sz w:val="22"/>
          <w:szCs w:val="22"/>
          <w:rPrChange w:id="2069" w:author="Wall, Alison E." w:date="2017-11-27T19:39:00Z">
            <w:rPr>
              <w:spacing w:val="-4"/>
              <w:w w:val="115"/>
            </w:rPr>
          </w:rPrChange>
        </w:rPr>
        <w:t>(</w:t>
      </w:r>
      <w:r w:rsidRPr="00635885">
        <w:rPr>
          <w:rFonts w:asciiTheme="minorHAnsi" w:hAnsiTheme="minorHAnsi"/>
          <w:w w:val="115"/>
          <w:sz w:val="22"/>
          <w:szCs w:val="22"/>
          <w:rPrChange w:id="2070" w:author="Wall, Alison E." w:date="2017-11-27T19:39:00Z">
            <w:rPr>
              <w:w w:val="115"/>
            </w:rPr>
          </w:rPrChange>
        </w:rPr>
        <w:t>200</w:t>
      </w:r>
      <w:r w:rsidRPr="00635885">
        <w:rPr>
          <w:rFonts w:asciiTheme="minorHAnsi" w:hAnsiTheme="minorHAnsi"/>
          <w:spacing w:val="-2"/>
          <w:w w:val="115"/>
          <w:sz w:val="22"/>
          <w:szCs w:val="22"/>
          <w:rPrChange w:id="2071" w:author="Wall, Alison E." w:date="2017-11-27T19:39:00Z">
            <w:rPr>
              <w:spacing w:val="-2"/>
              <w:w w:val="115"/>
            </w:rPr>
          </w:rPrChange>
        </w:rPr>
        <w:t>2</w:t>
      </w:r>
      <w:r w:rsidRPr="00635885">
        <w:rPr>
          <w:rFonts w:asciiTheme="minorHAnsi" w:hAnsiTheme="minorHAnsi"/>
          <w:w w:val="115"/>
          <w:sz w:val="22"/>
          <w:szCs w:val="22"/>
          <w:rPrChange w:id="2072" w:author="Wall, Alison E." w:date="2017-11-27T19:39:00Z">
            <w:rPr>
              <w:w w:val="115"/>
            </w:rPr>
          </w:rPrChange>
        </w:rPr>
        <w:t>,</w:t>
      </w:r>
      <w:r w:rsidRPr="00635885">
        <w:rPr>
          <w:rFonts w:asciiTheme="minorHAnsi" w:hAnsiTheme="minorHAnsi"/>
          <w:spacing w:val="-10"/>
          <w:w w:val="115"/>
          <w:sz w:val="22"/>
          <w:szCs w:val="22"/>
          <w:rPrChange w:id="2073" w:author="Wall, Alison E." w:date="2017-11-27T19:39:00Z">
            <w:rPr>
              <w:spacing w:val="-10"/>
              <w:w w:val="115"/>
            </w:rPr>
          </w:rPrChange>
        </w:rPr>
        <w:t xml:space="preserve"> </w:t>
      </w:r>
      <w:r w:rsidRPr="00635885">
        <w:rPr>
          <w:rFonts w:asciiTheme="minorHAnsi" w:hAnsiTheme="minorHAnsi"/>
          <w:spacing w:val="-4"/>
          <w:w w:val="115"/>
          <w:sz w:val="22"/>
          <w:szCs w:val="22"/>
          <w:rPrChange w:id="2074" w:author="Wall, Alison E." w:date="2017-11-27T19:39:00Z">
            <w:rPr>
              <w:spacing w:val="-4"/>
              <w:w w:val="115"/>
            </w:rPr>
          </w:rPrChange>
        </w:rPr>
        <w:t>p</w:t>
      </w:r>
      <w:r w:rsidRPr="00635885">
        <w:rPr>
          <w:rFonts w:asciiTheme="minorHAnsi" w:hAnsiTheme="minorHAnsi"/>
          <w:w w:val="115"/>
          <w:sz w:val="22"/>
          <w:szCs w:val="22"/>
          <w:rPrChange w:id="2075" w:author="Wall, Alison E." w:date="2017-11-27T19:39:00Z">
            <w:rPr>
              <w:w w:val="115"/>
            </w:rPr>
          </w:rPrChange>
        </w:rPr>
        <w:t>.</w:t>
      </w:r>
      <w:r w:rsidRPr="00635885">
        <w:rPr>
          <w:rFonts w:asciiTheme="minorHAnsi" w:hAnsiTheme="minorHAnsi"/>
          <w:spacing w:val="-10"/>
          <w:w w:val="115"/>
          <w:sz w:val="22"/>
          <w:szCs w:val="22"/>
          <w:rPrChange w:id="2076" w:author="Wall, Alison E." w:date="2017-11-27T19:39:00Z">
            <w:rPr>
              <w:spacing w:val="-10"/>
              <w:w w:val="115"/>
            </w:rPr>
          </w:rPrChange>
        </w:rPr>
        <w:t xml:space="preserve"> </w:t>
      </w:r>
      <w:r w:rsidRPr="00635885">
        <w:rPr>
          <w:rFonts w:asciiTheme="minorHAnsi" w:hAnsiTheme="minorHAnsi"/>
          <w:w w:val="115"/>
          <w:sz w:val="22"/>
          <w:szCs w:val="22"/>
          <w:rPrChange w:id="2077" w:author="Wall, Alison E." w:date="2017-11-27T19:39:00Z">
            <w:rPr>
              <w:w w:val="115"/>
            </w:rPr>
          </w:rPrChange>
        </w:rPr>
        <w:t>1)".</w:t>
      </w:r>
      <w:r w:rsidRPr="00635885">
        <w:rPr>
          <w:rFonts w:asciiTheme="minorHAnsi" w:hAnsiTheme="minorHAnsi"/>
          <w:spacing w:val="-10"/>
          <w:w w:val="115"/>
          <w:sz w:val="22"/>
          <w:szCs w:val="22"/>
          <w:rPrChange w:id="2078" w:author="Wall, Alison E." w:date="2017-11-27T19:39:00Z">
            <w:rPr>
              <w:spacing w:val="-10"/>
              <w:w w:val="115"/>
            </w:rPr>
          </w:rPrChange>
        </w:rPr>
        <w:t xml:space="preserve"> </w:t>
      </w:r>
      <w:r w:rsidRPr="00635885">
        <w:rPr>
          <w:rFonts w:asciiTheme="minorHAnsi" w:hAnsiTheme="minorHAnsi"/>
          <w:spacing w:val="-3"/>
          <w:w w:val="115"/>
          <w:sz w:val="22"/>
          <w:szCs w:val="22"/>
          <w:rPrChange w:id="2079" w:author="Wall, Alison E." w:date="2017-11-27T19:39:00Z">
            <w:rPr>
              <w:spacing w:val="-3"/>
              <w:w w:val="115"/>
            </w:rPr>
          </w:rPrChange>
        </w:rPr>
        <w:t>A</w:t>
      </w:r>
      <w:r w:rsidRPr="00635885">
        <w:rPr>
          <w:rFonts w:asciiTheme="minorHAnsi" w:hAnsiTheme="minorHAnsi"/>
          <w:w w:val="115"/>
          <w:sz w:val="22"/>
          <w:szCs w:val="22"/>
          <w:rPrChange w:id="2080" w:author="Wall, Alison E." w:date="2017-11-27T19:39:00Z">
            <w:rPr>
              <w:w w:val="115"/>
            </w:rPr>
          </w:rPrChange>
        </w:rPr>
        <w:t>dding</w:t>
      </w:r>
      <w:r w:rsidRPr="00635885">
        <w:rPr>
          <w:rFonts w:asciiTheme="minorHAnsi" w:hAnsiTheme="minorHAnsi"/>
          <w:spacing w:val="-9"/>
          <w:w w:val="115"/>
          <w:sz w:val="22"/>
          <w:szCs w:val="22"/>
          <w:rPrChange w:id="2081" w:author="Wall, Alison E." w:date="2017-11-27T19:39:00Z">
            <w:rPr>
              <w:spacing w:val="-9"/>
              <w:w w:val="115"/>
            </w:rPr>
          </w:rPrChange>
        </w:rPr>
        <w:t xml:space="preserve"> </w:t>
      </w:r>
      <w:r w:rsidRPr="00635885">
        <w:rPr>
          <w:rFonts w:asciiTheme="minorHAnsi" w:hAnsiTheme="minorHAnsi"/>
          <w:w w:val="115"/>
          <w:sz w:val="22"/>
          <w:szCs w:val="22"/>
          <w:rPrChange w:id="2082" w:author="Wall, Alison E." w:date="2017-11-27T19:39:00Z">
            <w:rPr>
              <w:w w:val="115"/>
            </w:rPr>
          </w:rPrChange>
        </w:rPr>
        <w:t>inju</w:t>
      </w:r>
      <w:r w:rsidRPr="00635885">
        <w:rPr>
          <w:rFonts w:asciiTheme="minorHAnsi" w:hAnsiTheme="minorHAnsi"/>
          <w:spacing w:val="-3"/>
          <w:w w:val="115"/>
          <w:sz w:val="22"/>
          <w:szCs w:val="22"/>
          <w:rPrChange w:id="2083" w:author="Wall, Alison E." w:date="2017-11-27T19:39:00Z">
            <w:rPr>
              <w:spacing w:val="-3"/>
              <w:w w:val="115"/>
            </w:rPr>
          </w:rPrChange>
        </w:rPr>
        <w:t>r</w:t>
      </w:r>
      <w:r w:rsidRPr="00635885">
        <w:rPr>
          <w:rFonts w:asciiTheme="minorHAnsi" w:hAnsiTheme="minorHAnsi"/>
          <w:w w:val="115"/>
          <w:sz w:val="22"/>
          <w:szCs w:val="22"/>
          <w:rPrChange w:id="2084" w:author="Wall, Alison E." w:date="2017-11-27T19:39:00Z">
            <w:rPr>
              <w:w w:val="115"/>
            </w:rPr>
          </w:rPrChange>
        </w:rPr>
        <w:t>y</w:t>
      </w:r>
      <w:r w:rsidRPr="00635885">
        <w:rPr>
          <w:rFonts w:asciiTheme="minorHAnsi" w:hAnsiTheme="minorHAnsi"/>
          <w:spacing w:val="-12"/>
          <w:w w:val="115"/>
          <w:sz w:val="22"/>
          <w:szCs w:val="22"/>
          <w:rPrChange w:id="2085" w:author="Wall, Alison E." w:date="2017-11-27T19:39:00Z">
            <w:rPr>
              <w:spacing w:val="-12"/>
              <w:w w:val="115"/>
            </w:rPr>
          </w:rPrChange>
        </w:rPr>
        <w:t xml:space="preserve"> </w:t>
      </w:r>
      <w:r w:rsidRPr="00635885">
        <w:rPr>
          <w:rFonts w:asciiTheme="minorHAnsi" w:hAnsiTheme="minorHAnsi"/>
          <w:spacing w:val="-2"/>
          <w:w w:val="115"/>
          <w:sz w:val="22"/>
          <w:szCs w:val="22"/>
          <w:rPrChange w:id="2086" w:author="Wall, Alison E." w:date="2017-11-27T19:39:00Z">
            <w:rPr>
              <w:spacing w:val="-2"/>
              <w:w w:val="115"/>
            </w:rPr>
          </w:rPrChange>
        </w:rPr>
        <w:t>t</w:t>
      </w:r>
      <w:r w:rsidRPr="00635885">
        <w:rPr>
          <w:rFonts w:asciiTheme="minorHAnsi" w:hAnsiTheme="minorHAnsi"/>
          <w:w w:val="115"/>
          <w:sz w:val="22"/>
          <w:szCs w:val="22"/>
          <w:rPrChange w:id="2087" w:author="Wall, Alison E." w:date="2017-11-27T19:39:00Z">
            <w:rPr>
              <w:w w:val="115"/>
            </w:rPr>
          </w:rPrChange>
        </w:rPr>
        <w:t>o</w:t>
      </w:r>
      <w:r w:rsidRPr="00635885">
        <w:rPr>
          <w:rFonts w:asciiTheme="minorHAnsi" w:hAnsiTheme="minorHAnsi"/>
          <w:spacing w:val="-15"/>
          <w:w w:val="115"/>
          <w:sz w:val="22"/>
          <w:szCs w:val="22"/>
          <w:rPrChange w:id="2088" w:author="Wall, Alison E." w:date="2017-11-27T19:39:00Z">
            <w:rPr>
              <w:spacing w:val="-15"/>
              <w:w w:val="115"/>
            </w:rPr>
          </w:rPrChange>
        </w:rPr>
        <w:t xml:space="preserve"> </w:t>
      </w:r>
      <w:r w:rsidRPr="00635885">
        <w:rPr>
          <w:rFonts w:asciiTheme="minorHAnsi" w:hAnsiTheme="minorHAnsi"/>
          <w:w w:val="115"/>
          <w:sz w:val="22"/>
          <w:szCs w:val="22"/>
          <w:rPrChange w:id="2089" w:author="Wall, Alison E." w:date="2017-11-27T19:39:00Z">
            <w:rPr>
              <w:w w:val="115"/>
            </w:rPr>
          </w:rPrChange>
        </w:rPr>
        <w:t>insul</w:t>
      </w:r>
      <w:r w:rsidRPr="00635885">
        <w:rPr>
          <w:rFonts w:asciiTheme="minorHAnsi" w:hAnsiTheme="minorHAnsi"/>
          <w:spacing w:val="-3"/>
          <w:w w:val="115"/>
          <w:sz w:val="22"/>
          <w:szCs w:val="22"/>
          <w:rPrChange w:id="2090" w:author="Wall, Alison E." w:date="2017-11-27T19:39:00Z">
            <w:rPr>
              <w:spacing w:val="-3"/>
              <w:w w:val="115"/>
            </w:rPr>
          </w:rPrChange>
        </w:rPr>
        <w:t>t</w:t>
      </w:r>
      <w:r w:rsidRPr="00635885">
        <w:rPr>
          <w:rFonts w:asciiTheme="minorHAnsi" w:hAnsiTheme="minorHAnsi"/>
          <w:w w:val="115"/>
          <w:sz w:val="22"/>
          <w:szCs w:val="22"/>
          <w:rPrChange w:id="2091" w:author="Wall, Alison E." w:date="2017-11-27T19:39:00Z">
            <w:rPr>
              <w:w w:val="115"/>
            </w:rPr>
          </w:rPrChange>
        </w:rPr>
        <w:t>,</w:t>
      </w:r>
      <w:r w:rsidRPr="00635885">
        <w:rPr>
          <w:rFonts w:asciiTheme="minorHAnsi" w:hAnsiTheme="minorHAnsi"/>
          <w:spacing w:val="-10"/>
          <w:w w:val="115"/>
          <w:sz w:val="22"/>
          <w:szCs w:val="22"/>
          <w:rPrChange w:id="2092" w:author="Wall, Alison E." w:date="2017-11-27T19:39:00Z">
            <w:rPr>
              <w:spacing w:val="-10"/>
              <w:w w:val="115"/>
            </w:rPr>
          </w:rPrChange>
        </w:rPr>
        <w:t xml:space="preserve"> </w:t>
      </w:r>
      <w:r w:rsidRPr="00635885">
        <w:rPr>
          <w:rFonts w:asciiTheme="minorHAnsi" w:hAnsiTheme="minorHAnsi"/>
          <w:w w:val="115"/>
          <w:sz w:val="22"/>
          <w:szCs w:val="22"/>
          <w:rPrChange w:id="2093" w:author="Wall, Alison E." w:date="2017-11-27T19:39:00Z">
            <w:rPr>
              <w:w w:val="115"/>
            </w:rPr>
          </w:rPrChange>
        </w:rPr>
        <w:t>D</w:t>
      </w:r>
      <w:r w:rsidRPr="00635885">
        <w:rPr>
          <w:rFonts w:asciiTheme="minorHAnsi" w:hAnsiTheme="minorHAnsi"/>
          <w:spacing w:val="-9"/>
          <w:w w:val="115"/>
          <w:sz w:val="22"/>
          <w:szCs w:val="22"/>
          <w:rPrChange w:id="2094" w:author="Wall, Alison E." w:date="2017-11-27T19:39:00Z">
            <w:rPr>
              <w:spacing w:val="-9"/>
              <w:w w:val="115"/>
            </w:rPr>
          </w:rPrChange>
        </w:rPr>
        <w:t>r</w:t>
      </w:r>
      <w:r w:rsidRPr="00635885">
        <w:rPr>
          <w:rFonts w:asciiTheme="minorHAnsi" w:hAnsiTheme="minorHAnsi"/>
          <w:w w:val="115"/>
          <w:sz w:val="22"/>
          <w:szCs w:val="22"/>
          <w:rPrChange w:id="2095" w:author="Wall, Alison E." w:date="2017-11-27T19:39:00Z">
            <w:rPr>
              <w:w w:val="115"/>
            </w:rPr>
          </w:rPrChange>
        </w:rPr>
        <w:t>.</w:t>
      </w:r>
      <w:r w:rsidRPr="00635885">
        <w:rPr>
          <w:rFonts w:asciiTheme="minorHAnsi" w:hAnsiTheme="minorHAnsi"/>
          <w:spacing w:val="-10"/>
          <w:w w:val="115"/>
          <w:sz w:val="22"/>
          <w:szCs w:val="22"/>
          <w:rPrChange w:id="2096" w:author="Wall, Alison E." w:date="2017-11-27T19:39:00Z">
            <w:rPr>
              <w:spacing w:val="-10"/>
              <w:w w:val="115"/>
            </w:rPr>
          </w:rPrChange>
        </w:rPr>
        <w:t xml:space="preserve"> </w:t>
      </w:r>
      <w:proofErr w:type="spellStart"/>
      <w:r w:rsidRPr="00635885">
        <w:rPr>
          <w:rFonts w:asciiTheme="minorHAnsi" w:hAnsiTheme="minorHAnsi"/>
          <w:spacing w:val="-8"/>
          <w:w w:val="115"/>
          <w:sz w:val="22"/>
          <w:szCs w:val="22"/>
          <w:rPrChange w:id="2097" w:author="Wall, Alison E." w:date="2017-11-27T19:39:00Z">
            <w:rPr>
              <w:spacing w:val="-8"/>
              <w:w w:val="115"/>
            </w:rPr>
          </w:rPrChange>
        </w:rPr>
        <w:t>T</w:t>
      </w:r>
      <w:r w:rsidRPr="00635885">
        <w:rPr>
          <w:rFonts w:asciiTheme="minorHAnsi" w:hAnsiTheme="minorHAnsi"/>
          <w:w w:val="115"/>
          <w:sz w:val="22"/>
          <w:szCs w:val="22"/>
          <w:rPrChange w:id="2098" w:author="Wall, Alison E." w:date="2017-11-27T19:39:00Z">
            <w:rPr>
              <w:w w:val="115"/>
            </w:rPr>
          </w:rPrChange>
        </w:rPr>
        <w:t>anaki</w:t>
      </w:r>
      <w:proofErr w:type="spellEnd"/>
      <w:r w:rsidRPr="00635885">
        <w:rPr>
          <w:rFonts w:asciiTheme="minorHAnsi" w:hAnsiTheme="minorHAnsi"/>
          <w:spacing w:val="-9"/>
          <w:w w:val="115"/>
          <w:sz w:val="22"/>
          <w:szCs w:val="22"/>
          <w:rPrChange w:id="2099" w:author="Wall, Alison E." w:date="2017-11-27T19:39:00Z">
            <w:rPr>
              <w:spacing w:val="-9"/>
              <w:w w:val="115"/>
            </w:rPr>
          </w:rPrChange>
        </w:rPr>
        <w:t xml:space="preserve"> </w:t>
      </w:r>
      <w:r w:rsidRPr="00635885">
        <w:rPr>
          <w:rFonts w:asciiTheme="minorHAnsi" w:hAnsiTheme="minorHAnsi"/>
          <w:w w:val="115"/>
          <w:sz w:val="22"/>
          <w:szCs w:val="22"/>
          <w:rPrChange w:id="2100" w:author="Wall, Alison E." w:date="2017-11-27T19:39:00Z">
            <w:rPr>
              <w:w w:val="115"/>
            </w:rPr>
          </w:rPrChange>
        </w:rPr>
        <w:t>claims</w:t>
      </w:r>
      <w:r w:rsidRPr="00635885">
        <w:rPr>
          <w:rFonts w:asciiTheme="minorHAnsi" w:hAnsiTheme="minorHAnsi"/>
          <w:spacing w:val="-13"/>
          <w:w w:val="115"/>
          <w:sz w:val="22"/>
          <w:szCs w:val="22"/>
          <w:rPrChange w:id="2101" w:author="Wall, Alison E." w:date="2017-11-27T19:39:00Z">
            <w:rPr>
              <w:spacing w:val="-13"/>
              <w:w w:val="115"/>
            </w:rPr>
          </w:rPrChange>
        </w:rPr>
        <w:t xml:space="preserve"> </w:t>
      </w:r>
      <w:r w:rsidRPr="00635885">
        <w:rPr>
          <w:rFonts w:asciiTheme="minorHAnsi" w:hAnsiTheme="minorHAnsi"/>
          <w:w w:val="115"/>
          <w:sz w:val="22"/>
          <w:szCs w:val="22"/>
          <w:rPrChange w:id="2102" w:author="Wall, Alison E." w:date="2017-11-27T19:39:00Z">
            <w:rPr>
              <w:w w:val="115"/>
            </w:rPr>
          </w:rPrChange>
        </w:rPr>
        <w:t>his</w:t>
      </w:r>
      <w:r w:rsidRPr="00635885">
        <w:rPr>
          <w:rFonts w:asciiTheme="minorHAnsi" w:hAnsiTheme="minorHAnsi"/>
          <w:spacing w:val="-12"/>
          <w:w w:val="115"/>
          <w:sz w:val="22"/>
          <w:szCs w:val="22"/>
          <w:rPrChange w:id="2103" w:author="Wall, Alison E." w:date="2017-11-27T19:39:00Z">
            <w:rPr>
              <w:spacing w:val="-12"/>
              <w:w w:val="115"/>
            </w:rPr>
          </w:rPrChange>
        </w:rPr>
        <w:t xml:space="preserve"> </w:t>
      </w:r>
      <w:r w:rsidRPr="00635885">
        <w:rPr>
          <w:rFonts w:asciiTheme="minorHAnsi" w:hAnsiTheme="minorHAnsi"/>
          <w:w w:val="115"/>
          <w:sz w:val="22"/>
          <w:szCs w:val="22"/>
          <w:rPrChange w:id="2104" w:author="Wall, Alison E." w:date="2017-11-27T19:39:00Z">
            <w:rPr>
              <w:w w:val="115"/>
            </w:rPr>
          </w:rPrChange>
        </w:rPr>
        <w:t>g</w:t>
      </w:r>
      <w:r w:rsidRPr="00635885">
        <w:rPr>
          <w:rFonts w:asciiTheme="minorHAnsi" w:hAnsiTheme="minorHAnsi"/>
          <w:spacing w:val="-2"/>
          <w:w w:val="115"/>
          <w:sz w:val="22"/>
          <w:szCs w:val="22"/>
          <w:rPrChange w:id="2105" w:author="Wall, Alison E." w:date="2017-11-27T19:39:00Z">
            <w:rPr>
              <w:spacing w:val="-2"/>
              <w:w w:val="115"/>
            </w:rPr>
          </w:rPrChange>
        </w:rPr>
        <w:t>r</w:t>
      </w:r>
      <w:r w:rsidRPr="00635885">
        <w:rPr>
          <w:rFonts w:asciiTheme="minorHAnsi" w:hAnsiTheme="minorHAnsi"/>
          <w:w w:val="115"/>
          <w:sz w:val="22"/>
          <w:szCs w:val="22"/>
          <w:rPrChange w:id="2106" w:author="Wall, Alison E." w:date="2017-11-27T19:39:00Z">
            <w:rPr>
              <w:w w:val="115"/>
            </w:rPr>
          </w:rPrChange>
        </w:rPr>
        <w:t>and</w:t>
      </w:r>
      <w:r w:rsidRPr="00635885">
        <w:rPr>
          <w:rFonts w:asciiTheme="minorHAnsi" w:hAnsiTheme="minorHAnsi"/>
          <w:spacing w:val="-1"/>
          <w:w w:val="115"/>
          <w:sz w:val="22"/>
          <w:szCs w:val="22"/>
          <w:rPrChange w:id="2107" w:author="Wall, Alison E." w:date="2017-11-27T19:39:00Z">
            <w:rPr>
              <w:spacing w:val="-1"/>
              <w:w w:val="115"/>
            </w:rPr>
          </w:rPrChange>
        </w:rPr>
        <w:t>f</w:t>
      </w:r>
      <w:r w:rsidRPr="00635885">
        <w:rPr>
          <w:rFonts w:asciiTheme="minorHAnsi" w:hAnsiTheme="minorHAnsi"/>
          <w:spacing w:val="-2"/>
          <w:w w:val="115"/>
          <w:sz w:val="22"/>
          <w:szCs w:val="22"/>
          <w:rPrChange w:id="2108" w:author="Wall, Alison E." w:date="2017-11-27T19:39:00Z">
            <w:rPr>
              <w:spacing w:val="-2"/>
              <w:w w:val="115"/>
            </w:rPr>
          </w:rPrChange>
        </w:rPr>
        <w:t>a</w:t>
      </w:r>
      <w:r w:rsidRPr="00635885">
        <w:rPr>
          <w:rFonts w:asciiTheme="minorHAnsi" w:hAnsiTheme="minorHAnsi"/>
          <w:w w:val="115"/>
          <w:sz w:val="22"/>
          <w:szCs w:val="22"/>
          <w:rPrChange w:id="2109" w:author="Wall, Alison E." w:date="2017-11-27T19:39:00Z">
            <w:rPr>
              <w:w w:val="115"/>
            </w:rPr>
          </w:rPrChange>
        </w:rPr>
        <w:t>ther</w:t>
      </w:r>
      <w:r w:rsidRPr="00635885">
        <w:rPr>
          <w:rFonts w:asciiTheme="minorHAnsi" w:hAnsiTheme="minorHAnsi"/>
          <w:w w:val="119"/>
          <w:sz w:val="22"/>
          <w:szCs w:val="22"/>
          <w:rPrChange w:id="2110" w:author="Wall, Alison E." w:date="2017-11-27T19:39:00Z">
            <w:rPr>
              <w:w w:val="119"/>
            </w:rPr>
          </w:rPrChange>
        </w:rPr>
        <w:t xml:space="preserve"> </w:t>
      </w:r>
      <w:r w:rsidRPr="00635885">
        <w:rPr>
          <w:rFonts w:asciiTheme="minorHAnsi" w:hAnsiTheme="minorHAnsi"/>
          <w:w w:val="115"/>
          <w:sz w:val="22"/>
          <w:szCs w:val="22"/>
          <w:rPrChange w:id="2111" w:author="Wall, Alison E." w:date="2017-11-27T19:39:00Z">
            <w:rPr>
              <w:w w:val="115"/>
            </w:rPr>
          </w:rPrChange>
        </w:rPr>
        <w:t>arri</w:t>
      </w:r>
      <w:r w:rsidRPr="00635885">
        <w:rPr>
          <w:rFonts w:asciiTheme="minorHAnsi" w:hAnsiTheme="minorHAnsi"/>
          <w:spacing w:val="-3"/>
          <w:w w:val="115"/>
          <w:sz w:val="22"/>
          <w:szCs w:val="22"/>
          <w:rPrChange w:id="2112" w:author="Wall, Alison E." w:date="2017-11-27T19:39:00Z">
            <w:rPr>
              <w:spacing w:val="-3"/>
              <w:w w:val="115"/>
            </w:rPr>
          </w:rPrChange>
        </w:rPr>
        <w:t>v</w:t>
      </w:r>
      <w:r w:rsidRPr="00635885">
        <w:rPr>
          <w:rFonts w:asciiTheme="minorHAnsi" w:hAnsiTheme="minorHAnsi"/>
          <w:w w:val="115"/>
          <w:sz w:val="22"/>
          <w:szCs w:val="22"/>
          <w:rPrChange w:id="2113" w:author="Wall, Alison E." w:date="2017-11-27T19:39:00Z">
            <w:rPr>
              <w:w w:val="115"/>
            </w:rPr>
          </w:rPrChange>
        </w:rPr>
        <w:t>ed</w:t>
      </w:r>
      <w:r w:rsidRPr="00635885">
        <w:rPr>
          <w:rFonts w:asciiTheme="minorHAnsi" w:hAnsiTheme="minorHAnsi"/>
          <w:spacing w:val="-21"/>
          <w:w w:val="115"/>
          <w:sz w:val="22"/>
          <w:szCs w:val="22"/>
          <w:rPrChange w:id="2114" w:author="Wall, Alison E." w:date="2017-11-27T19:39:00Z">
            <w:rPr>
              <w:spacing w:val="-21"/>
              <w:w w:val="115"/>
            </w:rPr>
          </w:rPrChange>
        </w:rPr>
        <w:t xml:space="preserve"> </w:t>
      </w:r>
      <w:r w:rsidRPr="00635885">
        <w:rPr>
          <w:rFonts w:asciiTheme="minorHAnsi" w:hAnsiTheme="minorHAnsi"/>
          <w:w w:val="115"/>
          <w:sz w:val="22"/>
          <w:szCs w:val="22"/>
          <w:rPrChange w:id="2115" w:author="Wall, Alison E." w:date="2017-11-27T19:39:00Z">
            <w:rPr>
              <w:w w:val="115"/>
            </w:rPr>
          </w:rPrChange>
        </w:rPr>
        <w:t>in</w:t>
      </w:r>
      <w:r w:rsidRPr="00635885">
        <w:rPr>
          <w:rFonts w:asciiTheme="minorHAnsi" w:hAnsiTheme="minorHAnsi"/>
          <w:spacing w:val="-21"/>
          <w:w w:val="115"/>
          <w:sz w:val="22"/>
          <w:szCs w:val="22"/>
          <w:rPrChange w:id="2116" w:author="Wall, Alison E." w:date="2017-11-27T19:39:00Z">
            <w:rPr>
              <w:spacing w:val="-21"/>
              <w:w w:val="115"/>
            </w:rPr>
          </w:rPrChange>
        </w:rPr>
        <w:t xml:space="preserve"> </w:t>
      </w:r>
      <w:r w:rsidRPr="00635885">
        <w:rPr>
          <w:rFonts w:asciiTheme="minorHAnsi" w:hAnsiTheme="minorHAnsi"/>
          <w:w w:val="115"/>
          <w:sz w:val="22"/>
          <w:szCs w:val="22"/>
          <w:rPrChange w:id="2117" w:author="Wall, Alison E." w:date="2017-11-27T19:39:00Z">
            <w:rPr>
              <w:w w:val="115"/>
            </w:rPr>
          </w:rPrChange>
        </w:rPr>
        <w:t>America</w:t>
      </w:r>
      <w:r w:rsidRPr="00635885">
        <w:rPr>
          <w:rFonts w:asciiTheme="minorHAnsi" w:hAnsiTheme="minorHAnsi"/>
          <w:spacing w:val="-23"/>
          <w:w w:val="115"/>
          <w:sz w:val="22"/>
          <w:szCs w:val="22"/>
          <w:rPrChange w:id="2118" w:author="Wall, Alison E." w:date="2017-11-27T19:39:00Z">
            <w:rPr>
              <w:spacing w:val="-23"/>
              <w:w w:val="115"/>
            </w:rPr>
          </w:rPrChange>
        </w:rPr>
        <w:t xml:space="preserve"> </w:t>
      </w:r>
      <w:r w:rsidRPr="00635885">
        <w:rPr>
          <w:rFonts w:asciiTheme="minorHAnsi" w:hAnsiTheme="minorHAnsi"/>
          <w:w w:val="115"/>
          <w:sz w:val="22"/>
          <w:szCs w:val="22"/>
          <w:rPrChange w:id="2119" w:author="Wall, Alison E." w:date="2017-11-27T19:39:00Z">
            <w:rPr>
              <w:w w:val="115"/>
            </w:rPr>
          </w:rPrChange>
        </w:rPr>
        <w:t>during</w:t>
      </w:r>
      <w:r w:rsidRPr="00635885">
        <w:rPr>
          <w:rFonts w:asciiTheme="minorHAnsi" w:hAnsiTheme="minorHAnsi"/>
          <w:spacing w:val="-20"/>
          <w:w w:val="115"/>
          <w:sz w:val="22"/>
          <w:szCs w:val="22"/>
          <w:rPrChange w:id="2120" w:author="Wall, Alison E." w:date="2017-11-27T19:39:00Z">
            <w:rPr>
              <w:spacing w:val="-20"/>
              <w:w w:val="115"/>
            </w:rPr>
          </w:rPrChange>
        </w:rPr>
        <w:t xml:space="preserve"> </w:t>
      </w:r>
      <w:r w:rsidRPr="00635885">
        <w:rPr>
          <w:rFonts w:asciiTheme="minorHAnsi" w:hAnsiTheme="minorHAnsi"/>
          <w:w w:val="115"/>
          <w:sz w:val="22"/>
          <w:szCs w:val="22"/>
          <w:rPrChange w:id="2121" w:author="Wall, Alison E." w:date="2017-11-27T19:39:00Z">
            <w:rPr>
              <w:w w:val="115"/>
            </w:rPr>
          </w:rPrChange>
        </w:rPr>
        <w:t>188</w:t>
      </w:r>
      <w:r w:rsidRPr="00635885">
        <w:rPr>
          <w:rFonts w:asciiTheme="minorHAnsi" w:hAnsiTheme="minorHAnsi"/>
          <w:spacing w:val="-5"/>
          <w:w w:val="115"/>
          <w:sz w:val="22"/>
          <w:szCs w:val="22"/>
          <w:rPrChange w:id="2122" w:author="Wall, Alison E." w:date="2017-11-27T19:39:00Z">
            <w:rPr>
              <w:spacing w:val="-5"/>
              <w:w w:val="115"/>
            </w:rPr>
          </w:rPrChange>
        </w:rPr>
        <w:t>6</w:t>
      </w:r>
      <w:r w:rsidRPr="00635885">
        <w:rPr>
          <w:rFonts w:asciiTheme="minorHAnsi" w:hAnsiTheme="minorHAnsi"/>
          <w:w w:val="115"/>
          <w:sz w:val="22"/>
          <w:szCs w:val="22"/>
          <w:rPrChange w:id="2123" w:author="Wall, Alison E." w:date="2017-11-27T19:39:00Z">
            <w:rPr>
              <w:w w:val="115"/>
            </w:rPr>
          </w:rPrChange>
        </w:rPr>
        <w:t>,</w:t>
      </w:r>
      <w:r w:rsidRPr="00635885">
        <w:rPr>
          <w:rFonts w:asciiTheme="minorHAnsi" w:hAnsiTheme="minorHAnsi"/>
          <w:spacing w:val="-21"/>
          <w:w w:val="115"/>
          <w:sz w:val="22"/>
          <w:szCs w:val="22"/>
          <w:rPrChange w:id="2124" w:author="Wall, Alison E." w:date="2017-11-27T19:39:00Z">
            <w:rPr>
              <w:spacing w:val="-21"/>
              <w:w w:val="115"/>
            </w:rPr>
          </w:rPrChange>
        </w:rPr>
        <w:t xml:space="preserve"> </w:t>
      </w:r>
      <w:r w:rsidRPr="00635885">
        <w:rPr>
          <w:rFonts w:asciiTheme="minorHAnsi" w:hAnsiTheme="minorHAnsi"/>
          <w:w w:val="115"/>
          <w:sz w:val="22"/>
          <w:szCs w:val="22"/>
          <w:rPrChange w:id="2125" w:author="Wall, Alison E." w:date="2017-11-27T19:39:00Z">
            <w:rPr>
              <w:w w:val="115"/>
            </w:rPr>
          </w:rPrChange>
        </w:rPr>
        <w:t>b</w:t>
      </w:r>
      <w:r w:rsidRPr="00635885">
        <w:rPr>
          <w:rFonts w:asciiTheme="minorHAnsi" w:hAnsiTheme="minorHAnsi"/>
          <w:spacing w:val="-2"/>
          <w:w w:val="115"/>
          <w:sz w:val="22"/>
          <w:szCs w:val="22"/>
          <w:rPrChange w:id="2126" w:author="Wall, Alison E." w:date="2017-11-27T19:39:00Z">
            <w:rPr>
              <w:spacing w:val="-2"/>
              <w:w w:val="115"/>
            </w:rPr>
          </w:rPrChange>
        </w:rPr>
        <w:t>e</w:t>
      </w:r>
      <w:r w:rsidRPr="00635885">
        <w:rPr>
          <w:rFonts w:asciiTheme="minorHAnsi" w:hAnsiTheme="minorHAnsi"/>
          <w:spacing w:val="-1"/>
          <w:w w:val="115"/>
          <w:sz w:val="22"/>
          <w:szCs w:val="22"/>
          <w:rPrChange w:id="2127" w:author="Wall, Alison E." w:date="2017-11-27T19:39:00Z">
            <w:rPr>
              <w:spacing w:val="-1"/>
              <w:w w:val="115"/>
            </w:rPr>
          </w:rPrChange>
        </w:rPr>
        <w:t>f</w:t>
      </w:r>
      <w:r w:rsidRPr="00635885">
        <w:rPr>
          <w:rFonts w:asciiTheme="minorHAnsi" w:hAnsiTheme="minorHAnsi"/>
          <w:w w:val="115"/>
          <w:sz w:val="22"/>
          <w:szCs w:val="22"/>
          <w:rPrChange w:id="2128" w:author="Wall, Alison E." w:date="2017-11-27T19:39:00Z">
            <w:rPr>
              <w:w w:val="115"/>
            </w:rPr>
          </w:rPrChange>
        </w:rPr>
        <w:t>o</w:t>
      </w:r>
      <w:r w:rsidRPr="00635885">
        <w:rPr>
          <w:rFonts w:asciiTheme="minorHAnsi" w:hAnsiTheme="minorHAnsi"/>
          <w:spacing w:val="-2"/>
          <w:w w:val="115"/>
          <w:sz w:val="22"/>
          <w:szCs w:val="22"/>
          <w:rPrChange w:id="2129" w:author="Wall, Alison E." w:date="2017-11-27T19:39:00Z">
            <w:rPr>
              <w:spacing w:val="-2"/>
              <w:w w:val="115"/>
            </w:rPr>
          </w:rPrChange>
        </w:rPr>
        <w:t>r</w:t>
      </w:r>
      <w:r w:rsidRPr="00635885">
        <w:rPr>
          <w:rFonts w:asciiTheme="minorHAnsi" w:hAnsiTheme="minorHAnsi"/>
          <w:w w:val="115"/>
          <w:sz w:val="22"/>
          <w:szCs w:val="22"/>
          <w:rPrChange w:id="2130" w:author="Wall, Alison E." w:date="2017-11-27T19:39:00Z">
            <w:rPr>
              <w:w w:val="115"/>
            </w:rPr>
          </w:rPrChange>
        </w:rPr>
        <w:t>e</w:t>
      </w:r>
      <w:r w:rsidRPr="00635885">
        <w:rPr>
          <w:rFonts w:asciiTheme="minorHAnsi" w:hAnsiTheme="minorHAnsi"/>
          <w:spacing w:val="-23"/>
          <w:w w:val="115"/>
          <w:sz w:val="22"/>
          <w:szCs w:val="22"/>
          <w:rPrChange w:id="2131" w:author="Wall, Alison E." w:date="2017-11-27T19:39:00Z">
            <w:rPr>
              <w:spacing w:val="-23"/>
              <w:w w:val="115"/>
            </w:rPr>
          </w:rPrChange>
        </w:rPr>
        <w:t xml:space="preserve"> </w:t>
      </w:r>
      <w:r w:rsidRPr="00635885">
        <w:rPr>
          <w:rFonts w:asciiTheme="minorHAnsi" w:hAnsiTheme="minorHAnsi"/>
          <w:w w:val="115"/>
          <w:sz w:val="22"/>
          <w:szCs w:val="22"/>
          <w:rPrChange w:id="2132" w:author="Wall, Alison E." w:date="2017-11-27T19:39:00Z">
            <w:rPr>
              <w:w w:val="115"/>
            </w:rPr>
          </w:rPrChange>
        </w:rPr>
        <w:t>ma</w:t>
      </w:r>
      <w:r w:rsidRPr="00635885">
        <w:rPr>
          <w:rFonts w:asciiTheme="minorHAnsi" w:hAnsiTheme="minorHAnsi"/>
          <w:spacing w:val="-3"/>
          <w:w w:val="115"/>
          <w:sz w:val="22"/>
          <w:szCs w:val="22"/>
          <w:rPrChange w:id="2133" w:author="Wall, Alison E." w:date="2017-11-27T19:39:00Z">
            <w:rPr>
              <w:spacing w:val="-3"/>
              <w:w w:val="115"/>
            </w:rPr>
          </w:rPrChange>
        </w:rPr>
        <w:t>n</w:t>
      </w:r>
      <w:r w:rsidRPr="00635885">
        <w:rPr>
          <w:rFonts w:asciiTheme="minorHAnsi" w:hAnsiTheme="minorHAnsi"/>
          <w:w w:val="115"/>
          <w:sz w:val="22"/>
          <w:szCs w:val="22"/>
          <w:rPrChange w:id="2134" w:author="Wall, Alison E." w:date="2017-11-27T19:39:00Z">
            <w:rPr>
              <w:w w:val="115"/>
            </w:rPr>
          </w:rPrChange>
        </w:rPr>
        <w:t>y</w:t>
      </w:r>
      <w:r w:rsidRPr="00635885">
        <w:rPr>
          <w:rFonts w:asciiTheme="minorHAnsi" w:hAnsiTheme="minorHAnsi"/>
          <w:spacing w:val="-22"/>
          <w:w w:val="115"/>
          <w:sz w:val="22"/>
          <w:szCs w:val="22"/>
          <w:rPrChange w:id="2135" w:author="Wall, Alison E." w:date="2017-11-27T19:39:00Z">
            <w:rPr>
              <w:spacing w:val="-22"/>
              <w:w w:val="115"/>
            </w:rPr>
          </w:rPrChange>
        </w:rPr>
        <w:t xml:space="preserve"> </w:t>
      </w:r>
      <w:r w:rsidRPr="00635885">
        <w:rPr>
          <w:rFonts w:asciiTheme="minorHAnsi" w:hAnsiTheme="minorHAnsi"/>
          <w:w w:val="115"/>
          <w:sz w:val="22"/>
          <w:szCs w:val="22"/>
          <w:rPrChange w:id="2136" w:author="Wall, Alison E." w:date="2017-11-27T19:39:00Z">
            <w:rPr>
              <w:w w:val="115"/>
            </w:rPr>
          </w:rPrChange>
        </w:rPr>
        <w:t>Eu</w:t>
      </w:r>
      <w:r w:rsidRPr="00635885">
        <w:rPr>
          <w:rFonts w:asciiTheme="minorHAnsi" w:hAnsiTheme="minorHAnsi"/>
          <w:spacing w:val="-3"/>
          <w:w w:val="115"/>
          <w:sz w:val="22"/>
          <w:szCs w:val="22"/>
          <w:rPrChange w:id="2137" w:author="Wall, Alison E." w:date="2017-11-27T19:39:00Z">
            <w:rPr>
              <w:spacing w:val="-3"/>
              <w:w w:val="115"/>
            </w:rPr>
          </w:rPrChange>
        </w:rPr>
        <w:t>r</w:t>
      </w:r>
      <w:r w:rsidRPr="00635885">
        <w:rPr>
          <w:rFonts w:asciiTheme="minorHAnsi" w:hAnsiTheme="minorHAnsi"/>
          <w:w w:val="115"/>
          <w:sz w:val="22"/>
          <w:szCs w:val="22"/>
          <w:rPrChange w:id="2138" w:author="Wall, Alison E." w:date="2017-11-27T19:39:00Z">
            <w:rPr>
              <w:w w:val="115"/>
            </w:rPr>
          </w:rPrChange>
        </w:rPr>
        <w:t>opean</w:t>
      </w:r>
      <w:r w:rsidRPr="00635885">
        <w:rPr>
          <w:rFonts w:asciiTheme="minorHAnsi" w:hAnsiTheme="minorHAnsi"/>
          <w:spacing w:val="-21"/>
          <w:w w:val="115"/>
          <w:sz w:val="22"/>
          <w:szCs w:val="22"/>
          <w:rPrChange w:id="2139" w:author="Wall, Alison E." w:date="2017-11-27T19:39:00Z">
            <w:rPr>
              <w:spacing w:val="-21"/>
              <w:w w:val="115"/>
            </w:rPr>
          </w:rPrChange>
        </w:rPr>
        <w:t xml:space="preserve"> </w:t>
      </w:r>
      <w:r w:rsidRPr="00635885">
        <w:rPr>
          <w:rFonts w:asciiTheme="minorHAnsi" w:hAnsiTheme="minorHAnsi"/>
          <w:w w:val="115"/>
          <w:sz w:val="22"/>
          <w:szCs w:val="22"/>
          <w:rPrChange w:id="2140" w:author="Wall, Alison E." w:date="2017-11-27T19:39:00Z">
            <w:rPr>
              <w:w w:val="115"/>
            </w:rPr>
          </w:rPrChange>
        </w:rPr>
        <w:t>immi</w:t>
      </w:r>
      <w:r w:rsidRPr="00635885">
        <w:rPr>
          <w:rFonts w:asciiTheme="minorHAnsi" w:hAnsiTheme="minorHAnsi"/>
          <w:spacing w:val="-1"/>
          <w:w w:val="115"/>
          <w:sz w:val="22"/>
          <w:szCs w:val="22"/>
          <w:rPrChange w:id="2141" w:author="Wall, Alison E." w:date="2017-11-27T19:39:00Z">
            <w:rPr>
              <w:spacing w:val="-1"/>
              <w:w w:val="115"/>
            </w:rPr>
          </w:rPrChange>
        </w:rPr>
        <w:t>g</w:t>
      </w:r>
      <w:r w:rsidRPr="00635885">
        <w:rPr>
          <w:rFonts w:asciiTheme="minorHAnsi" w:hAnsiTheme="minorHAnsi"/>
          <w:spacing w:val="-2"/>
          <w:w w:val="115"/>
          <w:sz w:val="22"/>
          <w:szCs w:val="22"/>
          <w:rPrChange w:id="2142" w:author="Wall, Alison E." w:date="2017-11-27T19:39:00Z">
            <w:rPr>
              <w:spacing w:val="-2"/>
              <w:w w:val="115"/>
            </w:rPr>
          </w:rPrChange>
        </w:rPr>
        <w:t>r</w:t>
      </w:r>
      <w:r w:rsidRPr="00635885">
        <w:rPr>
          <w:rFonts w:asciiTheme="minorHAnsi" w:hAnsiTheme="minorHAnsi"/>
          <w:w w:val="115"/>
          <w:sz w:val="22"/>
          <w:szCs w:val="22"/>
          <w:rPrChange w:id="2143" w:author="Wall, Alison E." w:date="2017-11-27T19:39:00Z">
            <w:rPr>
              <w:w w:val="115"/>
            </w:rPr>
          </w:rPrChange>
        </w:rPr>
        <w:t>an</w:t>
      </w:r>
      <w:r w:rsidRPr="00635885">
        <w:rPr>
          <w:rFonts w:asciiTheme="minorHAnsi" w:hAnsiTheme="minorHAnsi"/>
          <w:spacing w:val="-2"/>
          <w:w w:val="115"/>
          <w:sz w:val="22"/>
          <w:szCs w:val="22"/>
          <w:rPrChange w:id="2144" w:author="Wall, Alison E." w:date="2017-11-27T19:39:00Z">
            <w:rPr>
              <w:spacing w:val="-2"/>
              <w:w w:val="115"/>
            </w:rPr>
          </w:rPrChange>
        </w:rPr>
        <w:t>t</w:t>
      </w:r>
      <w:r w:rsidRPr="00635885">
        <w:rPr>
          <w:rFonts w:asciiTheme="minorHAnsi" w:hAnsiTheme="minorHAnsi"/>
          <w:w w:val="115"/>
          <w:sz w:val="22"/>
          <w:szCs w:val="22"/>
          <w:rPrChange w:id="2145" w:author="Wall, Alison E." w:date="2017-11-27T19:39:00Z">
            <w:rPr>
              <w:w w:val="115"/>
            </w:rPr>
          </w:rPrChange>
        </w:rPr>
        <w:t>s</w:t>
      </w:r>
      <w:r w:rsidRPr="00635885">
        <w:rPr>
          <w:rFonts w:asciiTheme="minorHAnsi" w:hAnsiTheme="minorHAnsi"/>
          <w:spacing w:val="-22"/>
          <w:w w:val="115"/>
          <w:sz w:val="22"/>
          <w:szCs w:val="22"/>
          <w:rPrChange w:id="2146" w:author="Wall, Alison E." w:date="2017-11-27T19:39:00Z">
            <w:rPr>
              <w:spacing w:val="-22"/>
              <w:w w:val="115"/>
            </w:rPr>
          </w:rPrChange>
        </w:rPr>
        <w:t xml:space="preserve"> </w:t>
      </w:r>
      <w:r w:rsidRPr="00635885">
        <w:rPr>
          <w:rFonts w:asciiTheme="minorHAnsi" w:hAnsiTheme="minorHAnsi"/>
          <w:w w:val="115"/>
          <w:sz w:val="22"/>
          <w:szCs w:val="22"/>
          <w:rPrChange w:id="2147" w:author="Wall, Alison E." w:date="2017-11-27T19:39:00Z">
            <w:rPr>
              <w:w w:val="115"/>
            </w:rPr>
          </w:rPrChange>
        </w:rPr>
        <w:t>did</w:t>
      </w:r>
      <w:r w:rsidRPr="00635885">
        <w:rPr>
          <w:rFonts w:asciiTheme="minorHAnsi" w:hAnsiTheme="minorHAnsi"/>
          <w:spacing w:val="-21"/>
          <w:w w:val="115"/>
          <w:sz w:val="22"/>
          <w:szCs w:val="22"/>
          <w:rPrChange w:id="2148" w:author="Wall, Alison E." w:date="2017-11-27T19:39:00Z">
            <w:rPr>
              <w:spacing w:val="-21"/>
              <w:w w:val="115"/>
            </w:rPr>
          </w:rPrChange>
        </w:rPr>
        <w:t xml:space="preserve"> </w:t>
      </w:r>
      <w:r w:rsidRPr="00635885">
        <w:rPr>
          <w:rFonts w:asciiTheme="minorHAnsi" w:hAnsiTheme="minorHAnsi"/>
          <w:spacing w:val="-4"/>
          <w:w w:val="115"/>
          <w:sz w:val="22"/>
          <w:szCs w:val="22"/>
          <w:rPrChange w:id="2149" w:author="Wall, Alison E." w:date="2017-11-27T19:39:00Z">
            <w:rPr>
              <w:spacing w:val="-4"/>
              <w:w w:val="115"/>
            </w:rPr>
          </w:rPrChange>
        </w:rPr>
        <w:t>(</w:t>
      </w:r>
      <w:r w:rsidRPr="00635885">
        <w:rPr>
          <w:rFonts w:asciiTheme="minorHAnsi" w:hAnsiTheme="minorHAnsi"/>
          <w:w w:val="115"/>
          <w:sz w:val="22"/>
          <w:szCs w:val="22"/>
          <w:rPrChange w:id="2150" w:author="Wall, Alison E." w:date="2017-11-27T19:39:00Z">
            <w:rPr>
              <w:w w:val="115"/>
            </w:rPr>
          </w:rPrChange>
        </w:rPr>
        <w:t>2002</w:t>
      </w:r>
      <w:r w:rsidRPr="00635885">
        <w:rPr>
          <w:rFonts w:asciiTheme="minorHAnsi" w:hAnsiTheme="minorHAnsi"/>
          <w:spacing w:val="-21"/>
          <w:w w:val="115"/>
          <w:sz w:val="22"/>
          <w:szCs w:val="22"/>
          <w:rPrChange w:id="2151" w:author="Wall, Alison E." w:date="2017-11-27T19:39:00Z">
            <w:rPr>
              <w:spacing w:val="-21"/>
              <w:w w:val="115"/>
            </w:rPr>
          </w:rPrChange>
        </w:rPr>
        <w:t xml:space="preserve"> </w:t>
      </w:r>
      <w:r w:rsidRPr="00635885">
        <w:rPr>
          <w:rFonts w:asciiTheme="minorHAnsi" w:hAnsiTheme="minorHAnsi"/>
          <w:spacing w:val="-6"/>
          <w:w w:val="115"/>
          <w:sz w:val="22"/>
          <w:szCs w:val="22"/>
          <w:rPrChange w:id="2152" w:author="Wall, Alison E." w:date="2017-11-27T19:39:00Z">
            <w:rPr>
              <w:spacing w:val="-6"/>
              <w:w w:val="115"/>
            </w:rPr>
          </w:rPrChange>
        </w:rPr>
        <w:t>p</w:t>
      </w:r>
      <w:r w:rsidRPr="00635885">
        <w:rPr>
          <w:rFonts w:asciiTheme="minorHAnsi" w:hAnsiTheme="minorHAnsi"/>
          <w:w w:val="115"/>
          <w:sz w:val="22"/>
          <w:szCs w:val="22"/>
          <w:rPrChange w:id="2153" w:author="Wall, Alison E." w:date="2017-11-27T19:39:00Z">
            <w:rPr>
              <w:w w:val="115"/>
            </w:rPr>
          </w:rPrChange>
        </w:rPr>
        <w:t>.</w:t>
      </w:r>
      <w:r w:rsidRPr="00635885">
        <w:rPr>
          <w:rFonts w:asciiTheme="minorHAnsi" w:hAnsiTheme="minorHAnsi"/>
          <w:spacing w:val="-21"/>
          <w:w w:val="115"/>
          <w:sz w:val="22"/>
          <w:szCs w:val="22"/>
          <w:rPrChange w:id="2154" w:author="Wall, Alison E." w:date="2017-11-27T19:39:00Z">
            <w:rPr>
              <w:spacing w:val="-21"/>
              <w:w w:val="115"/>
            </w:rPr>
          </w:rPrChange>
        </w:rPr>
        <w:t xml:space="preserve"> </w:t>
      </w:r>
      <w:r w:rsidRPr="00635885">
        <w:rPr>
          <w:rFonts w:asciiTheme="minorHAnsi" w:hAnsiTheme="minorHAnsi"/>
          <w:w w:val="115"/>
          <w:sz w:val="22"/>
          <w:szCs w:val="22"/>
          <w:rPrChange w:id="2155" w:author="Wall, Alison E." w:date="2017-11-27T19:39:00Z">
            <w:rPr>
              <w:w w:val="115"/>
            </w:rPr>
          </w:rPrChange>
        </w:rPr>
        <w:t>1).</w:t>
      </w:r>
      <w:r w:rsidRPr="00635885">
        <w:rPr>
          <w:rFonts w:asciiTheme="minorHAnsi" w:hAnsiTheme="minorHAnsi"/>
          <w:w w:val="124"/>
          <w:sz w:val="22"/>
          <w:szCs w:val="22"/>
          <w:rPrChange w:id="2156" w:author="Wall, Alison E." w:date="2017-11-27T19:39:00Z">
            <w:rPr>
              <w:w w:val="124"/>
            </w:rPr>
          </w:rPrChange>
        </w:rPr>
        <w:t xml:space="preserve"> </w:t>
      </w:r>
      <w:r w:rsidRPr="00635885">
        <w:rPr>
          <w:rFonts w:asciiTheme="minorHAnsi" w:hAnsiTheme="minorHAnsi"/>
          <w:w w:val="115"/>
          <w:sz w:val="22"/>
          <w:szCs w:val="22"/>
          <w:rPrChange w:id="2157" w:author="Wall, Alison E." w:date="2017-11-27T19:39:00Z">
            <w:rPr>
              <w:w w:val="115"/>
            </w:rPr>
          </w:rPrChange>
        </w:rPr>
        <w:t>Incor</w:t>
      </w:r>
      <w:r w:rsidRPr="00635885">
        <w:rPr>
          <w:rFonts w:asciiTheme="minorHAnsi" w:hAnsiTheme="minorHAnsi"/>
          <w:spacing w:val="-3"/>
          <w:w w:val="115"/>
          <w:sz w:val="22"/>
          <w:szCs w:val="22"/>
          <w:rPrChange w:id="2158" w:author="Wall, Alison E." w:date="2017-11-27T19:39:00Z">
            <w:rPr>
              <w:spacing w:val="-3"/>
              <w:w w:val="115"/>
            </w:rPr>
          </w:rPrChange>
        </w:rPr>
        <w:t>r</w:t>
      </w:r>
      <w:r w:rsidRPr="00635885">
        <w:rPr>
          <w:rFonts w:asciiTheme="minorHAnsi" w:hAnsiTheme="minorHAnsi"/>
          <w:w w:val="115"/>
          <w:sz w:val="22"/>
          <w:szCs w:val="22"/>
          <w:rPrChange w:id="2159" w:author="Wall, Alison E." w:date="2017-11-27T19:39:00Z">
            <w:rPr>
              <w:w w:val="115"/>
            </w:rPr>
          </w:rPrChange>
        </w:rPr>
        <w:t>e</w:t>
      </w:r>
      <w:r w:rsidRPr="00635885">
        <w:rPr>
          <w:rFonts w:asciiTheme="minorHAnsi" w:hAnsiTheme="minorHAnsi"/>
          <w:spacing w:val="-1"/>
          <w:w w:val="115"/>
          <w:sz w:val="22"/>
          <w:szCs w:val="22"/>
          <w:rPrChange w:id="2160" w:author="Wall, Alison E." w:date="2017-11-27T19:39:00Z">
            <w:rPr>
              <w:spacing w:val="-1"/>
              <w:w w:val="115"/>
            </w:rPr>
          </w:rPrChange>
        </w:rPr>
        <w:t>c</w:t>
      </w:r>
      <w:r w:rsidRPr="00635885">
        <w:rPr>
          <w:rFonts w:asciiTheme="minorHAnsi" w:hAnsiTheme="minorHAnsi"/>
          <w:w w:val="115"/>
          <w:sz w:val="22"/>
          <w:szCs w:val="22"/>
          <w:rPrChange w:id="2161" w:author="Wall, Alison E." w:date="2017-11-27T19:39:00Z">
            <w:rPr>
              <w:w w:val="115"/>
            </w:rPr>
          </w:rPrChange>
        </w:rPr>
        <w:t>t</w:t>
      </w:r>
      <w:r w:rsidRPr="00635885">
        <w:rPr>
          <w:rFonts w:asciiTheme="minorHAnsi" w:hAnsiTheme="minorHAnsi"/>
          <w:spacing w:val="-3"/>
          <w:w w:val="115"/>
          <w:sz w:val="22"/>
          <w:szCs w:val="22"/>
          <w:rPrChange w:id="2162" w:author="Wall, Alison E." w:date="2017-11-27T19:39:00Z">
            <w:rPr>
              <w:spacing w:val="-3"/>
              <w:w w:val="115"/>
            </w:rPr>
          </w:rPrChange>
        </w:rPr>
        <w:t xml:space="preserve"> </w:t>
      </w:r>
      <w:r w:rsidRPr="00635885">
        <w:rPr>
          <w:rFonts w:asciiTheme="minorHAnsi" w:hAnsiTheme="minorHAnsi"/>
          <w:w w:val="115"/>
          <w:sz w:val="22"/>
          <w:szCs w:val="22"/>
          <w:rPrChange w:id="2163" w:author="Wall, Alison E." w:date="2017-11-27T19:39:00Z">
            <w:rPr>
              <w:w w:val="115"/>
            </w:rPr>
          </w:rPrChange>
        </w:rPr>
        <w:t>p</w:t>
      </w:r>
      <w:r w:rsidRPr="00635885">
        <w:rPr>
          <w:rFonts w:asciiTheme="minorHAnsi" w:hAnsiTheme="minorHAnsi"/>
          <w:spacing w:val="-2"/>
          <w:w w:val="115"/>
          <w:sz w:val="22"/>
          <w:szCs w:val="22"/>
          <w:rPrChange w:id="2164" w:author="Wall, Alison E." w:date="2017-11-27T19:39:00Z">
            <w:rPr>
              <w:spacing w:val="-2"/>
              <w:w w:val="115"/>
            </w:rPr>
          </w:rPrChange>
        </w:rPr>
        <w:t>r</w:t>
      </w:r>
      <w:r w:rsidRPr="00635885">
        <w:rPr>
          <w:rFonts w:asciiTheme="minorHAnsi" w:hAnsiTheme="minorHAnsi"/>
          <w:w w:val="115"/>
          <w:sz w:val="22"/>
          <w:szCs w:val="22"/>
          <w:rPrChange w:id="2165" w:author="Wall, Alison E." w:date="2017-11-27T19:39:00Z">
            <w:rPr>
              <w:w w:val="115"/>
            </w:rPr>
          </w:rPrChange>
        </w:rPr>
        <w:t>esum</w:t>
      </w:r>
      <w:r w:rsidRPr="00635885">
        <w:rPr>
          <w:rFonts w:asciiTheme="minorHAnsi" w:hAnsiTheme="minorHAnsi"/>
          <w:spacing w:val="-3"/>
          <w:w w:val="115"/>
          <w:sz w:val="22"/>
          <w:szCs w:val="22"/>
          <w:rPrChange w:id="2166" w:author="Wall, Alison E." w:date="2017-11-27T19:39:00Z">
            <w:rPr>
              <w:spacing w:val="-3"/>
              <w:w w:val="115"/>
            </w:rPr>
          </w:rPrChange>
        </w:rPr>
        <w:t>p</w:t>
      </w:r>
      <w:r w:rsidRPr="00635885">
        <w:rPr>
          <w:rFonts w:asciiTheme="minorHAnsi" w:hAnsiTheme="minorHAnsi"/>
          <w:w w:val="115"/>
          <w:sz w:val="22"/>
          <w:szCs w:val="22"/>
          <w:rPrChange w:id="2167" w:author="Wall, Alison E." w:date="2017-11-27T19:39:00Z">
            <w:rPr>
              <w:w w:val="115"/>
            </w:rPr>
          </w:rPrChange>
        </w:rPr>
        <w:t>tions</w:t>
      </w:r>
      <w:r w:rsidRPr="00635885">
        <w:rPr>
          <w:rFonts w:asciiTheme="minorHAnsi" w:hAnsiTheme="minorHAnsi"/>
          <w:spacing w:val="-3"/>
          <w:w w:val="115"/>
          <w:sz w:val="22"/>
          <w:szCs w:val="22"/>
          <w:rPrChange w:id="2168" w:author="Wall, Alison E." w:date="2017-11-27T19:39:00Z">
            <w:rPr>
              <w:spacing w:val="-3"/>
              <w:w w:val="115"/>
            </w:rPr>
          </w:rPrChange>
        </w:rPr>
        <w:t xml:space="preserve"> </w:t>
      </w:r>
      <w:r w:rsidRPr="00635885">
        <w:rPr>
          <w:rFonts w:asciiTheme="minorHAnsi" w:hAnsiTheme="minorHAnsi"/>
          <w:w w:val="115"/>
          <w:sz w:val="22"/>
          <w:szCs w:val="22"/>
          <w:rPrChange w:id="2169" w:author="Wall, Alison E." w:date="2017-11-27T19:39:00Z">
            <w:rPr>
              <w:w w:val="115"/>
            </w:rPr>
          </w:rPrChange>
        </w:rPr>
        <w:t>could quali</w:t>
      </w:r>
      <w:r w:rsidRPr="00635885">
        <w:rPr>
          <w:rFonts w:asciiTheme="minorHAnsi" w:hAnsiTheme="minorHAnsi"/>
          <w:spacing w:val="-3"/>
          <w:w w:val="115"/>
          <w:sz w:val="22"/>
          <w:szCs w:val="22"/>
          <w:rPrChange w:id="2170" w:author="Wall, Alison E." w:date="2017-11-27T19:39:00Z">
            <w:rPr>
              <w:spacing w:val="-3"/>
              <w:w w:val="115"/>
            </w:rPr>
          </w:rPrChange>
        </w:rPr>
        <w:t>f</w:t>
      </w:r>
      <w:r w:rsidRPr="00635885">
        <w:rPr>
          <w:rFonts w:asciiTheme="minorHAnsi" w:hAnsiTheme="minorHAnsi"/>
          <w:w w:val="115"/>
          <w:sz w:val="22"/>
          <w:szCs w:val="22"/>
          <w:rPrChange w:id="2171" w:author="Wall, Alison E." w:date="2017-11-27T19:39:00Z">
            <w:rPr>
              <w:w w:val="115"/>
            </w:rPr>
          </w:rPrChange>
        </w:rPr>
        <w:t>y</w:t>
      </w:r>
      <w:r w:rsidRPr="00635885">
        <w:rPr>
          <w:rFonts w:asciiTheme="minorHAnsi" w:hAnsiTheme="minorHAnsi"/>
          <w:spacing w:val="-2"/>
          <w:w w:val="115"/>
          <w:sz w:val="22"/>
          <w:szCs w:val="22"/>
          <w:rPrChange w:id="2172" w:author="Wall, Alison E." w:date="2017-11-27T19:39:00Z">
            <w:rPr>
              <w:spacing w:val="-2"/>
              <w:w w:val="115"/>
            </w:rPr>
          </w:rPrChange>
        </w:rPr>
        <w:t xml:space="preserve"> </w:t>
      </w:r>
      <w:r w:rsidRPr="00635885">
        <w:rPr>
          <w:rFonts w:asciiTheme="minorHAnsi" w:hAnsiTheme="minorHAnsi"/>
          <w:w w:val="115"/>
          <w:sz w:val="22"/>
          <w:szCs w:val="22"/>
          <w:rPrChange w:id="2173" w:author="Wall, Alison E." w:date="2017-11-27T19:39:00Z">
            <w:rPr>
              <w:w w:val="115"/>
            </w:rPr>
          </w:rPrChange>
        </w:rPr>
        <w:t>as</w:t>
      </w:r>
      <w:r w:rsidRPr="00635885">
        <w:rPr>
          <w:rFonts w:asciiTheme="minorHAnsi" w:hAnsiTheme="minorHAnsi"/>
          <w:spacing w:val="-3"/>
          <w:w w:val="115"/>
          <w:sz w:val="22"/>
          <w:szCs w:val="22"/>
          <w:rPrChange w:id="2174" w:author="Wall, Alison E." w:date="2017-11-27T19:39:00Z">
            <w:rPr>
              <w:spacing w:val="-3"/>
              <w:w w:val="115"/>
            </w:rPr>
          </w:rPrChange>
        </w:rPr>
        <w:t xml:space="preserve"> </w:t>
      </w:r>
      <w:r w:rsidRPr="00635885">
        <w:rPr>
          <w:rFonts w:asciiTheme="minorHAnsi" w:hAnsiTheme="minorHAnsi"/>
          <w:spacing w:val="-1"/>
          <w:w w:val="115"/>
          <w:sz w:val="22"/>
          <w:szCs w:val="22"/>
          <w:rPrChange w:id="2175" w:author="Wall, Alison E." w:date="2017-11-27T19:39:00Z">
            <w:rPr>
              <w:spacing w:val="-1"/>
              <w:w w:val="115"/>
            </w:rPr>
          </w:rPrChange>
        </w:rPr>
        <w:t>st</w:t>
      </w:r>
      <w:r w:rsidRPr="00635885">
        <w:rPr>
          <w:rFonts w:asciiTheme="minorHAnsi" w:hAnsiTheme="minorHAnsi"/>
          <w:w w:val="115"/>
          <w:sz w:val="22"/>
          <w:szCs w:val="22"/>
          <w:rPrChange w:id="2176" w:author="Wall, Alison E." w:date="2017-11-27T19:39:00Z">
            <w:rPr>
              <w:w w:val="115"/>
            </w:rPr>
          </w:rPrChange>
        </w:rPr>
        <w:t>e</w:t>
      </w:r>
      <w:r w:rsidRPr="00635885">
        <w:rPr>
          <w:rFonts w:asciiTheme="minorHAnsi" w:hAnsiTheme="minorHAnsi"/>
          <w:spacing w:val="-2"/>
          <w:w w:val="115"/>
          <w:sz w:val="22"/>
          <w:szCs w:val="22"/>
          <w:rPrChange w:id="2177" w:author="Wall, Alison E." w:date="2017-11-27T19:39:00Z">
            <w:rPr>
              <w:spacing w:val="-2"/>
              <w:w w:val="115"/>
            </w:rPr>
          </w:rPrChange>
        </w:rPr>
        <w:t>r</w:t>
      </w:r>
      <w:r w:rsidRPr="00635885">
        <w:rPr>
          <w:rFonts w:asciiTheme="minorHAnsi" w:hAnsiTheme="minorHAnsi"/>
          <w:w w:val="115"/>
          <w:sz w:val="22"/>
          <w:szCs w:val="22"/>
          <w:rPrChange w:id="2178" w:author="Wall, Alison E." w:date="2017-11-27T19:39:00Z">
            <w:rPr>
              <w:w w:val="115"/>
            </w:rPr>
          </w:rPrChange>
        </w:rPr>
        <w:t>e</w:t>
      </w:r>
      <w:r w:rsidRPr="00635885">
        <w:rPr>
          <w:rFonts w:asciiTheme="minorHAnsi" w:hAnsiTheme="minorHAnsi"/>
          <w:spacing w:val="-2"/>
          <w:w w:val="115"/>
          <w:sz w:val="22"/>
          <w:szCs w:val="22"/>
          <w:rPrChange w:id="2179" w:author="Wall, Alison E." w:date="2017-11-27T19:39:00Z">
            <w:rPr>
              <w:spacing w:val="-2"/>
              <w:w w:val="115"/>
            </w:rPr>
          </w:rPrChange>
        </w:rPr>
        <w:t>ot</w:t>
      </w:r>
      <w:r w:rsidRPr="00635885">
        <w:rPr>
          <w:rFonts w:asciiTheme="minorHAnsi" w:hAnsiTheme="minorHAnsi"/>
          <w:w w:val="115"/>
          <w:sz w:val="22"/>
          <w:szCs w:val="22"/>
          <w:rPrChange w:id="2180" w:author="Wall, Alison E." w:date="2017-11-27T19:39:00Z">
            <w:rPr>
              <w:w w:val="115"/>
            </w:rPr>
          </w:rPrChange>
        </w:rPr>
        <w:t>ypin</w:t>
      </w:r>
      <w:r w:rsidRPr="00635885">
        <w:rPr>
          <w:rFonts w:asciiTheme="minorHAnsi" w:hAnsiTheme="minorHAnsi"/>
          <w:spacing w:val="-6"/>
          <w:w w:val="115"/>
          <w:sz w:val="22"/>
          <w:szCs w:val="22"/>
          <w:rPrChange w:id="2181" w:author="Wall, Alison E." w:date="2017-11-27T19:39:00Z">
            <w:rPr>
              <w:spacing w:val="-6"/>
              <w:w w:val="115"/>
            </w:rPr>
          </w:rPrChange>
        </w:rPr>
        <w:t>g</w:t>
      </w:r>
      <w:r w:rsidRPr="00635885">
        <w:rPr>
          <w:rFonts w:asciiTheme="minorHAnsi" w:hAnsiTheme="minorHAnsi"/>
          <w:w w:val="115"/>
          <w:sz w:val="22"/>
          <w:szCs w:val="22"/>
          <w:rPrChange w:id="2182" w:author="Wall, Alison E." w:date="2017-11-27T19:39:00Z">
            <w:rPr>
              <w:w w:val="115"/>
            </w:rPr>
          </w:rPrChange>
        </w:rPr>
        <w:t xml:space="preserve">. </w:t>
      </w:r>
      <w:r w:rsidRPr="00635885">
        <w:rPr>
          <w:rFonts w:asciiTheme="minorHAnsi" w:hAnsiTheme="minorHAnsi"/>
          <w:spacing w:val="-7"/>
          <w:w w:val="115"/>
          <w:sz w:val="22"/>
          <w:szCs w:val="22"/>
          <w:rPrChange w:id="2183" w:author="Wall, Alison E." w:date="2017-11-27T19:39:00Z">
            <w:rPr>
              <w:spacing w:val="-7"/>
              <w:w w:val="115"/>
            </w:rPr>
          </w:rPrChange>
        </w:rPr>
        <w:t>F</w:t>
      </w:r>
      <w:r w:rsidRPr="00635885">
        <w:rPr>
          <w:rFonts w:asciiTheme="minorHAnsi" w:hAnsiTheme="minorHAnsi"/>
          <w:w w:val="115"/>
          <w:sz w:val="22"/>
          <w:szCs w:val="22"/>
          <w:rPrChange w:id="2184" w:author="Wall, Alison E." w:date="2017-11-27T19:39:00Z">
            <w:rPr>
              <w:w w:val="115"/>
            </w:rPr>
          </w:rPrChange>
        </w:rPr>
        <w:t>or</w:t>
      </w:r>
      <w:r w:rsidRPr="00635885">
        <w:rPr>
          <w:rFonts w:asciiTheme="minorHAnsi" w:hAnsiTheme="minorHAnsi"/>
          <w:spacing w:val="-6"/>
          <w:w w:val="115"/>
          <w:sz w:val="22"/>
          <w:szCs w:val="22"/>
          <w:rPrChange w:id="2185" w:author="Wall, Alison E." w:date="2017-11-27T19:39:00Z">
            <w:rPr>
              <w:spacing w:val="-6"/>
              <w:w w:val="115"/>
            </w:rPr>
          </w:rPrChange>
        </w:rPr>
        <w:t xml:space="preserve"> </w:t>
      </w:r>
      <w:r w:rsidRPr="00635885">
        <w:rPr>
          <w:rFonts w:asciiTheme="minorHAnsi" w:hAnsiTheme="minorHAnsi"/>
          <w:w w:val="115"/>
          <w:sz w:val="22"/>
          <w:szCs w:val="22"/>
          <w:rPrChange w:id="2186" w:author="Wall, Alison E." w:date="2017-11-27T19:39:00Z">
            <w:rPr>
              <w:w w:val="115"/>
            </w:rPr>
          </w:rPrChange>
        </w:rPr>
        <w:t>o</w:t>
      </w:r>
      <w:r w:rsidRPr="00635885">
        <w:rPr>
          <w:rFonts w:asciiTheme="minorHAnsi" w:hAnsiTheme="minorHAnsi"/>
          <w:spacing w:val="-2"/>
          <w:w w:val="115"/>
          <w:sz w:val="22"/>
          <w:szCs w:val="22"/>
          <w:rPrChange w:id="2187" w:author="Wall, Alison E." w:date="2017-11-27T19:39:00Z">
            <w:rPr>
              <w:spacing w:val="-2"/>
              <w:w w:val="115"/>
            </w:rPr>
          </w:rPrChange>
        </w:rPr>
        <w:t>rg</w:t>
      </w:r>
      <w:r w:rsidRPr="00635885">
        <w:rPr>
          <w:rFonts w:asciiTheme="minorHAnsi" w:hAnsiTheme="minorHAnsi"/>
          <w:w w:val="115"/>
          <w:sz w:val="22"/>
          <w:szCs w:val="22"/>
          <w:rPrChange w:id="2188" w:author="Wall, Alison E." w:date="2017-11-27T19:39:00Z">
            <w:rPr>
              <w:w w:val="115"/>
            </w:rPr>
          </w:rPrChange>
        </w:rPr>
        <w:t>ani</w:t>
      </w:r>
      <w:r w:rsidRPr="00635885">
        <w:rPr>
          <w:rFonts w:asciiTheme="minorHAnsi" w:hAnsiTheme="minorHAnsi"/>
          <w:spacing w:val="-2"/>
          <w:w w:val="115"/>
          <w:sz w:val="22"/>
          <w:szCs w:val="22"/>
          <w:rPrChange w:id="2189" w:author="Wall, Alison E." w:date="2017-11-27T19:39:00Z">
            <w:rPr>
              <w:spacing w:val="-2"/>
              <w:w w:val="115"/>
            </w:rPr>
          </w:rPrChange>
        </w:rPr>
        <w:t>za</w:t>
      </w:r>
      <w:r w:rsidRPr="00635885">
        <w:rPr>
          <w:rFonts w:asciiTheme="minorHAnsi" w:hAnsiTheme="minorHAnsi"/>
          <w:w w:val="115"/>
          <w:sz w:val="22"/>
          <w:szCs w:val="22"/>
          <w:rPrChange w:id="2190" w:author="Wall, Alison E." w:date="2017-11-27T19:39:00Z">
            <w:rPr>
              <w:w w:val="115"/>
            </w:rPr>
          </w:rPrChange>
        </w:rPr>
        <w:t>tions</w:t>
      </w:r>
      <w:r w:rsidRPr="00635885">
        <w:rPr>
          <w:rFonts w:asciiTheme="minorHAnsi" w:hAnsiTheme="minorHAnsi"/>
          <w:spacing w:val="-3"/>
          <w:w w:val="115"/>
          <w:sz w:val="22"/>
          <w:szCs w:val="22"/>
          <w:rPrChange w:id="2191" w:author="Wall, Alison E." w:date="2017-11-27T19:39:00Z">
            <w:rPr>
              <w:spacing w:val="-3"/>
              <w:w w:val="115"/>
            </w:rPr>
          </w:rPrChange>
        </w:rPr>
        <w:t xml:space="preserve"> </w:t>
      </w:r>
      <w:r w:rsidRPr="00635885">
        <w:rPr>
          <w:rFonts w:asciiTheme="minorHAnsi" w:hAnsiTheme="minorHAnsi"/>
          <w:w w:val="115"/>
          <w:sz w:val="22"/>
          <w:szCs w:val="22"/>
          <w:rPrChange w:id="2192" w:author="Wall, Alison E." w:date="2017-11-27T19:39:00Z">
            <w:rPr>
              <w:w w:val="115"/>
            </w:rPr>
          </w:rPrChange>
        </w:rPr>
        <w:t>this</w:t>
      </w:r>
      <w:r w:rsidRPr="00635885">
        <w:rPr>
          <w:rFonts w:asciiTheme="minorHAnsi" w:hAnsiTheme="minorHAnsi"/>
          <w:w w:val="122"/>
          <w:sz w:val="22"/>
          <w:szCs w:val="22"/>
          <w:rPrChange w:id="2193" w:author="Wall, Alison E." w:date="2017-11-27T19:39:00Z">
            <w:rPr>
              <w:w w:val="122"/>
            </w:rPr>
          </w:rPrChange>
        </w:rPr>
        <w:t xml:space="preserve"> </w:t>
      </w:r>
      <w:r w:rsidRPr="00635885">
        <w:rPr>
          <w:rFonts w:asciiTheme="minorHAnsi" w:hAnsiTheme="minorHAnsi"/>
          <w:w w:val="115"/>
          <w:sz w:val="22"/>
          <w:szCs w:val="22"/>
          <w:rPrChange w:id="2194" w:author="Wall, Alison E." w:date="2017-11-27T19:39:00Z">
            <w:rPr>
              <w:w w:val="115"/>
            </w:rPr>
          </w:rPrChange>
        </w:rPr>
        <w:t>could</w:t>
      </w:r>
      <w:r w:rsidRPr="00635885">
        <w:rPr>
          <w:rFonts w:asciiTheme="minorHAnsi" w:hAnsiTheme="minorHAnsi"/>
          <w:spacing w:val="-7"/>
          <w:w w:val="115"/>
          <w:sz w:val="22"/>
          <w:szCs w:val="22"/>
          <w:rPrChange w:id="2195" w:author="Wall, Alison E." w:date="2017-11-27T19:39:00Z">
            <w:rPr>
              <w:spacing w:val="-7"/>
              <w:w w:val="115"/>
            </w:rPr>
          </w:rPrChange>
        </w:rPr>
        <w:t xml:space="preserve"> </w:t>
      </w:r>
      <w:r w:rsidRPr="00635885">
        <w:rPr>
          <w:rFonts w:asciiTheme="minorHAnsi" w:hAnsiTheme="minorHAnsi"/>
          <w:w w:val="115"/>
          <w:sz w:val="22"/>
          <w:szCs w:val="22"/>
          <w:rPrChange w:id="2196" w:author="Wall, Alison E." w:date="2017-11-27T19:39:00Z">
            <w:rPr>
              <w:w w:val="115"/>
            </w:rPr>
          </w:rPrChange>
        </w:rPr>
        <w:t>lead</w:t>
      </w:r>
      <w:r w:rsidRPr="00635885">
        <w:rPr>
          <w:rFonts w:asciiTheme="minorHAnsi" w:hAnsiTheme="minorHAnsi"/>
          <w:spacing w:val="-7"/>
          <w:w w:val="115"/>
          <w:sz w:val="22"/>
          <w:szCs w:val="22"/>
          <w:rPrChange w:id="2197" w:author="Wall, Alison E." w:date="2017-11-27T19:39:00Z">
            <w:rPr>
              <w:spacing w:val="-7"/>
              <w:w w:val="115"/>
            </w:rPr>
          </w:rPrChange>
        </w:rPr>
        <w:t xml:space="preserve"> </w:t>
      </w:r>
      <w:r w:rsidRPr="00635885">
        <w:rPr>
          <w:rFonts w:asciiTheme="minorHAnsi" w:hAnsiTheme="minorHAnsi"/>
          <w:spacing w:val="-2"/>
          <w:w w:val="115"/>
          <w:sz w:val="22"/>
          <w:szCs w:val="22"/>
          <w:rPrChange w:id="2198" w:author="Wall, Alison E." w:date="2017-11-27T19:39:00Z">
            <w:rPr>
              <w:spacing w:val="-2"/>
              <w:w w:val="115"/>
            </w:rPr>
          </w:rPrChange>
        </w:rPr>
        <w:t>t</w:t>
      </w:r>
      <w:r w:rsidRPr="00635885">
        <w:rPr>
          <w:rFonts w:asciiTheme="minorHAnsi" w:hAnsiTheme="minorHAnsi"/>
          <w:w w:val="115"/>
          <w:sz w:val="22"/>
          <w:szCs w:val="22"/>
          <w:rPrChange w:id="2199" w:author="Wall, Alison E." w:date="2017-11-27T19:39:00Z">
            <w:rPr>
              <w:w w:val="115"/>
            </w:rPr>
          </w:rPrChange>
        </w:rPr>
        <w:t>o</w:t>
      </w:r>
      <w:r w:rsidRPr="00635885">
        <w:rPr>
          <w:rFonts w:asciiTheme="minorHAnsi" w:hAnsiTheme="minorHAnsi"/>
          <w:spacing w:val="-13"/>
          <w:w w:val="115"/>
          <w:sz w:val="22"/>
          <w:szCs w:val="22"/>
          <w:rPrChange w:id="2200" w:author="Wall, Alison E." w:date="2017-11-27T19:39:00Z">
            <w:rPr>
              <w:spacing w:val="-13"/>
              <w:w w:val="115"/>
            </w:rPr>
          </w:rPrChange>
        </w:rPr>
        <w:t xml:space="preserve"> </w:t>
      </w:r>
      <w:r w:rsidRPr="00635885">
        <w:rPr>
          <w:rFonts w:asciiTheme="minorHAnsi" w:hAnsiTheme="minorHAnsi"/>
          <w:w w:val="115"/>
          <w:sz w:val="22"/>
          <w:szCs w:val="22"/>
          <w:rPrChange w:id="2201" w:author="Wall, Alison E." w:date="2017-11-27T19:39:00Z">
            <w:rPr>
              <w:w w:val="115"/>
            </w:rPr>
          </w:rPrChange>
        </w:rPr>
        <w:t>ne</w:t>
      </w:r>
      <w:r w:rsidRPr="00635885">
        <w:rPr>
          <w:rFonts w:asciiTheme="minorHAnsi" w:hAnsiTheme="minorHAnsi"/>
          <w:spacing w:val="-2"/>
          <w:w w:val="115"/>
          <w:sz w:val="22"/>
          <w:szCs w:val="22"/>
          <w:rPrChange w:id="2202" w:author="Wall, Alison E." w:date="2017-11-27T19:39:00Z">
            <w:rPr>
              <w:spacing w:val="-2"/>
              <w:w w:val="115"/>
            </w:rPr>
          </w:rPrChange>
        </w:rPr>
        <w:t>ga</w:t>
      </w:r>
      <w:r w:rsidRPr="00635885">
        <w:rPr>
          <w:rFonts w:asciiTheme="minorHAnsi" w:hAnsiTheme="minorHAnsi"/>
          <w:w w:val="115"/>
          <w:sz w:val="22"/>
          <w:szCs w:val="22"/>
          <w:rPrChange w:id="2203" w:author="Wall, Alison E." w:date="2017-11-27T19:39:00Z">
            <w:rPr>
              <w:w w:val="115"/>
            </w:rPr>
          </w:rPrChange>
        </w:rPr>
        <w:t>ti</w:t>
      </w:r>
      <w:r w:rsidRPr="00635885">
        <w:rPr>
          <w:rFonts w:asciiTheme="minorHAnsi" w:hAnsiTheme="minorHAnsi"/>
          <w:spacing w:val="-2"/>
          <w:w w:val="115"/>
          <w:sz w:val="22"/>
          <w:szCs w:val="22"/>
          <w:rPrChange w:id="2204" w:author="Wall, Alison E." w:date="2017-11-27T19:39:00Z">
            <w:rPr>
              <w:spacing w:val="-2"/>
              <w:w w:val="115"/>
            </w:rPr>
          </w:rPrChange>
        </w:rPr>
        <w:t>v</w:t>
      </w:r>
      <w:r w:rsidRPr="00635885">
        <w:rPr>
          <w:rFonts w:asciiTheme="minorHAnsi" w:hAnsiTheme="minorHAnsi"/>
          <w:w w:val="115"/>
          <w:sz w:val="22"/>
          <w:szCs w:val="22"/>
          <w:rPrChange w:id="2205" w:author="Wall, Alison E." w:date="2017-11-27T19:39:00Z">
            <w:rPr>
              <w:w w:val="115"/>
            </w:rPr>
          </w:rPrChange>
        </w:rPr>
        <w:t>e</w:t>
      </w:r>
      <w:r w:rsidRPr="00635885">
        <w:rPr>
          <w:rFonts w:asciiTheme="minorHAnsi" w:hAnsiTheme="minorHAnsi"/>
          <w:spacing w:val="-9"/>
          <w:w w:val="115"/>
          <w:sz w:val="22"/>
          <w:szCs w:val="22"/>
          <w:rPrChange w:id="2206" w:author="Wall, Alison E." w:date="2017-11-27T19:39:00Z">
            <w:rPr>
              <w:spacing w:val="-9"/>
              <w:w w:val="115"/>
            </w:rPr>
          </w:rPrChange>
        </w:rPr>
        <w:t xml:space="preserve"> </w:t>
      </w:r>
      <w:r w:rsidRPr="00635885">
        <w:rPr>
          <w:rFonts w:asciiTheme="minorHAnsi" w:hAnsiTheme="minorHAnsi"/>
          <w:w w:val="115"/>
          <w:sz w:val="22"/>
          <w:szCs w:val="22"/>
          <w:rPrChange w:id="2207" w:author="Wall, Alison E." w:date="2017-11-27T19:39:00Z">
            <w:rPr>
              <w:w w:val="115"/>
            </w:rPr>
          </w:rPrChange>
        </w:rPr>
        <w:t>pe</w:t>
      </w:r>
      <w:r w:rsidRPr="00635885">
        <w:rPr>
          <w:rFonts w:asciiTheme="minorHAnsi" w:hAnsiTheme="minorHAnsi"/>
          <w:spacing w:val="-2"/>
          <w:w w:val="115"/>
          <w:sz w:val="22"/>
          <w:szCs w:val="22"/>
          <w:rPrChange w:id="2208" w:author="Wall, Alison E." w:date="2017-11-27T19:39:00Z">
            <w:rPr>
              <w:spacing w:val="-2"/>
              <w:w w:val="115"/>
            </w:rPr>
          </w:rPrChange>
        </w:rPr>
        <w:t>r</w:t>
      </w:r>
      <w:r w:rsidRPr="00635885">
        <w:rPr>
          <w:rFonts w:asciiTheme="minorHAnsi" w:hAnsiTheme="minorHAnsi"/>
          <w:w w:val="115"/>
          <w:sz w:val="22"/>
          <w:szCs w:val="22"/>
          <w:rPrChange w:id="2209" w:author="Wall, Alison E." w:date="2017-11-27T19:39:00Z">
            <w:rPr>
              <w:w w:val="115"/>
            </w:rPr>
          </w:rPrChange>
        </w:rPr>
        <w:t>ce</w:t>
      </w:r>
      <w:r w:rsidRPr="00635885">
        <w:rPr>
          <w:rFonts w:asciiTheme="minorHAnsi" w:hAnsiTheme="minorHAnsi"/>
          <w:spacing w:val="-1"/>
          <w:w w:val="115"/>
          <w:sz w:val="22"/>
          <w:szCs w:val="22"/>
          <w:rPrChange w:id="2210" w:author="Wall, Alison E." w:date="2017-11-27T19:39:00Z">
            <w:rPr>
              <w:spacing w:val="-1"/>
              <w:w w:val="115"/>
            </w:rPr>
          </w:rPrChange>
        </w:rPr>
        <w:t>p</w:t>
      </w:r>
      <w:r w:rsidRPr="00635885">
        <w:rPr>
          <w:rFonts w:asciiTheme="minorHAnsi" w:hAnsiTheme="minorHAnsi"/>
          <w:w w:val="115"/>
          <w:sz w:val="22"/>
          <w:szCs w:val="22"/>
          <w:rPrChange w:id="2211" w:author="Wall, Alison E." w:date="2017-11-27T19:39:00Z">
            <w:rPr>
              <w:w w:val="115"/>
            </w:rPr>
          </w:rPrChange>
        </w:rPr>
        <w:t>tions</w:t>
      </w:r>
      <w:r w:rsidRPr="00635885">
        <w:rPr>
          <w:rFonts w:asciiTheme="minorHAnsi" w:hAnsiTheme="minorHAnsi"/>
          <w:spacing w:val="-10"/>
          <w:w w:val="115"/>
          <w:sz w:val="22"/>
          <w:szCs w:val="22"/>
          <w:rPrChange w:id="2212" w:author="Wall, Alison E." w:date="2017-11-27T19:39:00Z">
            <w:rPr>
              <w:spacing w:val="-10"/>
              <w:w w:val="115"/>
            </w:rPr>
          </w:rPrChange>
        </w:rPr>
        <w:t xml:space="preserve"> </w:t>
      </w:r>
      <w:r w:rsidRPr="00635885">
        <w:rPr>
          <w:rFonts w:asciiTheme="minorHAnsi" w:hAnsiTheme="minorHAnsi"/>
          <w:w w:val="115"/>
          <w:sz w:val="22"/>
          <w:szCs w:val="22"/>
          <w:rPrChange w:id="2213" w:author="Wall, Alison E." w:date="2017-11-27T19:39:00Z">
            <w:rPr>
              <w:w w:val="115"/>
            </w:rPr>
          </w:rPrChange>
        </w:rPr>
        <w:t>and</w:t>
      </w:r>
      <w:r w:rsidRPr="00635885">
        <w:rPr>
          <w:rFonts w:asciiTheme="minorHAnsi" w:hAnsiTheme="minorHAnsi"/>
          <w:spacing w:val="-7"/>
          <w:w w:val="115"/>
          <w:sz w:val="22"/>
          <w:szCs w:val="22"/>
          <w:rPrChange w:id="2214" w:author="Wall, Alison E." w:date="2017-11-27T19:39:00Z">
            <w:rPr>
              <w:spacing w:val="-7"/>
              <w:w w:val="115"/>
            </w:rPr>
          </w:rPrChange>
        </w:rPr>
        <w:t xml:space="preserve"> </w:t>
      </w:r>
      <w:r w:rsidRPr="00635885">
        <w:rPr>
          <w:rFonts w:asciiTheme="minorHAnsi" w:hAnsiTheme="minorHAnsi"/>
          <w:w w:val="115"/>
          <w:sz w:val="22"/>
          <w:szCs w:val="22"/>
          <w:rPrChange w:id="2215" w:author="Wall, Alison E." w:date="2017-11-27T19:39:00Z">
            <w:rPr>
              <w:w w:val="115"/>
            </w:rPr>
          </w:rPrChange>
        </w:rPr>
        <w:t>bad</w:t>
      </w:r>
      <w:r w:rsidRPr="00635885">
        <w:rPr>
          <w:rFonts w:asciiTheme="minorHAnsi" w:hAnsiTheme="minorHAnsi"/>
          <w:spacing w:val="-7"/>
          <w:w w:val="115"/>
          <w:sz w:val="22"/>
          <w:szCs w:val="22"/>
          <w:rPrChange w:id="2216" w:author="Wall, Alison E." w:date="2017-11-27T19:39:00Z">
            <w:rPr>
              <w:spacing w:val="-7"/>
              <w:w w:val="115"/>
            </w:rPr>
          </w:rPrChange>
        </w:rPr>
        <w:t xml:space="preserve"> </w:t>
      </w:r>
      <w:r w:rsidRPr="00635885">
        <w:rPr>
          <w:rFonts w:asciiTheme="minorHAnsi" w:hAnsiTheme="minorHAnsi"/>
          <w:spacing w:val="-2"/>
          <w:w w:val="115"/>
          <w:sz w:val="22"/>
          <w:szCs w:val="22"/>
          <w:rPrChange w:id="2217" w:author="Wall, Alison E." w:date="2017-11-27T19:39:00Z">
            <w:rPr>
              <w:spacing w:val="-2"/>
              <w:w w:val="115"/>
            </w:rPr>
          </w:rPrChange>
        </w:rPr>
        <w:t>w</w:t>
      </w:r>
      <w:r w:rsidRPr="00635885">
        <w:rPr>
          <w:rFonts w:asciiTheme="minorHAnsi" w:hAnsiTheme="minorHAnsi"/>
          <w:w w:val="115"/>
          <w:sz w:val="22"/>
          <w:szCs w:val="22"/>
          <w:rPrChange w:id="2218" w:author="Wall, Alison E." w:date="2017-11-27T19:39:00Z">
            <w:rPr>
              <w:w w:val="115"/>
            </w:rPr>
          </w:rPrChange>
        </w:rPr>
        <w:t>ork</w:t>
      </w:r>
      <w:r w:rsidRPr="00635885">
        <w:rPr>
          <w:rFonts w:asciiTheme="minorHAnsi" w:hAnsiTheme="minorHAnsi"/>
          <w:spacing w:val="-9"/>
          <w:w w:val="115"/>
          <w:sz w:val="22"/>
          <w:szCs w:val="22"/>
          <w:rPrChange w:id="2219" w:author="Wall, Alison E." w:date="2017-11-27T19:39:00Z">
            <w:rPr>
              <w:spacing w:val="-9"/>
              <w:w w:val="115"/>
            </w:rPr>
          </w:rPrChange>
        </w:rPr>
        <w:t xml:space="preserve"> </w:t>
      </w:r>
      <w:r w:rsidRPr="00635885">
        <w:rPr>
          <w:rFonts w:asciiTheme="minorHAnsi" w:hAnsiTheme="minorHAnsi"/>
          <w:spacing w:val="-2"/>
          <w:w w:val="115"/>
          <w:sz w:val="22"/>
          <w:szCs w:val="22"/>
          <w:rPrChange w:id="2220" w:author="Wall, Alison E." w:date="2017-11-27T19:39:00Z">
            <w:rPr>
              <w:spacing w:val="-2"/>
              <w:w w:val="115"/>
            </w:rPr>
          </w:rPrChange>
        </w:rPr>
        <w:t>a</w:t>
      </w:r>
      <w:r w:rsidRPr="00635885">
        <w:rPr>
          <w:rFonts w:asciiTheme="minorHAnsi" w:hAnsiTheme="minorHAnsi"/>
          <w:spacing w:val="-4"/>
          <w:w w:val="115"/>
          <w:sz w:val="22"/>
          <w:szCs w:val="22"/>
          <w:rPrChange w:id="2221" w:author="Wall, Alison E." w:date="2017-11-27T19:39:00Z">
            <w:rPr>
              <w:spacing w:val="-4"/>
              <w:w w:val="115"/>
            </w:rPr>
          </w:rPrChange>
        </w:rPr>
        <w:t>t</w:t>
      </w:r>
      <w:r w:rsidRPr="00635885">
        <w:rPr>
          <w:rFonts w:asciiTheme="minorHAnsi" w:hAnsiTheme="minorHAnsi"/>
          <w:w w:val="115"/>
          <w:sz w:val="22"/>
          <w:szCs w:val="22"/>
          <w:rPrChange w:id="2222" w:author="Wall, Alison E." w:date="2017-11-27T19:39:00Z">
            <w:rPr>
              <w:w w:val="115"/>
            </w:rPr>
          </w:rPrChange>
        </w:rPr>
        <w:t>titudes</w:t>
      </w:r>
      <w:r w:rsidRPr="00635885">
        <w:rPr>
          <w:rFonts w:asciiTheme="minorHAnsi" w:hAnsiTheme="minorHAnsi"/>
          <w:spacing w:val="-10"/>
          <w:w w:val="115"/>
          <w:sz w:val="22"/>
          <w:szCs w:val="22"/>
          <w:rPrChange w:id="2223" w:author="Wall, Alison E." w:date="2017-11-27T19:39:00Z">
            <w:rPr>
              <w:spacing w:val="-10"/>
              <w:w w:val="115"/>
            </w:rPr>
          </w:rPrChange>
        </w:rPr>
        <w:t xml:space="preserve"> </w:t>
      </w:r>
      <w:r w:rsidRPr="00635885">
        <w:rPr>
          <w:rFonts w:asciiTheme="minorHAnsi" w:hAnsiTheme="minorHAnsi"/>
          <w:w w:val="115"/>
          <w:sz w:val="22"/>
          <w:szCs w:val="22"/>
          <w:rPrChange w:id="2224" w:author="Wall, Alison E." w:date="2017-11-27T19:39:00Z">
            <w:rPr>
              <w:w w:val="115"/>
            </w:rPr>
          </w:rPrChange>
        </w:rPr>
        <w:t>among</w:t>
      </w:r>
      <w:r w:rsidRPr="00635885">
        <w:rPr>
          <w:rFonts w:asciiTheme="minorHAnsi" w:hAnsiTheme="minorHAnsi"/>
          <w:spacing w:val="-7"/>
          <w:w w:val="115"/>
          <w:sz w:val="22"/>
          <w:szCs w:val="22"/>
          <w:rPrChange w:id="2225" w:author="Wall, Alison E." w:date="2017-11-27T19:39:00Z">
            <w:rPr>
              <w:spacing w:val="-7"/>
              <w:w w:val="115"/>
            </w:rPr>
          </w:rPrChange>
        </w:rPr>
        <w:t xml:space="preserve"> </w:t>
      </w:r>
      <w:r w:rsidRPr="00635885">
        <w:rPr>
          <w:rFonts w:asciiTheme="minorHAnsi" w:hAnsiTheme="minorHAnsi"/>
          <w:w w:val="115"/>
          <w:sz w:val="22"/>
          <w:szCs w:val="22"/>
          <w:rPrChange w:id="2226" w:author="Wall, Alison E." w:date="2017-11-27T19:39:00Z">
            <w:rPr>
              <w:w w:val="115"/>
            </w:rPr>
          </w:rPrChange>
        </w:rPr>
        <w:t>individual</w:t>
      </w:r>
      <w:r w:rsidRPr="00635885">
        <w:rPr>
          <w:rFonts w:asciiTheme="minorHAnsi" w:hAnsiTheme="minorHAnsi"/>
          <w:w w:val="116"/>
          <w:sz w:val="22"/>
          <w:szCs w:val="22"/>
          <w:rPrChange w:id="2227" w:author="Wall, Alison E." w:date="2017-11-27T19:39:00Z">
            <w:rPr>
              <w:w w:val="116"/>
            </w:rPr>
          </w:rPrChange>
        </w:rPr>
        <w:t xml:space="preserve"> </w:t>
      </w:r>
      <w:commentRangeStart w:id="2228"/>
      <w:r w:rsidRPr="00635885">
        <w:rPr>
          <w:rFonts w:asciiTheme="minorHAnsi" w:hAnsiTheme="minorHAnsi"/>
          <w:w w:val="115"/>
          <w:sz w:val="22"/>
          <w:szCs w:val="22"/>
          <w:rPrChange w:id="2229" w:author="Wall, Alison E." w:date="2017-11-27T19:39:00Z">
            <w:rPr>
              <w:w w:val="115"/>
            </w:rPr>
          </w:rPrChange>
        </w:rPr>
        <w:t>empl</w:t>
      </w:r>
      <w:r w:rsidRPr="00635885">
        <w:rPr>
          <w:rFonts w:asciiTheme="minorHAnsi" w:hAnsiTheme="minorHAnsi"/>
          <w:spacing w:val="-2"/>
          <w:w w:val="115"/>
          <w:sz w:val="22"/>
          <w:szCs w:val="22"/>
          <w:rPrChange w:id="2230" w:author="Wall, Alison E." w:date="2017-11-27T19:39:00Z">
            <w:rPr>
              <w:spacing w:val="-2"/>
              <w:w w:val="115"/>
            </w:rPr>
          </w:rPrChange>
        </w:rPr>
        <w:t>o</w:t>
      </w:r>
      <w:r w:rsidRPr="00635885">
        <w:rPr>
          <w:rFonts w:asciiTheme="minorHAnsi" w:hAnsiTheme="minorHAnsi"/>
          <w:spacing w:val="-3"/>
          <w:w w:val="115"/>
          <w:sz w:val="22"/>
          <w:szCs w:val="22"/>
          <w:rPrChange w:id="2231" w:author="Wall, Alison E." w:date="2017-11-27T19:39:00Z">
            <w:rPr>
              <w:spacing w:val="-3"/>
              <w:w w:val="115"/>
            </w:rPr>
          </w:rPrChange>
        </w:rPr>
        <w:t>y</w:t>
      </w:r>
      <w:r w:rsidRPr="00635885">
        <w:rPr>
          <w:rFonts w:asciiTheme="minorHAnsi" w:hAnsiTheme="minorHAnsi"/>
          <w:w w:val="115"/>
          <w:sz w:val="22"/>
          <w:szCs w:val="22"/>
          <w:rPrChange w:id="2232" w:author="Wall, Alison E." w:date="2017-11-27T19:39:00Z">
            <w:rPr>
              <w:w w:val="115"/>
            </w:rPr>
          </w:rPrChange>
        </w:rPr>
        <w:t>ee</w:t>
      </w:r>
      <w:r w:rsidRPr="00635885">
        <w:rPr>
          <w:rFonts w:asciiTheme="minorHAnsi" w:hAnsiTheme="minorHAnsi"/>
          <w:spacing w:val="-5"/>
          <w:w w:val="115"/>
          <w:sz w:val="22"/>
          <w:szCs w:val="22"/>
          <w:rPrChange w:id="2233" w:author="Wall, Alison E." w:date="2017-11-27T19:39:00Z">
            <w:rPr>
              <w:spacing w:val="-5"/>
              <w:w w:val="115"/>
            </w:rPr>
          </w:rPrChange>
        </w:rPr>
        <w:t>s</w:t>
      </w:r>
      <w:commentRangeEnd w:id="2228"/>
      <w:r w:rsidR="00085689">
        <w:rPr>
          <w:rStyle w:val="CommentReference"/>
          <w:rFonts w:asciiTheme="minorHAnsi" w:eastAsiaTheme="minorHAnsi" w:hAnsiTheme="minorHAnsi"/>
        </w:rPr>
        <w:commentReference w:id="2228"/>
      </w:r>
      <w:r w:rsidRPr="00635885">
        <w:rPr>
          <w:rFonts w:asciiTheme="minorHAnsi" w:hAnsiTheme="minorHAnsi"/>
          <w:w w:val="115"/>
          <w:sz w:val="22"/>
          <w:szCs w:val="22"/>
          <w:rPrChange w:id="2234" w:author="Wall, Alison E." w:date="2017-11-27T19:39:00Z">
            <w:rPr>
              <w:w w:val="115"/>
            </w:rPr>
          </w:rPrChange>
        </w:rPr>
        <w:t>.</w:t>
      </w:r>
    </w:p>
    <w:p w14:paraId="1042E64B" w14:textId="77777777" w:rsidR="00EF764E" w:rsidRPr="00635885" w:rsidRDefault="0011099E">
      <w:pPr>
        <w:pStyle w:val="BodyText"/>
        <w:spacing w:before="4" w:line="351" w:lineRule="auto"/>
        <w:ind w:right="457" w:firstLine="215"/>
        <w:rPr>
          <w:rFonts w:asciiTheme="minorHAnsi" w:hAnsiTheme="minorHAnsi"/>
          <w:sz w:val="22"/>
          <w:szCs w:val="22"/>
          <w:rPrChange w:id="2235" w:author="Wall, Alison E." w:date="2017-11-27T19:39:00Z">
            <w:rPr/>
          </w:rPrChange>
        </w:rPr>
      </w:pPr>
      <w:r w:rsidRPr="00635885">
        <w:rPr>
          <w:rFonts w:asciiTheme="minorHAnsi" w:hAnsiTheme="minorHAnsi"/>
          <w:spacing w:val="-3"/>
          <w:w w:val="115"/>
          <w:sz w:val="22"/>
          <w:szCs w:val="22"/>
          <w:rPrChange w:id="2236" w:author="Wall, Alison E." w:date="2017-11-27T19:39:00Z">
            <w:rPr>
              <w:spacing w:val="-3"/>
              <w:w w:val="115"/>
            </w:rPr>
          </w:rPrChange>
        </w:rPr>
        <w:t>A</w:t>
      </w:r>
      <w:r w:rsidRPr="00635885">
        <w:rPr>
          <w:rFonts w:asciiTheme="minorHAnsi" w:hAnsiTheme="minorHAnsi"/>
          <w:spacing w:val="-2"/>
          <w:w w:val="115"/>
          <w:sz w:val="22"/>
          <w:szCs w:val="22"/>
          <w:rPrChange w:id="2237" w:author="Wall, Alison E." w:date="2017-11-27T19:39:00Z">
            <w:rPr>
              <w:spacing w:val="-2"/>
              <w:w w:val="115"/>
            </w:rPr>
          </w:rPrChange>
        </w:rPr>
        <w:t>s</w:t>
      </w:r>
      <w:r w:rsidRPr="00635885">
        <w:rPr>
          <w:rFonts w:asciiTheme="minorHAnsi" w:hAnsiTheme="minorHAnsi"/>
          <w:w w:val="115"/>
          <w:sz w:val="22"/>
          <w:szCs w:val="22"/>
          <w:rPrChange w:id="2238" w:author="Wall, Alison E." w:date="2017-11-27T19:39:00Z">
            <w:rPr>
              <w:w w:val="115"/>
            </w:rPr>
          </w:rPrChange>
        </w:rPr>
        <w:t>sum</w:t>
      </w:r>
      <w:r w:rsidRPr="00635885">
        <w:rPr>
          <w:rFonts w:asciiTheme="minorHAnsi" w:hAnsiTheme="minorHAnsi"/>
          <w:spacing w:val="-1"/>
          <w:w w:val="115"/>
          <w:sz w:val="22"/>
          <w:szCs w:val="22"/>
          <w:rPrChange w:id="2239" w:author="Wall, Alison E." w:date="2017-11-27T19:39:00Z">
            <w:rPr>
              <w:spacing w:val="-1"/>
              <w:w w:val="115"/>
            </w:rPr>
          </w:rPrChange>
        </w:rPr>
        <w:t>in</w:t>
      </w:r>
      <w:r w:rsidRPr="00635885">
        <w:rPr>
          <w:rFonts w:asciiTheme="minorHAnsi" w:hAnsiTheme="minorHAnsi"/>
          <w:w w:val="115"/>
          <w:sz w:val="22"/>
          <w:szCs w:val="22"/>
          <w:rPrChange w:id="2240" w:author="Wall, Alison E." w:date="2017-11-27T19:39:00Z">
            <w:rPr>
              <w:w w:val="115"/>
            </w:rPr>
          </w:rPrChange>
        </w:rPr>
        <w:t>g</w:t>
      </w:r>
      <w:r w:rsidRPr="00635885">
        <w:rPr>
          <w:rFonts w:asciiTheme="minorHAnsi" w:hAnsiTheme="minorHAnsi"/>
          <w:spacing w:val="-8"/>
          <w:w w:val="115"/>
          <w:sz w:val="22"/>
          <w:szCs w:val="22"/>
          <w:rPrChange w:id="2241" w:author="Wall, Alison E." w:date="2017-11-27T19:39:00Z">
            <w:rPr>
              <w:spacing w:val="-8"/>
              <w:w w:val="115"/>
            </w:rPr>
          </w:rPrChange>
        </w:rPr>
        <w:t xml:space="preserve"> </w:t>
      </w:r>
      <w:r w:rsidRPr="00635885">
        <w:rPr>
          <w:rFonts w:asciiTheme="minorHAnsi" w:hAnsiTheme="minorHAnsi"/>
          <w:w w:val="115"/>
          <w:sz w:val="22"/>
          <w:szCs w:val="22"/>
          <w:rPrChange w:id="2242" w:author="Wall, Alison E." w:date="2017-11-27T19:39:00Z">
            <w:rPr>
              <w:w w:val="115"/>
            </w:rPr>
          </w:rPrChange>
        </w:rPr>
        <w:t>the</w:t>
      </w:r>
      <w:r w:rsidRPr="00635885">
        <w:rPr>
          <w:rFonts w:asciiTheme="minorHAnsi" w:hAnsiTheme="minorHAnsi"/>
          <w:spacing w:val="-9"/>
          <w:w w:val="115"/>
          <w:sz w:val="22"/>
          <w:szCs w:val="22"/>
          <w:rPrChange w:id="2243" w:author="Wall, Alison E." w:date="2017-11-27T19:39:00Z">
            <w:rPr>
              <w:spacing w:val="-9"/>
              <w:w w:val="115"/>
            </w:rPr>
          </w:rPrChange>
        </w:rPr>
        <w:t xml:space="preserve"> </w:t>
      </w:r>
      <w:r w:rsidRPr="00635885">
        <w:rPr>
          <w:rFonts w:asciiTheme="minorHAnsi" w:hAnsiTheme="minorHAnsi"/>
          <w:w w:val="115"/>
          <w:sz w:val="22"/>
          <w:szCs w:val="22"/>
          <w:rPrChange w:id="2244" w:author="Wall, Alison E." w:date="2017-11-27T19:39:00Z">
            <w:rPr>
              <w:w w:val="115"/>
            </w:rPr>
          </w:rPrChange>
        </w:rPr>
        <w:t>p</w:t>
      </w:r>
      <w:r w:rsidRPr="00635885">
        <w:rPr>
          <w:rFonts w:asciiTheme="minorHAnsi" w:hAnsiTheme="minorHAnsi"/>
          <w:spacing w:val="-2"/>
          <w:w w:val="115"/>
          <w:sz w:val="22"/>
          <w:szCs w:val="22"/>
          <w:rPrChange w:id="2245" w:author="Wall, Alison E." w:date="2017-11-27T19:39:00Z">
            <w:rPr>
              <w:spacing w:val="-2"/>
              <w:w w:val="115"/>
            </w:rPr>
          </w:rPrChange>
        </w:rPr>
        <w:t>r</w:t>
      </w:r>
      <w:r w:rsidRPr="00635885">
        <w:rPr>
          <w:rFonts w:asciiTheme="minorHAnsi" w:hAnsiTheme="minorHAnsi"/>
          <w:w w:val="115"/>
          <w:sz w:val="22"/>
          <w:szCs w:val="22"/>
          <w:rPrChange w:id="2246" w:author="Wall, Alison E." w:date="2017-11-27T19:39:00Z">
            <w:rPr>
              <w:w w:val="115"/>
            </w:rPr>
          </w:rPrChange>
        </w:rPr>
        <w:t>oblem</w:t>
      </w:r>
      <w:r w:rsidRPr="00635885">
        <w:rPr>
          <w:rFonts w:asciiTheme="minorHAnsi" w:hAnsiTheme="minorHAnsi"/>
          <w:spacing w:val="-7"/>
          <w:w w:val="115"/>
          <w:sz w:val="22"/>
          <w:szCs w:val="22"/>
          <w:rPrChange w:id="2247" w:author="Wall, Alison E." w:date="2017-11-27T19:39:00Z">
            <w:rPr>
              <w:spacing w:val="-7"/>
              <w:w w:val="115"/>
            </w:rPr>
          </w:rPrChange>
        </w:rPr>
        <w:t xml:space="preserve"> </w:t>
      </w:r>
      <w:r w:rsidRPr="00635885">
        <w:rPr>
          <w:rFonts w:asciiTheme="minorHAnsi" w:hAnsiTheme="minorHAnsi"/>
          <w:spacing w:val="-1"/>
          <w:w w:val="115"/>
          <w:sz w:val="22"/>
          <w:szCs w:val="22"/>
          <w:rPrChange w:id="2248" w:author="Wall, Alison E." w:date="2017-11-27T19:39:00Z">
            <w:rPr>
              <w:spacing w:val="-1"/>
              <w:w w:val="115"/>
            </w:rPr>
          </w:rPrChange>
        </w:rPr>
        <w:t>o</w:t>
      </w:r>
      <w:r w:rsidRPr="00635885">
        <w:rPr>
          <w:rFonts w:asciiTheme="minorHAnsi" w:hAnsiTheme="minorHAnsi"/>
          <w:w w:val="115"/>
          <w:sz w:val="22"/>
          <w:szCs w:val="22"/>
          <w:rPrChange w:id="2249" w:author="Wall, Alison E." w:date="2017-11-27T19:39:00Z">
            <w:rPr>
              <w:w w:val="115"/>
            </w:rPr>
          </w:rPrChange>
        </w:rPr>
        <w:t>f</w:t>
      </w:r>
      <w:r w:rsidRPr="00635885">
        <w:rPr>
          <w:rFonts w:asciiTheme="minorHAnsi" w:hAnsiTheme="minorHAnsi"/>
          <w:spacing w:val="-9"/>
          <w:w w:val="115"/>
          <w:sz w:val="22"/>
          <w:szCs w:val="22"/>
          <w:rPrChange w:id="2250" w:author="Wall, Alison E." w:date="2017-11-27T19:39:00Z">
            <w:rPr>
              <w:spacing w:val="-9"/>
              <w:w w:val="115"/>
            </w:rPr>
          </w:rPrChange>
        </w:rPr>
        <w:t xml:space="preserve"> </w:t>
      </w:r>
      <w:r w:rsidRPr="00635885">
        <w:rPr>
          <w:rFonts w:asciiTheme="minorHAnsi" w:hAnsiTheme="minorHAnsi"/>
          <w:w w:val="115"/>
          <w:sz w:val="22"/>
          <w:szCs w:val="22"/>
          <w:rPrChange w:id="2251" w:author="Wall, Alison E." w:date="2017-11-27T19:39:00Z">
            <w:rPr>
              <w:w w:val="115"/>
            </w:rPr>
          </w:rPrChange>
        </w:rPr>
        <w:t>u</w:t>
      </w:r>
      <w:r w:rsidRPr="00635885">
        <w:rPr>
          <w:rFonts w:asciiTheme="minorHAnsi" w:hAnsiTheme="minorHAnsi"/>
          <w:spacing w:val="-1"/>
          <w:w w:val="115"/>
          <w:sz w:val="22"/>
          <w:szCs w:val="22"/>
          <w:rPrChange w:id="2252" w:author="Wall, Alison E." w:date="2017-11-27T19:39:00Z">
            <w:rPr>
              <w:spacing w:val="-1"/>
              <w:w w:val="115"/>
            </w:rPr>
          </w:rPrChange>
        </w:rPr>
        <w:t>n</w:t>
      </w:r>
      <w:r w:rsidRPr="00635885">
        <w:rPr>
          <w:rFonts w:asciiTheme="minorHAnsi" w:hAnsiTheme="minorHAnsi"/>
          <w:w w:val="115"/>
          <w:sz w:val="22"/>
          <w:szCs w:val="22"/>
          <w:rPrChange w:id="2253" w:author="Wall, Alison E." w:date="2017-11-27T19:39:00Z">
            <w:rPr>
              <w:w w:val="115"/>
            </w:rPr>
          </w:rPrChange>
        </w:rPr>
        <w:t>de</w:t>
      </w:r>
      <w:r w:rsidRPr="00635885">
        <w:rPr>
          <w:rFonts w:asciiTheme="minorHAnsi" w:hAnsiTheme="minorHAnsi"/>
          <w:spacing w:val="-3"/>
          <w:w w:val="115"/>
          <w:sz w:val="22"/>
          <w:szCs w:val="22"/>
          <w:rPrChange w:id="2254" w:author="Wall, Alison E." w:date="2017-11-27T19:39:00Z">
            <w:rPr>
              <w:spacing w:val="-3"/>
              <w:w w:val="115"/>
            </w:rPr>
          </w:rPrChange>
        </w:rPr>
        <w:t>r</w:t>
      </w:r>
      <w:r w:rsidRPr="00635885">
        <w:rPr>
          <w:rFonts w:asciiTheme="minorHAnsi" w:hAnsiTheme="minorHAnsi"/>
          <w:w w:val="115"/>
          <w:sz w:val="22"/>
          <w:szCs w:val="22"/>
          <w:rPrChange w:id="2255" w:author="Wall, Alison E." w:date="2017-11-27T19:39:00Z">
            <w:rPr>
              <w:w w:val="115"/>
            </w:rPr>
          </w:rPrChange>
        </w:rPr>
        <w:t>-h</w:t>
      </w:r>
      <w:r w:rsidRPr="00635885">
        <w:rPr>
          <w:rFonts w:asciiTheme="minorHAnsi" w:hAnsiTheme="minorHAnsi"/>
          <w:spacing w:val="-1"/>
          <w:w w:val="115"/>
          <w:sz w:val="22"/>
          <w:szCs w:val="22"/>
          <w:rPrChange w:id="2256" w:author="Wall, Alison E." w:date="2017-11-27T19:39:00Z">
            <w:rPr>
              <w:spacing w:val="-1"/>
              <w:w w:val="115"/>
            </w:rPr>
          </w:rPrChange>
        </w:rPr>
        <w:t>irin</w:t>
      </w:r>
      <w:r w:rsidRPr="00635885">
        <w:rPr>
          <w:rFonts w:asciiTheme="minorHAnsi" w:hAnsiTheme="minorHAnsi"/>
          <w:w w:val="115"/>
          <w:sz w:val="22"/>
          <w:szCs w:val="22"/>
          <w:rPrChange w:id="2257" w:author="Wall, Alison E." w:date="2017-11-27T19:39:00Z">
            <w:rPr>
              <w:w w:val="115"/>
            </w:rPr>
          </w:rPrChange>
        </w:rPr>
        <w:t>g</w:t>
      </w:r>
      <w:r w:rsidRPr="00635885">
        <w:rPr>
          <w:rFonts w:asciiTheme="minorHAnsi" w:hAnsiTheme="minorHAnsi"/>
          <w:spacing w:val="-7"/>
          <w:w w:val="115"/>
          <w:sz w:val="22"/>
          <w:szCs w:val="22"/>
          <w:rPrChange w:id="2258" w:author="Wall, Alison E." w:date="2017-11-27T19:39:00Z">
            <w:rPr>
              <w:spacing w:val="-7"/>
              <w:w w:val="115"/>
            </w:rPr>
          </w:rPrChange>
        </w:rPr>
        <w:t xml:space="preserve"> </w:t>
      </w:r>
      <w:r w:rsidRPr="00635885">
        <w:rPr>
          <w:rFonts w:asciiTheme="minorHAnsi" w:hAnsiTheme="minorHAnsi"/>
          <w:w w:val="115"/>
          <w:sz w:val="22"/>
          <w:szCs w:val="22"/>
          <w:rPrChange w:id="2259" w:author="Wall, Alison E." w:date="2017-11-27T19:39:00Z">
            <w:rPr>
              <w:w w:val="115"/>
            </w:rPr>
          </w:rPrChange>
        </w:rPr>
        <w:t>m</w:t>
      </w:r>
      <w:r w:rsidRPr="00635885">
        <w:rPr>
          <w:rFonts w:asciiTheme="minorHAnsi" w:hAnsiTheme="minorHAnsi"/>
          <w:spacing w:val="-1"/>
          <w:w w:val="115"/>
          <w:sz w:val="22"/>
          <w:szCs w:val="22"/>
          <w:rPrChange w:id="2260" w:author="Wall, Alison E." w:date="2017-11-27T19:39:00Z">
            <w:rPr>
              <w:spacing w:val="-1"/>
              <w:w w:val="115"/>
            </w:rPr>
          </w:rPrChange>
        </w:rPr>
        <w:t>in</w:t>
      </w:r>
      <w:r w:rsidRPr="00635885">
        <w:rPr>
          <w:rFonts w:asciiTheme="minorHAnsi" w:hAnsiTheme="minorHAnsi"/>
          <w:w w:val="115"/>
          <w:sz w:val="22"/>
          <w:szCs w:val="22"/>
          <w:rPrChange w:id="2261" w:author="Wall, Alison E." w:date="2017-11-27T19:39:00Z">
            <w:rPr>
              <w:w w:val="115"/>
            </w:rPr>
          </w:rPrChange>
        </w:rPr>
        <w:t>o</w:t>
      </w:r>
      <w:r w:rsidRPr="00635885">
        <w:rPr>
          <w:rFonts w:asciiTheme="minorHAnsi" w:hAnsiTheme="minorHAnsi"/>
          <w:spacing w:val="-1"/>
          <w:w w:val="115"/>
          <w:sz w:val="22"/>
          <w:szCs w:val="22"/>
          <w:rPrChange w:id="2262" w:author="Wall, Alison E." w:date="2017-11-27T19:39:00Z">
            <w:rPr>
              <w:spacing w:val="-1"/>
              <w:w w:val="115"/>
            </w:rPr>
          </w:rPrChange>
        </w:rPr>
        <w:t>ri</w:t>
      </w:r>
      <w:r w:rsidRPr="00635885">
        <w:rPr>
          <w:rFonts w:asciiTheme="minorHAnsi" w:hAnsiTheme="minorHAnsi"/>
          <w:w w:val="115"/>
          <w:sz w:val="22"/>
          <w:szCs w:val="22"/>
          <w:rPrChange w:id="2263" w:author="Wall, Alison E." w:date="2017-11-27T19:39:00Z">
            <w:rPr>
              <w:w w:val="115"/>
            </w:rPr>
          </w:rPrChange>
        </w:rPr>
        <w:t>t</w:t>
      </w:r>
      <w:r w:rsidRPr="00635885">
        <w:rPr>
          <w:rFonts w:asciiTheme="minorHAnsi" w:hAnsiTheme="minorHAnsi"/>
          <w:spacing w:val="-1"/>
          <w:w w:val="115"/>
          <w:sz w:val="22"/>
          <w:szCs w:val="22"/>
          <w:rPrChange w:id="2264" w:author="Wall, Alison E." w:date="2017-11-27T19:39:00Z">
            <w:rPr>
              <w:spacing w:val="-1"/>
              <w:w w:val="115"/>
            </w:rPr>
          </w:rPrChange>
        </w:rPr>
        <w:t>i</w:t>
      </w:r>
      <w:r w:rsidRPr="00635885">
        <w:rPr>
          <w:rFonts w:asciiTheme="minorHAnsi" w:hAnsiTheme="minorHAnsi"/>
          <w:w w:val="115"/>
          <w:sz w:val="22"/>
          <w:szCs w:val="22"/>
          <w:rPrChange w:id="2265" w:author="Wall, Alison E." w:date="2017-11-27T19:39:00Z">
            <w:rPr>
              <w:w w:val="115"/>
            </w:rPr>
          </w:rPrChange>
        </w:rPr>
        <w:t>es</w:t>
      </w:r>
      <w:r w:rsidRPr="00635885">
        <w:rPr>
          <w:rFonts w:asciiTheme="minorHAnsi" w:hAnsiTheme="minorHAnsi"/>
          <w:spacing w:val="-9"/>
          <w:w w:val="115"/>
          <w:sz w:val="22"/>
          <w:szCs w:val="22"/>
          <w:rPrChange w:id="2266" w:author="Wall, Alison E." w:date="2017-11-27T19:39:00Z">
            <w:rPr>
              <w:spacing w:val="-9"/>
              <w:w w:val="115"/>
            </w:rPr>
          </w:rPrChange>
        </w:rPr>
        <w:t xml:space="preserve"> </w:t>
      </w:r>
      <w:r w:rsidRPr="00635885">
        <w:rPr>
          <w:rFonts w:asciiTheme="minorHAnsi" w:hAnsiTheme="minorHAnsi"/>
          <w:w w:val="115"/>
          <w:sz w:val="22"/>
          <w:szCs w:val="22"/>
          <w:rPrChange w:id="2267" w:author="Wall, Alison E." w:date="2017-11-27T19:39:00Z">
            <w:rPr>
              <w:w w:val="115"/>
            </w:rPr>
          </w:rPrChange>
        </w:rPr>
        <w:t>a</w:t>
      </w:r>
      <w:r w:rsidRPr="00635885">
        <w:rPr>
          <w:rFonts w:asciiTheme="minorHAnsi" w:hAnsiTheme="minorHAnsi"/>
          <w:spacing w:val="-1"/>
          <w:w w:val="115"/>
          <w:sz w:val="22"/>
          <w:szCs w:val="22"/>
          <w:rPrChange w:id="2268" w:author="Wall, Alison E." w:date="2017-11-27T19:39:00Z">
            <w:rPr>
              <w:spacing w:val="-1"/>
              <w:w w:val="115"/>
            </w:rPr>
          </w:rPrChange>
        </w:rPr>
        <w:t>n</w:t>
      </w:r>
      <w:r w:rsidRPr="00635885">
        <w:rPr>
          <w:rFonts w:asciiTheme="minorHAnsi" w:hAnsiTheme="minorHAnsi"/>
          <w:w w:val="115"/>
          <w:sz w:val="22"/>
          <w:szCs w:val="22"/>
          <w:rPrChange w:id="2269" w:author="Wall, Alison E." w:date="2017-11-27T19:39:00Z">
            <w:rPr>
              <w:w w:val="115"/>
            </w:rPr>
          </w:rPrChange>
        </w:rPr>
        <w:t>d</w:t>
      </w:r>
      <w:r w:rsidRPr="00635885">
        <w:rPr>
          <w:rFonts w:asciiTheme="minorHAnsi" w:hAnsiTheme="minorHAnsi"/>
          <w:spacing w:val="-8"/>
          <w:w w:val="115"/>
          <w:sz w:val="22"/>
          <w:szCs w:val="22"/>
          <w:rPrChange w:id="2270" w:author="Wall, Alison E." w:date="2017-11-27T19:39:00Z">
            <w:rPr>
              <w:spacing w:val="-8"/>
              <w:w w:val="115"/>
            </w:rPr>
          </w:rPrChange>
        </w:rPr>
        <w:t xml:space="preserve"> </w:t>
      </w:r>
      <w:r w:rsidRPr="00635885">
        <w:rPr>
          <w:rFonts w:asciiTheme="minorHAnsi" w:hAnsiTheme="minorHAnsi"/>
          <w:spacing w:val="-1"/>
          <w:w w:val="115"/>
          <w:sz w:val="22"/>
          <w:szCs w:val="22"/>
          <w:rPrChange w:id="2271" w:author="Wall, Alison E." w:date="2017-11-27T19:39:00Z">
            <w:rPr>
              <w:spacing w:val="-1"/>
              <w:w w:val="115"/>
            </w:rPr>
          </w:rPrChange>
        </w:rPr>
        <w:t>f</w:t>
      </w:r>
      <w:r w:rsidRPr="00635885">
        <w:rPr>
          <w:rFonts w:asciiTheme="minorHAnsi" w:hAnsiTheme="minorHAnsi"/>
          <w:w w:val="115"/>
          <w:sz w:val="22"/>
          <w:szCs w:val="22"/>
          <w:rPrChange w:id="2272" w:author="Wall, Alison E." w:date="2017-11-27T19:39:00Z">
            <w:rPr>
              <w:w w:val="115"/>
            </w:rPr>
          </w:rPrChange>
        </w:rPr>
        <w:t>emales</w:t>
      </w:r>
      <w:r w:rsidRPr="00635885">
        <w:rPr>
          <w:rFonts w:asciiTheme="minorHAnsi" w:hAnsiTheme="minorHAnsi"/>
          <w:spacing w:val="-9"/>
          <w:w w:val="115"/>
          <w:sz w:val="22"/>
          <w:szCs w:val="22"/>
          <w:rPrChange w:id="2273" w:author="Wall, Alison E." w:date="2017-11-27T19:39:00Z">
            <w:rPr>
              <w:spacing w:val="-9"/>
              <w:w w:val="115"/>
            </w:rPr>
          </w:rPrChange>
        </w:rPr>
        <w:t xml:space="preserve"> </w:t>
      </w:r>
      <w:r w:rsidRPr="00635885">
        <w:rPr>
          <w:rFonts w:asciiTheme="minorHAnsi" w:hAnsiTheme="minorHAnsi"/>
          <w:w w:val="115"/>
          <w:sz w:val="22"/>
          <w:szCs w:val="22"/>
          <w:rPrChange w:id="2274" w:author="Wall, Alison E." w:date="2017-11-27T19:39:00Z">
            <w:rPr>
              <w:w w:val="115"/>
            </w:rPr>
          </w:rPrChange>
        </w:rPr>
        <w:t>l</w:t>
      </w:r>
      <w:r w:rsidRPr="00635885">
        <w:rPr>
          <w:rFonts w:asciiTheme="minorHAnsi" w:hAnsiTheme="minorHAnsi"/>
          <w:spacing w:val="-1"/>
          <w:w w:val="115"/>
          <w:sz w:val="22"/>
          <w:szCs w:val="22"/>
          <w:rPrChange w:id="2275" w:author="Wall, Alison E." w:date="2017-11-27T19:39:00Z">
            <w:rPr>
              <w:spacing w:val="-1"/>
              <w:w w:val="115"/>
            </w:rPr>
          </w:rPrChange>
        </w:rPr>
        <w:t>i</w:t>
      </w:r>
      <w:r w:rsidRPr="00635885">
        <w:rPr>
          <w:rFonts w:asciiTheme="minorHAnsi" w:hAnsiTheme="minorHAnsi"/>
          <w:w w:val="115"/>
          <w:sz w:val="22"/>
          <w:szCs w:val="22"/>
          <w:rPrChange w:id="2276" w:author="Wall, Alison E." w:date="2017-11-27T19:39:00Z">
            <w:rPr>
              <w:w w:val="115"/>
            </w:rPr>
          </w:rPrChange>
        </w:rPr>
        <w:t>es</w:t>
      </w:r>
      <w:r w:rsidRPr="00635885">
        <w:rPr>
          <w:rFonts w:asciiTheme="minorHAnsi" w:hAnsiTheme="minorHAnsi"/>
          <w:spacing w:val="-9"/>
          <w:w w:val="115"/>
          <w:sz w:val="22"/>
          <w:szCs w:val="22"/>
          <w:rPrChange w:id="2277" w:author="Wall, Alison E." w:date="2017-11-27T19:39:00Z">
            <w:rPr>
              <w:spacing w:val="-9"/>
              <w:w w:val="115"/>
            </w:rPr>
          </w:rPrChange>
        </w:rPr>
        <w:t xml:space="preserve"> </w:t>
      </w:r>
      <w:r w:rsidRPr="00635885">
        <w:rPr>
          <w:rFonts w:asciiTheme="minorHAnsi" w:hAnsiTheme="minorHAnsi"/>
          <w:spacing w:val="-1"/>
          <w:w w:val="115"/>
          <w:sz w:val="22"/>
          <w:szCs w:val="22"/>
          <w:rPrChange w:id="2278" w:author="Wall, Alison E." w:date="2017-11-27T19:39:00Z">
            <w:rPr>
              <w:spacing w:val="-1"/>
              <w:w w:val="115"/>
            </w:rPr>
          </w:rPrChange>
        </w:rPr>
        <w:t>i</w:t>
      </w:r>
      <w:r w:rsidRPr="00635885">
        <w:rPr>
          <w:rFonts w:asciiTheme="minorHAnsi" w:hAnsiTheme="minorHAnsi"/>
          <w:w w:val="115"/>
          <w:sz w:val="22"/>
          <w:szCs w:val="22"/>
          <w:rPrChange w:id="2279" w:author="Wall, Alison E." w:date="2017-11-27T19:39:00Z">
            <w:rPr>
              <w:w w:val="115"/>
            </w:rPr>
          </w:rPrChange>
        </w:rPr>
        <w:t>n</w:t>
      </w:r>
      <w:r w:rsidRPr="00635885">
        <w:rPr>
          <w:rFonts w:asciiTheme="minorHAnsi" w:hAnsiTheme="minorHAnsi"/>
          <w:w w:val="114"/>
          <w:sz w:val="22"/>
          <w:szCs w:val="22"/>
          <w:rPrChange w:id="2280" w:author="Wall, Alison E." w:date="2017-11-27T19:39:00Z">
            <w:rPr>
              <w:w w:val="114"/>
            </w:rPr>
          </w:rPrChange>
        </w:rPr>
        <w:t xml:space="preserve"> </w:t>
      </w:r>
      <w:r w:rsidRPr="00635885">
        <w:rPr>
          <w:rFonts w:asciiTheme="minorHAnsi" w:hAnsiTheme="minorHAnsi"/>
          <w:w w:val="115"/>
          <w:sz w:val="22"/>
          <w:szCs w:val="22"/>
          <w:rPrChange w:id="2281" w:author="Wall, Alison E." w:date="2017-11-27T19:39:00Z">
            <w:rPr>
              <w:w w:val="115"/>
            </w:rPr>
          </w:rPrChange>
        </w:rPr>
        <w:t>mana</w:t>
      </w:r>
      <w:r w:rsidRPr="00635885">
        <w:rPr>
          <w:rFonts w:asciiTheme="minorHAnsi" w:hAnsiTheme="minorHAnsi"/>
          <w:spacing w:val="-3"/>
          <w:w w:val="115"/>
          <w:sz w:val="22"/>
          <w:szCs w:val="22"/>
          <w:rPrChange w:id="2282" w:author="Wall, Alison E." w:date="2017-11-27T19:39:00Z">
            <w:rPr>
              <w:spacing w:val="-3"/>
              <w:w w:val="115"/>
            </w:rPr>
          </w:rPrChange>
        </w:rPr>
        <w:t>g</w:t>
      </w:r>
      <w:r w:rsidRPr="00635885">
        <w:rPr>
          <w:rFonts w:asciiTheme="minorHAnsi" w:hAnsiTheme="minorHAnsi"/>
          <w:w w:val="115"/>
          <w:sz w:val="22"/>
          <w:szCs w:val="22"/>
          <w:rPrChange w:id="2283" w:author="Wall, Alison E." w:date="2017-11-27T19:39:00Z">
            <w:rPr>
              <w:w w:val="115"/>
            </w:rPr>
          </w:rPrChange>
        </w:rPr>
        <w:t>ement</w:t>
      </w:r>
      <w:r w:rsidRPr="00635885">
        <w:rPr>
          <w:rFonts w:asciiTheme="minorHAnsi" w:hAnsiTheme="minorHAnsi"/>
          <w:spacing w:val="-17"/>
          <w:w w:val="115"/>
          <w:sz w:val="22"/>
          <w:szCs w:val="22"/>
          <w:rPrChange w:id="2284" w:author="Wall, Alison E." w:date="2017-11-27T19:39:00Z">
            <w:rPr>
              <w:spacing w:val="-17"/>
              <w:w w:val="115"/>
            </w:rPr>
          </w:rPrChange>
        </w:rPr>
        <w:t xml:space="preserve"> </w:t>
      </w:r>
      <w:r w:rsidRPr="00635885">
        <w:rPr>
          <w:rFonts w:asciiTheme="minorHAnsi" w:hAnsiTheme="minorHAnsi"/>
          <w:w w:val="115"/>
          <w:sz w:val="22"/>
          <w:szCs w:val="22"/>
          <w:rPrChange w:id="2285" w:author="Wall, Alison E." w:date="2017-11-27T19:39:00Z">
            <w:rPr>
              <w:w w:val="115"/>
            </w:rPr>
          </w:rPrChange>
        </w:rPr>
        <w:t>or</w:t>
      </w:r>
      <w:r w:rsidRPr="00635885">
        <w:rPr>
          <w:rFonts w:asciiTheme="minorHAnsi" w:hAnsiTheme="minorHAnsi"/>
          <w:spacing w:val="-19"/>
          <w:w w:val="115"/>
          <w:sz w:val="22"/>
          <w:szCs w:val="22"/>
          <w:rPrChange w:id="2286" w:author="Wall, Alison E." w:date="2017-11-27T19:39:00Z">
            <w:rPr>
              <w:spacing w:val="-19"/>
              <w:w w:val="115"/>
            </w:rPr>
          </w:rPrChange>
        </w:rPr>
        <w:t xml:space="preserve"> </w:t>
      </w:r>
      <w:r w:rsidRPr="00635885">
        <w:rPr>
          <w:rFonts w:asciiTheme="minorHAnsi" w:hAnsiTheme="minorHAnsi"/>
          <w:w w:val="115"/>
          <w:sz w:val="22"/>
          <w:szCs w:val="22"/>
          <w:rPrChange w:id="2287" w:author="Wall, Alison E." w:date="2017-11-27T19:39:00Z">
            <w:rPr>
              <w:w w:val="115"/>
            </w:rPr>
          </w:rPrChange>
        </w:rPr>
        <w:t>human</w:t>
      </w:r>
      <w:r w:rsidRPr="00635885">
        <w:rPr>
          <w:rFonts w:asciiTheme="minorHAnsi" w:hAnsiTheme="minorHAnsi"/>
          <w:spacing w:val="-14"/>
          <w:w w:val="115"/>
          <w:sz w:val="22"/>
          <w:szCs w:val="22"/>
          <w:rPrChange w:id="2288" w:author="Wall, Alison E." w:date="2017-11-27T19:39:00Z">
            <w:rPr>
              <w:spacing w:val="-14"/>
              <w:w w:val="115"/>
            </w:rPr>
          </w:rPrChange>
        </w:rPr>
        <w:t xml:space="preserve"> </w:t>
      </w:r>
      <w:r w:rsidRPr="00635885">
        <w:rPr>
          <w:rFonts w:asciiTheme="minorHAnsi" w:hAnsiTheme="minorHAnsi"/>
          <w:spacing w:val="-2"/>
          <w:w w:val="115"/>
          <w:sz w:val="22"/>
          <w:szCs w:val="22"/>
          <w:rPrChange w:id="2289" w:author="Wall, Alison E." w:date="2017-11-27T19:39:00Z">
            <w:rPr>
              <w:spacing w:val="-2"/>
              <w:w w:val="115"/>
            </w:rPr>
          </w:rPrChange>
        </w:rPr>
        <w:t>r</w:t>
      </w:r>
      <w:r w:rsidRPr="00635885">
        <w:rPr>
          <w:rFonts w:asciiTheme="minorHAnsi" w:hAnsiTheme="minorHAnsi"/>
          <w:w w:val="115"/>
          <w:sz w:val="22"/>
          <w:szCs w:val="22"/>
          <w:rPrChange w:id="2290" w:author="Wall, Alison E." w:date="2017-11-27T19:39:00Z">
            <w:rPr>
              <w:w w:val="115"/>
            </w:rPr>
          </w:rPrChange>
        </w:rPr>
        <w:t>esou</w:t>
      </w:r>
      <w:r w:rsidRPr="00635885">
        <w:rPr>
          <w:rFonts w:asciiTheme="minorHAnsi" w:hAnsiTheme="minorHAnsi"/>
          <w:spacing w:val="-3"/>
          <w:w w:val="115"/>
          <w:sz w:val="22"/>
          <w:szCs w:val="22"/>
          <w:rPrChange w:id="2291" w:author="Wall, Alison E." w:date="2017-11-27T19:39:00Z">
            <w:rPr>
              <w:spacing w:val="-3"/>
              <w:w w:val="115"/>
            </w:rPr>
          </w:rPrChange>
        </w:rPr>
        <w:t>r</w:t>
      </w:r>
      <w:r w:rsidRPr="00635885">
        <w:rPr>
          <w:rFonts w:asciiTheme="minorHAnsi" w:hAnsiTheme="minorHAnsi"/>
          <w:w w:val="115"/>
          <w:sz w:val="22"/>
          <w:szCs w:val="22"/>
          <w:rPrChange w:id="2292" w:author="Wall, Alison E." w:date="2017-11-27T19:39:00Z">
            <w:rPr>
              <w:w w:val="115"/>
            </w:rPr>
          </w:rPrChange>
        </w:rPr>
        <w:t>ce</w:t>
      </w:r>
      <w:r w:rsidRPr="00635885">
        <w:rPr>
          <w:rFonts w:asciiTheme="minorHAnsi" w:hAnsiTheme="minorHAnsi"/>
          <w:spacing w:val="-16"/>
          <w:w w:val="115"/>
          <w:sz w:val="22"/>
          <w:szCs w:val="22"/>
          <w:rPrChange w:id="2293" w:author="Wall, Alison E." w:date="2017-11-27T19:39:00Z">
            <w:rPr>
              <w:spacing w:val="-16"/>
              <w:w w:val="115"/>
            </w:rPr>
          </w:rPrChange>
        </w:rPr>
        <w:t xml:space="preserve"> </w:t>
      </w:r>
      <w:commentRangeStart w:id="2294"/>
      <w:r w:rsidRPr="00635885">
        <w:rPr>
          <w:rFonts w:asciiTheme="minorHAnsi" w:hAnsiTheme="minorHAnsi"/>
          <w:w w:val="115"/>
          <w:sz w:val="22"/>
          <w:szCs w:val="22"/>
          <w:rPrChange w:id="2295" w:author="Wall, Alison E." w:date="2017-11-27T19:39:00Z">
            <w:rPr>
              <w:w w:val="115"/>
            </w:rPr>
          </w:rPrChange>
        </w:rPr>
        <w:t>depa</w:t>
      </w:r>
      <w:r w:rsidRPr="00635885">
        <w:rPr>
          <w:rFonts w:asciiTheme="minorHAnsi" w:hAnsiTheme="minorHAnsi"/>
          <w:spacing w:val="-3"/>
          <w:w w:val="115"/>
          <w:sz w:val="22"/>
          <w:szCs w:val="22"/>
          <w:rPrChange w:id="2296" w:author="Wall, Alison E." w:date="2017-11-27T19:39:00Z">
            <w:rPr>
              <w:spacing w:val="-3"/>
              <w:w w:val="115"/>
            </w:rPr>
          </w:rPrChange>
        </w:rPr>
        <w:t>r</w:t>
      </w:r>
      <w:r w:rsidRPr="00635885">
        <w:rPr>
          <w:rFonts w:asciiTheme="minorHAnsi" w:hAnsiTheme="minorHAnsi"/>
          <w:w w:val="115"/>
          <w:sz w:val="22"/>
          <w:szCs w:val="22"/>
          <w:rPrChange w:id="2297" w:author="Wall, Alison E." w:date="2017-11-27T19:39:00Z">
            <w:rPr>
              <w:w w:val="115"/>
            </w:rPr>
          </w:rPrChange>
        </w:rPr>
        <w:t>tmen</w:t>
      </w:r>
      <w:r w:rsidRPr="00635885">
        <w:rPr>
          <w:rFonts w:asciiTheme="minorHAnsi" w:hAnsiTheme="minorHAnsi"/>
          <w:spacing w:val="-2"/>
          <w:w w:val="115"/>
          <w:sz w:val="22"/>
          <w:szCs w:val="22"/>
          <w:rPrChange w:id="2298" w:author="Wall, Alison E." w:date="2017-11-27T19:39:00Z">
            <w:rPr>
              <w:spacing w:val="-2"/>
              <w:w w:val="115"/>
            </w:rPr>
          </w:rPrChange>
        </w:rPr>
        <w:t>t</w:t>
      </w:r>
      <w:r w:rsidRPr="00635885">
        <w:rPr>
          <w:rFonts w:asciiTheme="minorHAnsi" w:hAnsiTheme="minorHAnsi"/>
          <w:w w:val="115"/>
          <w:sz w:val="22"/>
          <w:szCs w:val="22"/>
          <w:rPrChange w:id="2299" w:author="Wall, Alison E." w:date="2017-11-27T19:39:00Z">
            <w:rPr>
              <w:w w:val="115"/>
            </w:rPr>
          </w:rPrChange>
        </w:rPr>
        <w:t>s</w:t>
      </w:r>
      <w:commentRangeEnd w:id="2294"/>
      <w:r w:rsidR="00085689">
        <w:rPr>
          <w:rStyle w:val="CommentReference"/>
          <w:rFonts w:asciiTheme="minorHAnsi" w:eastAsiaTheme="minorHAnsi" w:hAnsiTheme="minorHAnsi"/>
        </w:rPr>
        <w:commentReference w:id="2294"/>
      </w:r>
      <w:r w:rsidRPr="00635885">
        <w:rPr>
          <w:rFonts w:asciiTheme="minorHAnsi" w:hAnsiTheme="minorHAnsi"/>
          <w:spacing w:val="-16"/>
          <w:w w:val="115"/>
          <w:sz w:val="22"/>
          <w:szCs w:val="22"/>
          <w:rPrChange w:id="2300" w:author="Wall, Alison E." w:date="2017-11-27T19:39:00Z">
            <w:rPr>
              <w:spacing w:val="-16"/>
              <w:w w:val="115"/>
            </w:rPr>
          </w:rPrChange>
        </w:rPr>
        <w:t xml:space="preserve"> </w:t>
      </w:r>
      <w:r w:rsidRPr="00635885">
        <w:rPr>
          <w:rFonts w:asciiTheme="minorHAnsi" w:hAnsiTheme="minorHAnsi"/>
          <w:spacing w:val="-2"/>
          <w:w w:val="115"/>
          <w:sz w:val="22"/>
          <w:szCs w:val="22"/>
          <w:rPrChange w:id="2301" w:author="Wall, Alison E." w:date="2017-11-27T19:39:00Z">
            <w:rPr>
              <w:spacing w:val="-2"/>
              <w:w w:val="115"/>
            </w:rPr>
          </w:rPrChange>
        </w:rPr>
        <w:t>w</w:t>
      </w:r>
      <w:r w:rsidRPr="00635885">
        <w:rPr>
          <w:rFonts w:asciiTheme="minorHAnsi" w:hAnsiTheme="minorHAnsi"/>
          <w:w w:val="115"/>
          <w:sz w:val="22"/>
          <w:szCs w:val="22"/>
          <w:rPrChange w:id="2302" w:author="Wall, Alison E." w:date="2017-11-27T19:39:00Z">
            <w:rPr>
              <w:w w:val="115"/>
            </w:rPr>
          </w:rPrChange>
        </w:rPr>
        <w:t>e</w:t>
      </w:r>
      <w:r w:rsidRPr="00635885">
        <w:rPr>
          <w:rFonts w:asciiTheme="minorHAnsi" w:hAnsiTheme="minorHAnsi"/>
          <w:spacing w:val="-16"/>
          <w:w w:val="115"/>
          <w:sz w:val="22"/>
          <w:szCs w:val="22"/>
          <w:rPrChange w:id="2303" w:author="Wall, Alison E." w:date="2017-11-27T19:39:00Z">
            <w:rPr>
              <w:spacing w:val="-16"/>
              <w:w w:val="115"/>
            </w:rPr>
          </w:rPrChange>
        </w:rPr>
        <w:t xml:space="preserve"> </w:t>
      </w:r>
      <w:r w:rsidRPr="00635885">
        <w:rPr>
          <w:rFonts w:asciiTheme="minorHAnsi" w:hAnsiTheme="minorHAnsi"/>
          <w:spacing w:val="-2"/>
          <w:w w:val="115"/>
          <w:sz w:val="22"/>
          <w:szCs w:val="22"/>
          <w:rPrChange w:id="2304" w:author="Wall, Alison E." w:date="2017-11-27T19:39:00Z">
            <w:rPr>
              <w:spacing w:val="-2"/>
              <w:w w:val="115"/>
            </w:rPr>
          </w:rPrChange>
        </w:rPr>
        <w:t>w</w:t>
      </w:r>
      <w:r w:rsidRPr="00635885">
        <w:rPr>
          <w:rFonts w:asciiTheme="minorHAnsi" w:hAnsiTheme="minorHAnsi"/>
          <w:w w:val="115"/>
          <w:sz w:val="22"/>
          <w:szCs w:val="22"/>
          <w:rPrChange w:id="2305" w:author="Wall, Alison E." w:date="2017-11-27T19:39:00Z">
            <w:rPr>
              <w:w w:val="115"/>
            </w:rPr>
          </w:rPrChange>
        </w:rPr>
        <w:t>ould</w:t>
      </w:r>
      <w:r w:rsidRPr="00635885">
        <w:rPr>
          <w:rFonts w:asciiTheme="minorHAnsi" w:hAnsiTheme="minorHAnsi"/>
          <w:spacing w:val="-14"/>
          <w:w w:val="115"/>
          <w:sz w:val="22"/>
          <w:szCs w:val="22"/>
          <w:rPrChange w:id="2306" w:author="Wall, Alison E." w:date="2017-11-27T19:39:00Z">
            <w:rPr>
              <w:spacing w:val="-14"/>
              <w:w w:val="115"/>
            </w:rPr>
          </w:rPrChange>
        </w:rPr>
        <w:t xml:space="preserve"> </w:t>
      </w:r>
      <w:r w:rsidRPr="00635885">
        <w:rPr>
          <w:rFonts w:asciiTheme="minorHAnsi" w:hAnsiTheme="minorHAnsi"/>
          <w:w w:val="115"/>
          <w:sz w:val="22"/>
          <w:szCs w:val="22"/>
          <w:rPrChange w:id="2307" w:author="Wall, Alison E." w:date="2017-11-27T19:39:00Z">
            <w:rPr>
              <w:w w:val="115"/>
            </w:rPr>
          </w:rPrChange>
        </w:rPr>
        <w:t>look</w:t>
      </w:r>
      <w:r w:rsidRPr="00635885">
        <w:rPr>
          <w:rFonts w:asciiTheme="minorHAnsi" w:hAnsiTheme="minorHAnsi"/>
          <w:spacing w:val="-17"/>
          <w:w w:val="115"/>
          <w:sz w:val="22"/>
          <w:szCs w:val="22"/>
          <w:rPrChange w:id="2308" w:author="Wall, Alison E." w:date="2017-11-27T19:39:00Z">
            <w:rPr>
              <w:spacing w:val="-17"/>
              <w:w w:val="115"/>
            </w:rPr>
          </w:rPrChange>
        </w:rPr>
        <w:t xml:space="preserve"> </w:t>
      </w:r>
      <w:r w:rsidRPr="00635885">
        <w:rPr>
          <w:rFonts w:asciiTheme="minorHAnsi" w:hAnsiTheme="minorHAnsi"/>
          <w:spacing w:val="-2"/>
          <w:w w:val="115"/>
          <w:sz w:val="22"/>
          <w:szCs w:val="22"/>
          <w:rPrChange w:id="2309" w:author="Wall, Alison E." w:date="2017-11-27T19:39:00Z">
            <w:rPr>
              <w:spacing w:val="-2"/>
              <w:w w:val="115"/>
            </w:rPr>
          </w:rPrChange>
        </w:rPr>
        <w:t>a</w:t>
      </w:r>
      <w:r w:rsidRPr="00635885">
        <w:rPr>
          <w:rFonts w:asciiTheme="minorHAnsi" w:hAnsiTheme="minorHAnsi"/>
          <w:w w:val="115"/>
          <w:sz w:val="22"/>
          <w:szCs w:val="22"/>
          <w:rPrChange w:id="2310" w:author="Wall, Alison E." w:date="2017-11-27T19:39:00Z">
            <w:rPr>
              <w:w w:val="115"/>
            </w:rPr>
          </w:rPrChange>
        </w:rPr>
        <w:t>t</w:t>
      </w:r>
      <w:r w:rsidRPr="00635885">
        <w:rPr>
          <w:rFonts w:asciiTheme="minorHAnsi" w:hAnsiTheme="minorHAnsi"/>
          <w:spacing w:val="-16"/>
          <w:w w:val="115"/>
          <w:sz w:val="22"/>
          <w:szCs w:val="22"/>
          <w:rPrChange w:id="2311" w:author="Wall, Alison E." w:date="2017-11-27T19:39:00Z">
            <w:rPr>
              <w:spacing w:val="-16"/>
              <w:w w:val="115"/>
            </w:rPr>
          </w:rPrChange>
        </w:rPr>
        <w:t xml:space="preserve"> </w:t>
      </w:r>
      <w:r w:rsidRPr="00635885">
        <w:rPr>
          <w:rFonts w:asciiTheme="minorHAnsi" w:hAnsiTheme="minorHAnsi"/>
          <w:w w:val="115"/>
          <w:sz w:val="22"/>
          <w:szCs w:val="22"/>
          <w:rPrChange w:id="2312" w:author="Wall, Alison E." w:date="2017-11-27T19:39:00Z">
            <w:rPr>
              <w:w w:val="115"/>
            </w:rPr>
          </w:rPrChange>
        </w:rPr>
        <w:t>h</w:t>
      </w:r>
      <w:r w:rsidRPr="00635885">
        <w:rPr>
          <w:rFonts w:asciiTheme="minorHAnsi" w:hAnsiTheme="minorHAnsi"/>
          <w:spacing w:val="-1"/>
          <w:w w:val="115"/>
          <w:sz w:val="22"/>
          <w:szCs w:val="22"/>
          <w:rPrChange w:id="2313" w:author="Wall, Alison E." w:date="2017-11-27T19:39:00Z">
            <w:rPr>
              <w:spacing w:val="-1"/>
              <w:w w:val="115"/>
            </w:rPr>
          </w:rPrChange>
        </w:rPr>
        <w:t>o</w:t>
      </w:r>
      <w:r w:rsidRPr="00635885">
        <w:rPr>
          <w:rFonts w:asciiTheme="minorHAnsi" w:hAnsiTheme="minorHAnsi"/>
          <w:w w:val="115"/>
          <w:sz w:val="22"/>
          <w:szCs w:val="22"/>
          <w:rPrChange w:id="2314" w:author="Wall, Alison E." w:date="2017-11-27T19:39:00Z">
            <w:rPr>
              <w:w w:val="115"/>
            </w:rPr>
          </w:rPrChange>
        </w:rPr>
        <w:t>w</w:t>
      </w:r>
      <w:r w:rsidRPr="00635885">
        <w:rPr>
          <w:rFonts w:asciiTheme="minorHAnsi" w:hAnsiTheme="minorHAnsi"/>
          <w:spacing w:val="-16"/>
          <w:w w:val="115"/>
          <w:sz w:val="22"/>
          <w:szCs w:val="22"/>
          <w:rPrChange w:id="2315" w:author="Wall, Alison E." w:date="2017-11-27T19:39:00Z">
            <w:rPr>
              <w:spacing w:val="-16"/>
              <w:w w:val="115"/>
            </w:rPr>
          </w:rPrChange>
        </w:rPr>
        <w:t xml:space="preserve"> </w:t>
      </w:r>
      <w:r w:rsidRPr="00635885">
        <w:rPr>
          <w:rFonts w:asciiTheme="minorHAnsi" w:hAnsiTheme="minorHAnsi"/>
          <w:w w:val="115"/>
          <w:sz w:val="22"/>
          <w:szCs w:val="22"/>
          <w:rPrChange w:id="2316" w:author="Wall, Alison E." w:date="2017-11-27T19:39:00Z">
            <w:rPr>
              <w:w w:val="115"/>
            </w:rPr>
          </w:rPrChange>
        </w:rPr>
        <w:t>ma</w:t>
      </w:r>
      <w:r w:rsidRPr="00635885">
        <w:rPr>
          <w:rFonts w:asciiTheme="minorHAnsi" w:hAnsiTheme="minorHAnsi"/>
          <w:spacing w:val="-3"/>
          <w:w w:val="115"/>
          <w:sz w:val="22"/>
          <w:szCs w:val="22"/>
          <w:rPrChange w:id="2317" w:author="Wall, Alison E." w:date="2017-11-27T19:39:00Z">
            <w:rPr>
              <w:spacing w:val="-3"/>
              <w:w w:val="115"/>
            </w:rPr>
          </w:rPrChange>
        </w:rPr>
        <w:t>n</w:t>
      </w:r>
      <w:r w:rsidRPr="00635885">
        <w:rPr>
          <w:rFonts w:asciiTheme="minorHAnsi" w:hAnsiTheme="minorHAnsi"/>
          <w:w w:val="115"/>
          <w:sz w:val="22"/>
          <w:szCs w:val="22"/>
          <w:rPrChange w:id="2318" w:author="Wall, Alison E." w:date="2017-11-27T19:39:00Z">
            <w:rPr>
              <w:w w:val="115"/>
            </w:rPr>
          </w:rPrChange>
        </w:rPr>
        <w:t>y</w:t>
      </w:r>
      <w:r w:rsidRPr="00635885">
        <w:rPr>
          <w:rFonts w:asciiTheme="minorHAnsi" w:hAnsiTheme="minorHAnsi"/>
          <w:w w:val="113"/>
          <w:sz w:val="22"/>
          <w:szCs w:val="22"/>
          <w:rPrChange w:id="2319" w:author="Wall, Alison E." w:date="2017-11-27T19:39:00Z">
            <w:rPr>
              <w:w w:val="113"/>
            </w:rPr>
          </w:rPrChange>
        </w:rPr>
        <w:t xml:space="preserve"> </w:t>
      </w:r>
      <w:r w:rsidRPr="00635885">
        <w:rPr>
          <w:rFonts w:asciiTheme="minorHAnsi" w:hAnsiTheme="minorHAnsi"/>
          <w:w w:val="115"/>
          <w:sz w:val="22"/>
          <w:szCs w:val="22"/>
          <w:rPrChange w:id="2320" w:author="Wall, Alison E." w:date="2017-11-27T19:39:00Z">
            <w:rPr>
              <w:w w:val="115"/>
            </w:rPr>
          </w:rPrChange>
        </w:rPr>
        <w:t>individuals</w:t>
      </w:r>
      <w:r w:rsidRPr="00635885">
        <w:rPr>
          <w:rFonts w:asciiTheme="minorHAnsi" w:hAnsiTheme="minorHAnsi"/>
          <w:spacing w:val="-16"/>
          <w:w w:val="115"/>
          <w:sz w:val="22"/>
          <w:szCs w:val="22"/>
          <w:rPrChange w:id="2321" w:author="Wall, Alison E." w:date="2017-11-27T19:39:00Z">
            <w:rPr>
              <w:spacing w:val="-16"/>
              <w:w w:val="115"/>
            </w:rPr>
          </w:rPrChange>
        </w:rPr>
        <w:t xml:space="preserve"> </w:t>
      </w:r>
      <w:r w:rsidRPr="00635885">
        <w:rPr>
          <w:rFonts w:asciiTheme="minorHAnsi" w:hAnsiTheme="minorHAnsi"/>
          <w:spacing w:val="-1"/>
          <w:w w:val="115"/>
          <w:sz w:val="22"/>
          <w:szCs w:val="22"/>
          <w:rPrChange w:id="2322" w:author="Wall, Alison E." w:date="2017-11-27T19:39:00Z">
            <w:rPr>
              <w:spacing w:val="-1"/>
              <w:w w:val="115"/>
            </w:rPr>
          </w:rPrChange>
        </w:rPr>
        <w:t>o</w:t>
      </w:r>
      <w:r w:rsidRPr="00635885">
        <w:rPr>
          <w:rFonts w:asciiTheme="minorHAnsi" w:hAnsiTheme="minorHAnsi"/>
          <w:w w:val="115"/>
          <w:sz w:val="22"/>
          <w:szCs w:val="22"/>
          <w:rPrChange w:id="2323" w:author="Wall, Alison E." w:date="2017-11-27T19:39:00Z">
            <w:rPr>
              <w:w w:val="115"/>
            </w:rPr>
          </w:rPrChange>
        </w:rPr>
        <w:t>f</w:t>
      </w:r>
      <w:r w:rsidRPr="00635885">
        <w:rPr>
          <w:rFonts w:asciiTheme="minorHAnsi" w:hAnsiTheme="minorHAnsi"/>
          <w:spacing w:val="-15"/>
          <w:w w:val="115"/>
          <w:sz w:val="22"/>
          <w:szCs w:val="22"/>
          <w:rPrChange w:id="2324" w:author="Wall, Alison E." w:date="2017-11-27T19:39:00Z">
            <w:rPr>
              <w:spacing w:val="-15"/>
              <w:w w:val="115"/>
            </w:rPr>
          </w:rPrChange>
        </w:rPr>
        <w:t xml:space="preserve"> </w:t>
      </w:r>
      <w:r w:rsidRPr="00635885">
        <w:rPr>
          <w:rFonts w:asciiTheme="minorHAnsi" w:hAnsiTheme="minorHAnsi"/>
          <w:w w:val="115"/>
          <w:sz w:val="22"/>
          <w:szCs w:val="22"/>
          <w:rPrChange w:id="2325" w:author="Wall, Alison E." w:date="2017-11-27T19:39:00Z">
            <w:rPr>
              <w:w w:val="115"/>
            </w:rPr>
          </w:rPrChange>
        </w:rPr>
        <w:t>the</w:t>
      </w:r>
      <w:r w:rsidRPr="00635885">
        <w:rPr>
          <w:rFonts w:asciiTheme="minorHAnsi" w:hAnsiTheme="minorHAnsi"/>
          <w:spacing w:val="-15"/>
          <w:w w:val="115"/>
          <w:sz w:val="22"/>
          <w:szCs w:val="22"/>
          <w:rPrChange w:id="2326" w:author="Wall, Alison E." w:date="2017-11-27T19:39:00Z">
            <w:rPr>
              <w:spacing w:val="-15"/>
              <w:w w:val="115"/>
            </w:rPr>
          </w:rPrChange>
        </w:rPr>
        <w:t xml:space="preserve"> </w:t>
      </w:r>
      <w:r w:rsidRPr="00635885">
        <w:rPr>
          <w:rFonts w:asciiTheme="minorHAnsi" w:hAnsiTheme="minorHAnsi"/>
          <w:w w:val="115"/>
          <w:sz w:val="22"/>
          <w:szCs w:val="22"/>
          <w:rPrChange w:id="2327" w:author="Wall, Alison E." w:date="2017-11-27T19:39:00Z">
            <w:rPr>
              <w:w w:val="115"/>
            </w:rPr>
          </w:rPrChange>
        </w:rPr>
        <w:t>unde</w:t>
      </w:r>
      <w:r w:rsidRPr="00635885">
        <w:rPr>
          <w:rFonts w:asciiTheme="minorHAnsi" w:hAnsiTheme="minorHAnsi"/>
          <w:spacing w:val="-3"/>
          <w:w w:val="115"/>
          <w:sz w:val="22"/>
          <w:szCs w:val="22"/>
          <w:rPrChange w:id="2328" w:author="Wall, Alison E." w:date="2017-11-27T19:39:00Z">
            <w:rPr>
              <w:spacing w:val="-3"/>
              <w:w w:val="115"/>
            </w:rPr>
          </w:rPrChange>
        </w:rPr>
        <w:t>r</w:t>
      </w:r>
      <w:r w:rsidRPr="00635885">
        <w:rPr>
          <w:rFonts w:asciiTheme="minorHAnsi" w:hAnsiTheme="minorHAnsi"/>
          <w:w w:val="115"/>
          <w:sz w:val="22"/>
          <w:szCs w:val="22"/>
          <w:rPrChange w:id="2329" w:author="Wall, Alison E." w:date="2017-11-27T19:39:00Z">
            <w:rPr>
              <w:w w:val="115"/>
            </w:rPr>
          </w:rPrChange>
        </w:rPr>
        <w:t>-</w:t>
      </w:r>
      <w:r w:rsidRPr="00635885">
        <w:rPr>
          <w:rFonts w:asciiTheme="minorHAnsi" w:hAnsiTheme="minorHAnsi"/>
          <w:spacing w:val="-2"/>
          <w:w w:val="115"/>
          <w:sz w:val="22"/>
          <w:szCs w:val="22"/>
          <w:rPrChange w:id="2330" w:author="Wall, Alison E." w:date="2017-11-27T19:39:00Z">
            <w:rPr>
              <w:spacing w:val="-2"/>
              <w:w w:val="115"/>
            </w:rPr>
          </w:rPrChange>
        </w:rPr>
        <w:t>r</w:t>
      </w:r>
      <w:r w:rsidRPr="00635885">
        <w:rPr>
          <w:rFonts w:asciiTheme="minorHAnsi" w:hAnsiTheme="minorHAnsi"/>
          <w:w w:val="115"/>
          <w:sz w:val="22"/>
          <w:szCs w:val="22"/>
          <w:rPrChange w:id="2331" w:author="Wall, Alison E." w:date="2017-11-27T19:39:00Z">
            <w:rPr>
              <w:w w:val="115"/>
            </w:rPr>
          </w:rPrChange>
        </w:rPr>
        <w:t>ep</w:t>
      </w:r>
      <w:r w:rsidRPr="00635885">
        <w:rPr>
          <w:rFonts w:asciiTheme="minorHAnsi" w:hAnsiTheme="minorHAnsi"/>
          <w:spacing w:val="-2"/>
          <w:w w:val="115"/>
          <w:sz w:val="22"/>
          <w:szCs w:val="22"/>
          <w:rPrChange w:id="2332" w:author="Wall, Alison E." w:date="2017-11-27T19:39:00Z">
            <w:rPr>
              <w:spacing w:val="-2"/>
              <w:w w:val="115"/>
            </w:rPr>
          </w:rPrChange>
        </w:rPr>
        <w:t>r</w:t>
      </w:r>
      <w:r w:rsidRPr="00635885">
        <w:rPr>
          <w:rFonts w:asciiTheme="minorHAnsi" w:hAnsiTheme="minorHAnsi"/>
          <w:w w:val="115"/>
          <w:sz w:val="22"/>
          <w:szCs w:val="22"/>
          <w:rPrChange w:id="2333" w:author="Wall, Alison E." w:date="2017-11-27T19:39:00Z">
            <w:rPr>
              <w:w w:val="115"/>
            </w:rPr>
          </w:rPrChange>
        </w:rPr>
        <w:t>esen</w:t>
      </w:r>
      <w:r w:rsidRPr="00635885">
        <w:rPr>
          <w:rFonts w:asciiTheme="minorHAnsi" w:hAnsiTheme="minorHAnsi"/>
          <w:spacing w:val="-2"/>
          <w:w w:val="115"/>
          <w:sz w:val="22"/>
          <w:szCs w:val="22"/>
          <w:rPrChange w:id="2334" w:author="Wall, Alison E." w:date="2017-11-27T19:39:00Z">
            <w:rPr>
              <w:spacing w:val="-2"/>
              <w:w w:val="115"/>
            </w:rPr>
          </w:rPrChange>
        </w:rPr>
        <w:t>t</w:t>
      </w:r>
      <w:r w:rsidRPr="00635885">
        <w:rPr>
          <w:rFonts w:asciiTheme="minorHAnsi" w:hAnsiTheme="minorHAnsi"/>
          <w:w w:val="115"/>
          <w:sz w:val="22"/>
          <w:szCs w:val="22"/>
          <w:rPrChange w:id="2335" w:author="Wall, Alison E." w:date="2017-11-27T19:39:00Z">
            <w:rPr>
              <w:w w:val="115"/>
            </w:rPr>
          </w:rPrChange>
        </w:rPr>
        <w:t>ed</w:t>
      </w:r>
      <w:r w:rsidRPr="00635885">
        <w:rPr>
          <w:rFonts w:asciiTheme="minorHAnsi" w:hAnsiTheme="minorHAnsi"/>
          <w:spacing w:val="-12"/>
          <w:w w:val="115"/>
          <w:sz w:val="22"/>
          <w:szCs w:val="22"/>
          <w:rPrChange w:id="2336" w:author="Wall, Alison E." w:date="2017-11-27T19:39:00Z">
            <w:rPr>
              <w:spacing w:val="-12"/>
              <w:w w:val="115"/>
            </w:rPr>
          </w:rPrChange>
        </w:rPr>
        <w:t xml:space="preserve"> </w:t>
      </w:r>
      <w:r w:rsidRPr="00635885">
        <w:rPr>
          <w:rFonts w:asciiTheme="minorHAnsi" w:hAnsiTheme="minorHAnsi"/>
          <w:w w:val="115"/>
          <w:sz w:val="22"/>
          <w:szCs w:val="22"/>
          <w:rPrChange w:id="2337" w:author="Wall, Alison E." w:date="2017-11-27T19:39:00Z">
            <w:rPr>
              <w:w w:val="115"/>
            </w:rPr>
          </w:rPrChange>
        </w:rPr>
        <w:t>g</w:t>
      </w:r>
      <w:r w:rsidRPr="00635885">
        <w:rPr>
          <w:rFonts w:asciiTheme="minorHAnsi" w:hAnsiTheme="minorHAnsi"/>
          <w:spacing w:val="-2"/>
          <w:w w:val="115"/>
          <w:sz w:val="22"/>
          <w:szCs w:val="22"/>
          <w:rPrChange w:id="2338" w:author="Wall, Alison E." w:date="2017-11-27T19:39:00Z">
            <w:rPr>
              <w:spacing w:val="-2"/>
              <w:w w:val="115"/>
            </w:rPr>
          </w:rPrChange>
        </w:rPr>
        <w:t>r</w:t>
      </w:r>
      <w:r w:rsidRPr="00635885">
        <w:rPr>
          <w:rFonts w:asciiTheme="minorHAnsi" w:hAnsiTheme="minorHAnsi"/>
          <w:w w:val="115"/>
          <w:sz w:val="22"/>
          <w:szCs w:val="22"/>
          <w:rPrChange w:id="2339" w:author="Wall, Alison E." w:date="2017-11-27T19:39:00Z">
            <w:rPr>
              <w:w w:val="115"/>
            </w:rPr>
          </w:rPrChange>
        </w:rPr>
        <w:t>oups</w:t>
      </w:r>
      <w:r w:rsidRPr="00635885">
        <w:rPr>
          <w:rFonts w:asciiTheme="minorHAnsi" w:hAnsiTheme="minorHAnsi"/>
          <w:spacing w:val="-16"/>
          <w:w w:val="115"/>
          <w:sz w:val="22"/>
          <w:szCs w:val="22"/>
          <w:rPrChange w:id="2340" w:author="Wall, Alison E." w:date="2017-11-27T19:39:00Z">
            <w:rPr>
              <w:spacing w:val="-16"/>
              <w:w w:val="115"/>
            </w:rPr>
          </w:rPrChange>
        </w:rPr>
        <w:t xml:space="preserve"> </w:t>
      </w:r>
      <w:r w:rsidRPr="00635885">
        <w:rPr>
          <w:rFonts w:asciiTheme="minorHAnsi" w:hAnsiTheme="minorHAnsi"/>
          <w:w w:val="115"/>
          <w:sz w:val="22"/>
          <w:szCs w:val="22"/>
          <w:rPrChange w:id="2341" w:author="Wall, Alison E." w:date="2017-11-27T19:39:00Z">
            <w:rPr>
              <w:w w:val="115"/>
            </w:rPr>
          </w:rPrChange>
        </w:rPr>
        <w:t>a</w:t>
      </w:r>
      <w:r w:rsidRPr="00635885">
        <w:rPr>
          <w:rFonts w:asciiTheme="minorHAnsi" w:hAnsiTheme="minorHAnsi"/>
          <w:spacing w:val="-3"/>
          <w:w w:val="115"/>
          <w:sz w:val="22"/>
          <w:szCs w:val="22"/>
          <w:rPrChange w:id="2342" w:author="Wall, Alison E." w:date="2017-11-27T19:39:00Z">
            <w:rPr>
              <w:spacing w:val="-3"/>
              <w:w w:val="115"/>
            </w:rPr>
          </w:rPrChange>
        </w:rPr>
        <w:t>r</w:t>
      </w:r>
      <w:r w:rsidRPr="00635885">
        <w:rPr>
          <w:rFonts w:asciiTheme="minorHAnsi" w:hAnsiTheme="minorHAnsi"/>
          <w:w w:val="115"/>
          <w:sz w:val="22"/>
          <w:szCs w:val="22"/>
          <w:rPrChange w:id="2343" w:author="Wall, Alison E." w:date="2017-11-27T19:39:00Z">
            <w:rPr>
              <w:w w:val="115"/>
            </w:rPr>
          </w:rPrChange>
        </w:rPr>
        <w:t>e</w:t>
      </w:r>
      <w:r w:rsidRPr="00635885">
        <w:rPr>
          <w:rFonts w:asciiTheme="minorHAnsi" w:hAnsiTheme="minorHAnsi"/>
          <w:spacing w:val="-15"/>
          <w:w w:val="115"/>
          <w:sz w:val="22"/>
          <w:szCs w:val="22"/>
          <w:rPrChange w:id="2344" w:author="Wall, Alison E." w:date="2017-11-27T19:39:00Z">
            <w:rPr>
              <w:spacing w:val="-15"/>
              <w:w w:val="115"/>
            </w:rPr>
          </w:rPrChange>
        </w:rPr>
        <w:t xml:space="preserve"> </w:t>
      </w:r>
      <w:r w:rsidRPr="00635885">
        <w:rPr>
          <w:rFonts w:asciiTheme="minorHAnsi" w:hAnsiTheme="minorHAnsi"/>
          <w:spacing w:val="-3"/>
          <w:w w:val="115"/>
          <w:sz w:val="22"/>
          <w:szCs w:val="22"/>
          <w:rPrChange w:id="2345" w:author="Wall, Alison E." w:date="2017-11-27T19:39:00Z">
            <w:rPr>
              <w:spacing w:val="-3"/>
              <w:w w:val="115"/>
            </w:rPr>
          </w:rPrChange>
        </w:rPr>
        <w:t>av</w:t>
      </w:r>
      <w:r w:rsidRPr="00635885">
        <w:rPr>
          <w:rFonts w:asciiTheme="minorHAnsi" w:hAnsiTheme="minorHAnsi"/>
          <w:w w:val="115"/>
          <w:sz w:val="22"/>
          <w:szCs w:val="22"/>
          <w:rPrChange w:id="2346" w:author="Wall, Alison E." w:date="2017-11-27T19:39:00Z">
            <w:rPr>
              <w:w w:val="115"/>
            </w:rPr>
          </w:rPrChange>
        </w:rPr>
        <w:t>ailable</w:t>
      </w:r>
      <w:r w:rsidRPr="00635885">
        <w:rPr>
          <w:rFonts w:asciiTheme="minorHAnsi" w:hAnsiTheme="minorHAnsi"/>
          <w:spacing w:val="-15"/>
          <w:w w:val="115"/>
          <w:sz w:val="22"/>
          <w:szCs w:val="22"/>
          <w:rPrChange w:id="2347" w:author="Wall, Alison E." w:date="2017-11-27T19:39:00Z">
            <w:rPr>
              <w:spacing w:val="-15"/>
              <w:w w:val="115"/>
            </w:rPr>
          </w:rPrChange>
        </w:rPr>
        <w:t xml:space="preserve"> </w:t>
      </w:r>
      <w:r w:rsidRPr="00635885">
        <w:rPr>
          <w:rFonts w:asciiTheme="minorHAnsi" w:hAnsiTheme="minorHAnsi"/>
          <w:spacing w:val="-1"/>
          <w:w w:val="115"/>
          <w:sz w:val="22"/>
          <w:szCs w:val="22"/>
          <w:rPrChange w:id="2348" w:author="Wall, Alison E." w:date="2017-11-27T19:39:00Z">
            <w:rPr>
              <w:spacing w:val="-1"/>
              <w:w w:val="115"/>
            </w:rPr>
          </w:rPrChange>
        </w:rPr>
        <w:t>f</w:t>
      </w:r>
      <w:r w:rsidRPr="00635885">
        <w:rPr>
          <w:rFonts w:asciiTheme="minorHAnsi" w:hAnsiTheme="minorHAnsi"/>
          <w:w w:val="115"/>
          <w:sz w:val="22"/>
          <w:szCs w:val="22"/>
          <w:rPrChange w:id="2349" w:author="Wall, Alison E." w:date="2017-11-27T19:39:00Z">
            <w:rPr>
              <w:w w:val="115"/>
            </w:rPr>
          </w:rPrChange>
        </w:rPr>
        <w:t>or</w:t>
      </w:r>
      <w:r w:rsidRPr="00635885">
        <w:rPr>
          <w:rFonts w:asciiTheme="minorHAnsi" w:hAnsiTheme="minorHAnsi"/>
          <w:spacing w:val="-18"/>
          <w:w w:val="115"/>
          <w:sz w:val="22"/>
          <w:szCs w:val="22"/>
          <w:rPrChange w:id="2350" w:author="Wall, Alison E." w:date="2017-11-27T19:39:00Z">
            <w:rPr>
              <w:spacing w:val="-18"/>
              <w:w w:val="115"/>
            </w:rPr>
          </w:rPrChange>
        </w:rPr>
        <w:t xml:space="preserve"> </w:t>
      </w:r>
      <w:r w:rsidRPr="00635885">
        <w:rPr>
          <w:rFonts w:asciiTheme="minorHAnsi" w:hAnsiTheme="minorHAnsi"/>
          <w:w w:val="115"/>
          <w:sz w:val="22"/>
          <w:szCs w:val="22"/>
          <w:rPrChange w:id="2351" w:author="Wall, Alison E." w:date="2017-11-27T19:39:00Z">
            <w:rPr>
              <w:w w:val="115"/>
            </w:rPr>
          </w:rPrChange>
        </w:rPr>
        <w:t>hi</w:t>
      </w:r>
      <w:r w:rsidRPr="00635885">
        <w:rPr>
          <w:rFonts w:asciiTheme="minorHAnsi" w:hAnsiTheme="minorHAnsi"/>
          <w:spacing w:val="-2"/>
          <w:w w:val="115"/>
          <w:sz w:val="22"/>
          <w:szCs w:val="22"/>
          <w:rPrChange w:id="2352" w:author="Wall, Alison E." w:date="2017-11-27T19:39:00Z">
            <w:rPr>
              <w:spacing w:val="-2"/>
              <w:w w:val="115"/>
            </w:rPr>
          </w:rPrChange>
        </w:rPr>
        <w:t>r</w:t>
      </w:r>
      <w:r w:rsidRPr="00635885">
        <w:rPr>
          <w:rFonts w:asciiTheme="minorHAnsi" w:hAnsiTheme="minorHAnsi"/>
          <w:w w:val="115"/>
          <w:sz w:val="22"/>
          <w:szCs w:val="22"/>
          <w:rPrChange w:id="2353" w:author="Wall, Alison E." w:date="2017-11-27T19:39:00Z">
            <w:rPr>
              <w:w w:val="115"/>
            </w:rPr>
          </w:rPrChange>
        </w:rPr>
        <w:t>e</w:t>
      </w:r>
      <w:r w:rsidRPr="00635885">
        <w:rPr>
          <w:rFonts w:asciiTheme="minorHAnsi" w:hAnsiTheme="minorHAnsi"/>
          <w:spacing w:val="-15"/>
          <w:w w:val="115"/>
          <w:sz w:val="22"/>
          <w:szCs w:val="22"/>
          <w:rPrChange w:id="2354" w:author="Wall, Alison E." w:date="2017-11-27T19:39:00Z">
            <w:rPr>
              <w:spacing w:val="-15"/>
              <w:w w:val="115"/>
            </w:rPr>
          </w:rPrChange>
        </w:rPr>
        <w:t xml:space="preserve"> </w:t>
      </w:r>
      <w:r w:rsidRPr="00635885">
        <w:rPr>
          <w:rFonts w:asciiTheme="minorHAnsi" w:hAnsiTheme="minorHAnsi"/>
          <w:w w:val="115"/>
          <w:sz w:val="22"/>
          <w:szCs w:val="22"/>
          <w:rPrChange w:id="2355" w:author="Wall, Alison E." w:date="2017-11-27T19:39:00Z">
            <w:rPr>
              <w:w w:val="115"/>
            </w:rPr>
          </w:rPrChange>
        </w:rPr>
        <w:t>and</w:t>
      </w:r>
      <w:r w:rsidRPr="00635885">
        <w:rPr>
          <w:rFonts w:asciiTheme="minorHAnsi" w:hAnsiTheme="minorHAnsi"/>
          <w:spacing w:val="-12"/>
          <w:w w:val="115"/>
          <w:sz w:val="22"/>
          <w:szCs w:val="22"/>
          <w:rPrChange w:id="2356" w:author="Wall, Alison E." w:date="2017-11-27T19:39:00Z">
            <w:rPr>
              <w:spacing w:val="-12"/>
              <w:w w:val="115"/>
            </w:rPr>
          </w:rPrChange>
        </w:rPr>
        <w:t xml:space="preserve"> </w:t>
      </w:r>
      <w:r w:rsidRPr="00635885">
        <w:rPr>
          <w:rFonts w:asciiTheme="minorHAnsi" w:hAnsiTheme="minorHAnsi"/>
          <w:w w:val="115"/>
          <w:sz w:val="22"/>
          <w:szCs w:val="22"/>
          <w:rPrChange w:id="2357" w:author="Wall, Alison E." w:date="2017-11-27T19:39:00Z">
            <w:rPr>
              <w:w w:val="115"/>
            </w:rPr>
          </w:rPrChange>
        </w:rPr>
        <w:t>h</w:t>
      </w:r>
      <w:r w:rsidRPr="00635885">
        <w:rPr>
          <w:rFonts w:asciiTheme="minorHAnsi" w:hAnsiTheme="minorHAnsi"/>
          <w:spacing w:val="-1"/>
          <w:w w:val="115"/>
          <w:sz w:val="22"/>
          <w:szCs w:val="22"/>
          <w:rPrChange w:id="2358" w:author="Wall, Alison E." w:date="2017-11-27T19:39:00Z">
            <w:rPr>
              <w:spacing w:val="-1"/>
              <w:w w:val="115"/>
            </w:rPr>
          </w:rPrChange>
        </w:rPr>
        <w:t>o</w:t>
      </w:r>
      <w:r w:rsidRPr="00635885">
        <w:rPr>
          <w:rFonts w:asciiTheme="minorHAnsi" w:hAnsiTheme="minorHAnsi"/>
          <w:w w:val="115"/>
          <w:sz w:val="22"/>
          <w:szCs w:val="22"/>
          <w:rPrChange w:id="2359" w:author="Wall, Alison E." w:date="2017-11-27T19:39:00Z">
            <w:rPr>
              <w:w w:val="115"/>
            </w:rPr>
          </w:rPrChange>
        </w:rPr>
        <w:t>w</w:t>
      </w:r>
      <w:r w:rsidRPr="00635885">
        <w:rPr>
          <w:rFonts w:asciiTheme="minorHAnsi" w:hAnsiTheme="minorHAnsi"/>
          <w:spacing w:val="-15"/>
          <w:w w:val="115"/>
          <w:sz w:val="22"/>
          <w:szCs w:val="22"/>
          <w:rPrChange w:id="2360" w:author="Wall, Alison E." w:date="2017-11-27T19:39:00Z">
            <w:rPr>
              <w:spacing w:val="-15"/>
              <w:w w:val="115"/>
            </w:rPr>
          </w:rPrChange>
        </w:rPr>
        <w:t xml:space="preserve"> </w:t>
      </w:r>
      <w:r w:rsidRPr="00635885">
        <w:rPr>
          <w:rFonts w:asciiTheme="minorHAnsi" w:hAnsiTheme="minorHAnsi"/>
          <w:w w:val="115"/>
          <w:sz w:val="22"/>
          <w:szCs w:val="22"/>
          <w:rPrChange w:id="2361" w:author="Wall, Alison E." w:date="2017-11-27T19:39:00Z">
            <w:rPr>
              <w:w w:val="115"/>
            </w:rPr>
          </w:rPrChange>
        </w:rPr>
        <w:t>ma</w:t>
      </w:r>
      <w:r w:rsidRPr="00635885">
        <w:rPr>
          <w:rFonts w:asciiTheme="minorHAnsi" w:hAnsiTheme="minorHAnsi"/>
          <w:spacing w:val="-3"/>
          <w:w w:val="115"/>
          <w:sz w:val="22"/>
          <w:szCs w:val="22"/>
          <w:rPrChange w:id="2362" w:author="Wall, Alison E." w:date="2017-11-27T19:39:00Z">
            <w:rPr>
              <w:spacing w:val="-3"/>
              <w:w w:val="115"/>
            </w:rPr>
          </w:rPrChange>
        </w:rPr>
        <w:t>n</w:t>
      </w:r>
      <w:r w:rsidRPr="00635885">
        <w:rPr>
          <w:rFonts w:asciiTheme="minorHAnsi" w:hAnsiTheme="minorHAnsi"/>
          <w:w w:val="115"/>
          <w:sz w:val="22"/>
          <w:szCs w:val="22"/>
          <w:rPrChange w:id="2363" w:author="Wall, Alison E." w:date="2017-11-27T19:39:00Z">
            <w:rPr>
              <w:w w:val="115"/>
            </w:rPr>
          </w:rPrChange>
        </w:rPr>
        <w:t>y</w:t>
      </w:r>
      <w:r w:rsidRPr="00635885">
        <w:rPr>
          <w:rFonts w:asciiTheme="minorHAnsi" w:hAnsiTheme="minorHAnsi"/>
          <w:w w:val="113"/>
          <w:sz w:val="22"/>
          <w:szCs w:val="22"/>
          <w:rPrChange w:id="2364" w:author="Wall, Alison E." w:date="2017-11-27T19:39:00Z">
            <w:rPr>
              <w:w w:val="113"/>
            </w:rPr>
          </w:rPrChange>
        </w:rPr>
        <w:t xml:space="preserve"> </w:t>
      </w:r>
      <w:r w:rsidRPr="00635885">
        <w:rPr>
          <w:rFonts w:asciiTheme="minorHAnsi" w:hAnsiTheme="minorHAnsi"/>
          <w:w w:val="115"/>
          <w:sz w:val="22"/>
          <w:szCs w:val="22"/>
          <w:rPrChange w:id="2365" w:author="Wall, Alison E." w:date="2017-11-27T19:39:00Z">
            <w:rPr>
              <w:w w:val="115"/>
            </w:rPr>
          </w:rPrChange>
        </w:rPr>
        <w:t>a</w:t>
      </w:r>
      <w:r w:rsidRPr="00635885">
        <w:rPr>
          <w:rFonts w:asciiTheme="minorHAnsi" w:hAnsiTheme="minorHAnsi"/>
          <w:spacing w:val="-3"/>
          <w:w w:val="115"/>
          <w:sz w:val="22"/>
          <w:szCs w:val="22"/>
          <w:rPrChange w:id="2366" w:author="Wall, Alison E." w:date="2017-11-27T19:39:00Z">
            <w:rPr>
              <w:spacing w:val="-3"/>
              <w:w w:val="115"/>
            </w:rPr>
          </w:rPrChange>
        </w:rPr>
        <w:t>r</w:t>
      </w:r>
      <w:r w:rsidRPr="00635885">
        <w:rPr>
          <w:rFonts w:asciiTheme="minorHAnsi" w:hAnsiTheme="minorHAnsi"/>
          <w:w w:val="115"/>
          <w:sz w:val="22"/>
          <w:szCs w:val="22"/>
          <w:rPrChange w:id="2367" w:author="Wall, Alison E." w:date="2017-11-27T19:39:00Z">
            <w:rPr>
              <w:w w:val="115"/>
            </w:rPr>
          </w:rPrChange>
        </w:rPr>
        <w:t>e</w:t>
      </w:r>
      <w:r w:rsidRPr="00635885">
        <w:rPr>
          <w:rFonts w:asciiTheme="minorHAnsi" w:hAnsiTheme="minorHAnsi"/>
          <w:spacing w:val="-10"/>
          <w:w w:val="115"/>
          <w:sz w:val="22"/>
          <w:szCs w:val="22"/>
          <w:rPrChange w:id="2368" w:author="Wall, Alison E." w:date="2017-11-27T19:39:00Z">
            <w:rPr>
              <w:spacing w:val="-10"/>
              <w:w w:val="115"/>
            </w:rPr>
          </w:rPrChange>
        </w:rPr>
        <w:t xml:space="preserve"> </w:t>
      </w:r>
      <w:r w:rsidRPr="00635885">
        <w:rPr>
          <w:rFonts w:asciiTheme="minorHAnsi" w:hAnsiTheme="minorHAnsi"/>
          <w:w w:val="115"/>
          <w:sz w:val="22"/>
          <w:szCs w:val="22"/>
          <w:rPrChange w:id="2369" w:author="Wall, Alison E." w:date="2017-11-27T19:39:00Z">
            <w:rPr>
              <w:w w:val="115"/>
            </w:rPr>
          </w:rPrChange>
        </w:rPr>
        <w:t>being</w:t>
      </w:r>
      <w:r w:rsidRPr="00635885">
        <w:rPr>
          <w:rFonts w:asciiTheme="minorHAnsi" w:hAnsiTheme="minorHAnsi"/>
          <w:spacing w:val="-8"/>
          <w:w w:val="115"/>
          <w:sz w:val="22"/>
          <w:szCs w:val="22"/>
          <w:rPrChange w:id="2370" w:author="Wall, Alison E." w:date="2017-11-27T19:39:00Z">
            <w:rPr>
              <w:spacing w:val="-8"/>
              <w:w w:val="115"/>
            </w:rPr>
          </w:rPrChange>
        </w:rPr>
        <w:t xml:space="preserve"> </w:t>
      </w:r>
      <w:r w:rsidRPr="00635885">
        <w:rPr>
          <w:rFonts w:asciiTheme="minorHAnsi" w:hAnsiTheme="minorHAnsi"/>
          <w:w w:val="115"/>
          <w:sz w:val="22"/>
          <w:szCs w:val="22"/>
          <w:rPrChange w:id="2371" w:author="Wall, Alison E." w:date="2017-11-27T19:39:00Z">
            <w:rPr>
              <w:w w:val="115"/>
            </w:rPr>
          </w:rPrChange>
        </w:rPr>
        <w:t>hi</w:t>
      </w:r>
      <w:r w:rsidRPr="00635885">
        <w:rPr>
          <w:rFonts w:asciiTheme="minorHAnsi" w:hAnsiTheme="minorHAnsi"/>
          <w:spacing w:val="-2"/>
          <w:w w:val="115"/>
          <w:sz w:val="22"/>
          <w:szCs w:val="22"/>
          <w:rPrChange w:id="2372" w:author="Wall, Alison E." w:date="2017-11-27T19:39:00Z">
            <w:rPr>
              <w:spacing w:val="-2"/>
              <w:w w:val="115"/>
            </w:rPr>
          </w:rPrChange>
        </w:rPr>
        <w:t>r</w:t>
      </w:r>
      <w:r w:rsidRPr="00635885">
        <w:rPr>
          <w:rFonts w:asciiTheme="minorHAnsi" w:hAnsiTheme="minorHAnsi"/>
          <w:w w:val="115"/>
          <w:sz w:val="22"/>
          <w:szCs w:val="22"/>
          <w:rPrChange w:id="2373" w:author="Wall, Alison E." w:date="2017-11-27T19:39:00Z">
            <w:rPr>
              <w:w w:val="115"/>
            </w:rPr>
          </w:rPrChange>
        </w:rPr>
        <w:t>ed.</w:t>
      </w:r>
      <w:r w:rsidRPr="00635885">
        <w:rPr>
          <w:rFonts w:asciiTheme="minorHAnsi" w:hAnsiTheme="minorHAnsi"/>
          <w:spacing w:val="-8"/>
          <w:w w:val="115"/>
          <w:sz w:val="22"/>
          <w:szCs w:val="22"/>
          <w:rPrChange w:id="2374" w:author="Wall, Alison E." w:date="2017-11-27T19:39:00Z">
            <w:rPr>
              <w:spacing w:val="-8"/>
              <w:w w:val="115"/>
            </w:rPr>
          </w:rPrChange>
        </w:rPr>
        <w:t xml:space="preserve"> </w:t>
      </w:r>
      <w:r w:rsidRPr="00635885">
        <w:rPr>
          <w:rFonts w:asciiTheme="minorHAnsi" w:hAnsiTheme="minorHAnsi"/>
          <w:spacing w:val="-3"/>
          <w:w w:val="115"/>
          <w:sz w:val="22"/>
          <w:szCs w:val="22"/>
          <w:rPrChange w:id="2375" w:author="Wall, Alison E." w:date="2017-11-27T19:39:00Z">
            <w:rPr>
              <w:spacing w:val="-3"/>
              <w:w w:val="115"/>
            </w:rPr>
          </w:rPrChange>
        </w:rPr>
        <w:t>A</w:t>
      </w:r>
      <w:r w:rsidRPr="00635885">
        <w:rPr>
          <w:rFonts w:asciiTheme="minorHAnsi" w:hAnsiTheme="minorHAnsi"/>
          <w:w w:val="115"/>
          <w:sz w:val="22"/>
          <w:szCs w:val="22"/>
          <w:rPrChange w:id="2376" w:author="Wall, Alison E." w:date="2017-11-27T19:39:00Z">
            <w:rPr>
              <w:w w:val="115"/>
            </w:rPr>
          </w:rPrChange>
        </w:rPr>
        <w:t>s</w:t>
      </w:r>
      <w:r w:rsidRPr="00635885">
        <w:rPr>
          <w:rFonts w:asciiTheme="minorHAnsi" w:hAnsiTheme="minorHAnsi"/>
          <w:spacing w:val="-10"/>
          <w:w w:val="115"/>
          <w:sz w:val="22"/>
          <w:szCs w:val="22"/>
          <w:rPrChange w:id="2377" w:author="Wall, Alison E." w:date="2017-11-27T19:39:00Z">
            <w:rPr>
              <w:spacing w:val="-10"/>
              <w:w w:val="115"/>
            </w:rPr>
          </w:rPrChange>
        </w:rPr>
        <w:t xml:space="preserve"> </w:t>
      </w:r>
      <w:r w:rsidRPr="00635885">
        <w:rPr>
          <w:rFonts w:asciiTheme="minorHAnsi" w:hAnsiTheme="minorHAnsi"/>
          <w:w w:val="115"/>
          <w:sz w:val="22"/>
          <w:szCs w:val="22"/>
          <w:rPrChange w:id="2378" w:author="Wall, Alison E." w:date="2017-11-27T19:39:00Z">
            <w:rPr>
              <w:w w:val="115"/>
            </w:rPr>
          </w:rPrChange>
        </w:rPr>
        <w:t>p</w:t>
      </w:r>
      <w:r w:rsidRPr="00635885">
        <w:rPr>
          <w:rFonts w:asciiTheme="minorHAnsi" w:hAnsiTheme="minorHAnsi"/>
          <w:spacing w:val="-2"/>
          <w:w w:val="115"/>
          <w:sz w:val="22"/>
          <w:szCs w:val="22"/>
          <w:rPrChange w:id="2379" w:author="Wall, Alison E." w:date="2017-11-27T19:39:00Z">
            <w:rPr>
              <w:spacing w:val="-2"/>
              <w:w w:val="115"/>
            </w:rPr>
          </w:rPrChange>
        </w:rPr>
        <w:t>r</w:t>
      </w:r>
      <w:r w:rsidRPr="00635885">
        <w:rPr>
          <w:rFonts w:asciiTheme="minorHAnsi" w:hAnsiTheme="minorHAnsi"/>
          <w:spacing w:val="-3"/>
          <w:w w:val="115"/>
          <w:sz w:val="22"/>
          <w:szCs w:val="22"/>
          <w:rPrChange w:id="2380" w:author="Wall, Alison E." w:date="2017-11-27T19:39:00Z">
            <w:rPr>
              <w:spacing w:val="-3"/>
              <w:w w:val="115"/>
            </w:rPr>
          </w:rPrChange>
        </w:rPr>
        <w:t>e</w:t>
      </w:r>
      <w:r w:rsidRPr="00635885">
        <w:rPr>
          <w:rFonts w:asciiTheme="minorHAnsi" w:hAnsiTheme="minorHAnsi"/>
          <w:w w:val="115"/>
          <w:sz w:val="22"/>
          <w:szCs w:val="22"/>
          <w:rPrChange w:id="2381" w:author="Wall, Alison E." w:date="2017-11-27T19:39:00Z">
            <w:rPr>
              <w:w w:val="115"/>
            </w:rPr>
          </w:rPrChange>
        </w:rPr>
        <w:t>viously</w:t>
      </w:r>
      <w:r w:rsidRPr="00635885">
        <w:rPr>
          <w:rFonts w:asciiTheme="minorHAnsi" w:hAnsiTheme="minorHAnsi"/>
          <w:spacing w:val="-11"/>
          <w:w w:val="115"/>
          <w:sz w:val="22"/>
          <w:szCs w:val="22"/>
          <w:rPrChange w:id="2382" w:author="Wall, Alison E." w:date="2017-11-27T19:39:00Z">
            <w:rPr>
              <w:spacing w:val="-11"/>
              <w:w w:val="115"/>
            </w:rPr>
          </w:rPrChange>
        </w:rPr>
        <w:t xml:space="preserve"> </w:t>
      </w:r>
      <w:commentRangeStart w:id="2383"/>
      <w:r w:rsidRPr="00635885">
        <w:rPr>
          <w:rFonts w:asciiTheme="minorHAnsi" w:hAnsiTheme="minorHAnsi"/>
          <w:spacing w:val="-1"/>
          <w:w w:val="115"/>
          <w:sz w:val="22"/>
          <w:szCs w:val="22"/>
          <w:rPrChange w:id="2384" w:author="Wall, Alison E." w:date="2017-11-27T19:39:00Z">
            <w:rPr>
              <w:spacing w:val="-1"/>
              <w:w w:val="115"/>
            </w:rPr>
          </w:rPrChange>
        </w:rPr>
        <w:t>s</w:t>
      </w:r>
      <w:r w:rsidRPr="00635885">
        <w:rPr>
          <w:rFonts w:asciiTheme="minorHAnsi" w:hAnsiTheme="minorHAnsi"/>
          <w:w w:val="115"/>
          <w:sz w:val="22"/>
          <w:szCs w:val="22"/>
          <w:rPrChange w:id="2385" w:author="Wall, Alison E." w:date="2017-11-27T19:39:00Z">
            <w:rPr>
              <w:w w:val="115"/>
            </w:rPr>
          </w:rPrChange>
        </w:rPr>
        <w:t>t</w:t>
      </w:r>
      <w:r w:rsidRPr="00635885">
        <w:rPr>
          <w:rFonts w:asciiTheme="minorHAnsi" w:hAnsiTheme="minorHAnsi"/>
          <w:spacing w:val="-1"/>
          <w:w w:val="115"/>
          <w:sz w:val="22"/>
          <w:szCs w:val="22"/>
          <w:rPrChange w:id="2386" w:author="Wall, Alison E." w:date="2017-11-27T19:39:00Z">
            <w:rPr>
              <w:spacing w:val="-1"/>
              <w:w w:val="115"/>
            </w:rPr>
          </w:rPrChange>
        </w:rPr>
        <w:t>at</w:t>
      </w:r>
      <w:r w:rsidRPr="00635885">
        <w:rPr>
          <w:rFonts w:asciiTheme="minorHAnsi" w:hAnsiTheme="minorHAnsi"/>
          <w:w w:val="115"/>
          <w:sz w:val="22"/>
          <w:szCs w:val="22"/>
          <w:rPrChange w:id="2387" w:author="Wall, Alison E." w:date="2017-11-27T19:39:00Z">
            <w:rPr>
              <w:w w:val="115"/>
            </w:rPr>
          </w:rPrChange>
        </w:rPr>
        <w:t>ed</w:t>
      </w:r>
      <w:commentRangeEnd w:id="2383"/>
      <w:r w:rsidR="00F14600">
        <w:rPr>
          <w:rStyle w:val="CommentReference"/>
          <w:rFonts w:asciiTheme="minorHAnsi" w:eastAsiaTheme="minorHAnsi" w:hAnsiTheme="minorHAnsi"/>
        </w:rPr>
        <w:commentReference w:id="2383"/>
      </w:r>
      <w:r w:rsidRPr="00635885">
        <w:rPr>
          <w:rFonts w:asciiTheme="minorHAnsi" w:hAnsiTheme="minorHAnsi"/>
          <w:w w:val="115"/>
          <w:sz w:val="22"/>
          <w:szCs w:val="22"/>
          <w:rPrChange w:id="2388" w:author="Wall, Alison E." w:date="2017-11-27T19:39:00Z">
            <w:rPr>
              <w:w w:val="115"/>
            </w:rPr>
          </w:rPrChange>
        </w:rPr>
        <w:t>...</w:t>
      </w:r>
    </w:p>
    <w:p w14:paraId="71898457" w14:textId="77777777" w:rsidR="00EF764E" w:rsidRPr="00635885" w:rsidRDefault="00EF764E">
      <w:pPr>
        <w:spacing w:before="4" w:line="240" w:lineRule="exact"/>
        <w:rPr>
          <w:rPrChange w:id="2389" w:author="Wall, Alison E." w:date="2017-11-27T19:39:00Z">
            <w:rPr>
              <w:sz w:val="24"/>
              <w:szCs w:val="24"/>
            </w:rPr>
          </w:rPrChange>
        </w:rPr>
      </w:pPr>
    </w:p>
    <w:p w14:paraId="43A6E72E" w14:textId="27DC07F8" w:rsidR="00EF764E" w:rsidRPr="00635885" w:rsidRDefault="00F14600">
      <w:pPr>
        <w:pStyle w:val="BodyText"/>
        <w:spacing w:before="67" w:line="336" w:lineRule="auto"/>
        <w:ind w:right="510"/>
        <w:rPr>
          <w:rFonts w:asciiTheme="minorHAnsi" w:hAnsiTheme="minorHAnsi"/>
          <w:sz w:val="22"/>
          <w:szCs w:val="22"/>
          <w:rPrChange w:id="2390" w:author="Wall, Alison E." w:date="2017-11-27T19:39:00Z">
            <w:rPr/>
          </w:rPrChange>
        </w:rPr>
      </w:pPr>
      <w:ins w:id="2391" w:author="Wall, Alison E." w:date="2017-11-28T07:11:00Z">
        <w:r>
          <w:rPr>
            <w:rFonts w:asciiTheme="minorHAnsi" w:hAnsiTheme="minorHAnsi" w:cs="Arial"/>
            <w:b/>
            <w:bCs/>
            <w:w w:val="115"/>
            <w:position w:val="2"/>
            <w:sz w:val="22"/>
            <w:szCs w:val="22"/>
          </w:rPr>
          <w:lastRenderedPageBreak/>
          <w:t>R</w:t>
        </w:r>
      </w:ins>
      <w:del w:id="2392" w:author="Wall, Alison E." w:date="2017-11-28T07:11:00Z">
        <w:r w:rsidR="0011099E" w:rsidRPr="00635885" w:rsidDel="00F14600">
          <w:rPr>
            <w:rFonts w:asciiTheme="minorHAnsi" w:hAnsiTheme="minorHAnsi" w:cs="Arial"/>
            <w:b/>
            <w:bCs/>
            <w:w w:val="115"/>
            <w:position w:val="2"/>
            <w:sz w:val="22"/>
            <w:szCs w:val="22"/>
            <w:rPrChange w:id="2393" w:author="Wall, Alison E." w:date="2017-11-27T19:39:00Z">
              <w:rPr>
                <w:rFonts w:cs="Arial"/>
                <w:b/>
                <w:bCs/>
                <w:w w:val="115"/>
                <w:position w:val="2"/>
              </w:rPr>
            </w:rPrChange>
          </w:rPr>
          <w:delText>r</w:delText>
        </w:r>
      </w:del>
      <w:r w:rsidR="0011099E" w:rsidRPr="00635885">
        <w:rPr>
          <w:rFonts w:asciiTheme="minorHAnsi" w:hAnsiTheme="minorHAnsi" w:cs="Arial"/>
          <w:b/>
          <w:bCs/>
          <w:w w:val="115"/>
          <w:position w:val="2"/>
          <w:sz w:val="22"/>
          <w:szCs w:val="22"/>
          <w:rPrChange w:id="2394" w:author="Wall, Alison E." w:date="2017-11-27T19:39:00Z">
            <w:rPr>
              <w:rFonts w:cs="Arial"/>
              <w:b/>
              <w:bCs/>
              <w:w w:val="115"/>
              <w:position w:val="2"/>
            </w:rPr>
          </w:rPrChange>
        </w:rPr>
        <w:t>e</w:t>
      </w:r>
      <w:r w:rsidR="0011099E" w:rsidRPr="00635885">
        <w:rPr>
          <w:rFonts w:asciiTheme="minorHAnsi" w:hAnsiTheme="minorHAnsi" w:cs="Arial"/>
          <w:b/>
          <w:bCs/>
          <w:spacing w:val="-3"/>
          <w:w w:val="115"/>
          <w:position w:val="2"/>
          <w:sz w:val="22"/>
          <w:szCs w:val="22"/>
          <w:rPrChange w:id="2395" w:author="Wall, Alison E." w:date="2017-11-27T19:39:00Z">
            <w:rPr>
              <w:rFonts w:cs="Arial"/>
              <w:b/>
              <w:bCs/>
              <w:spacing w:val="-3"/>
              <w:w w:val="115"/>
              <w:position w:val="2"/>
            </w:rPr>
          </w:rPrChange>
        </w:rPr>
        <w:t>c</w:t>
      </w:r>
      <w:r w:rsidR="0011099E" w:rsidRPr="00635885">
        <w:rPr>
          <w:rFonts w:asciiTheme="minorHAnsi" w:hAnsiTheme="minorHAnsi" w:cs="Arial"/>
          <w:b/>
          <w:bCs/>
          <w:w w:val="115"/>
          <w:position w:val="2"/>
          <w:sz w:val="22"/>
          <w:szCs w:val="22"/>
          <w:rPrChange w:id="2396" w:author="Wall, Alison E." w:date="2017-11-27T19:39:00Z">
            <w:rPr>
              <w:rFonts w:cs="Arial"/>
              <w:b/>
              <w:bCs/>
              <w:w w:val="115"/>
              <w:position w:val="2"/>
            </w:rPr>
          </w:rPrChange>
        </w:rPr>
        <w:t>o</w:t>
      </w:r>
      <w:r w:rsidR="0011099E" w:rsidRPr="00635885">
        <w:rPr>
          <w:rFonts w:asciiTheme="minorHAnsi" w:hAnsiTheme="minorHAnsi" w:cs="Arial"/>
          <w:b/>
          <w:bCs/>
          <w:spacing w:val="-2"/>
          <w:w w:val="115"/>
          <w:position w:val="2"/>
          <w:sz w:val="22"/>
          <w:szCs w:val="22"/>
          <w:rPrChange w:id="2397" w:author="Wall, Alison E." w:date="2017-11-27T19:39:00Z">
            <w:rPr>
              <w:rFonts w:cs="Arial"/>
              <w:b/>
              <w:bCs/>
              <w:spacing w:val="-2"/>
              <w:w w:val="115"/>
              <w:position w:val="2"/>
            </w:rPr>
          </w:rPrChange>
        </w:rPr>
        <w:t>mm</w:t>
      </w:r>
      <w:r w:rsidR="0011099E" w:rsidRPr="00635885">
        <w:rPr>
          <w:rFonts w:asciiTheme="minorHAnsi" w:hAnsiTheme="minorHAnsi" w:cs="Arial"/>
          <w:b/>
          <w:bCs/>
          <w:w w:val="115"/>
          <w:position w:val="2"/>
          <w:sz w:val="22"/>
          <w:szCs w:val="22"/>
          <w:rPrChange w:id="2398" w:author="Wall, Alison E." w:date="2017-11-27T19:39:00Z">
            <w:rPr>
              <w:rFonts w:cs="Arial"/>
              <w:b/>
              <w:bCs/>
              <w:w w:val="115"/>
              <w:position w:val="2"/>
            </w:rPr>
          </w:rPrChange>
        </w:rPr>
        <w:t>en</w:t>
      </w:r>
      <w:r w:rsidR="0011099E" w:rsidRPr="00635885">
        <w:rPr>
          <w:rFonts w:asciiTheme="minorHAnsi" w:hAnsiTheme="minorHAnsi" w:cs="Arial"/>
          <w:b/>
          <w:bCs/>
          <w:spacing w:val="-3"/>
          <w:w w:val="115"/>
          <w:position w:val="2"/>
          <w:sz w:val="22"/>
          <w:szCs w:val="22"/>
          <w:rPrChange w:id="2399" w:author="Wall, Alison E." w:date="2017-11-27T19:39:00Z">
            <w:rPr>
              <w:rFonts w:cs="Arial"/>
              <w:b/>
              <w:bCs/>
              <w:spacing w:val="-3"/>
              <w:w w:val="115"/>
              <w:position w:val="2"/>
            </w:rPr>
          </w:rPrChange>
        </w:rPr>
        <w:t>d</w:t>
      </w:r>
      <w:r w:rsidR="0011099E" w:rsidRPr="00635885">
        <w:rPr>
          <w:rFonts w:asciiTheme="minorHAnsi" w:hAnsiTheme="minorHAnsi" w:cs="Arial"/>
          <w:b/>
          <w:bCs/>
          <w:spacing w:val="-6"/>
          <w:w w:val="115"/>
          <w:position w:val="2"/>
          <w:sz w:val="22"/>
          <w:szCs w:val="22"/>
          <w:rPrChange w:id="2400" w:author="Wall, Alison E." w:date="2017-11-27T19:39:00Z">
            <w:rPr>
              <w:rFonts w:cs="Arial"/>
              <w:b/>
              <w:bCs/>
              <w:spacing w:val="-6"/>
              <w:w w:val="115"/>
              <w:position w:val="2"/>
            </w:rPr>
          </w:rPrChange>
        </w:rPr>
        <w:t>a</w:t>
      </w:r>
      <w:r w:rsidR="0011099E" w:rsidRPr="00635885">
        <w:rPr>
          <w:rFonts w:asciiTheme="minorHAnsi" w:hAnsiTheme="minorHAnsi" w:cs="Arial"/>
          <w:b/>
          <w:bCs/>
          <w:w w:val="115"/>
          <w:position w:val="2"/>
          <w:sz w:val="22"/>
          <w:szCs w:val="22"/>
          <w:rPrChange w:id="2401" w:author="Wall, Alison E." w:date="2017-11-27T19:39:00Z">
            <w:rPr>
              <w:rFonts w:cs="Arial"/>
              <w:b/>
              <w:bCs/>
              <w:w w:val="115"/>
              <w:position w:val="2"/>
            </w:rPr>
          </w:rPrChange>
        </w:rPr>
        <w:t>tions</w:t>
      </w:r>
      <w:ins w:id="2402" w:author="Wall, Alison E." w:date="2017-11-28T07:11:00Z">
        <w:r>
          <w:rPr>
            <w:rFonts w:asciiTheme="minorHAnsi" w:hAnsiTheme="minorHAnsi" w:cs="Arial"/>
            <w:b/>
            <w:bCs/>
            <w:w w:val="115"/>
            <w:position w:val="2"/>
            <w:sz w:val="22"/>
            <w:szCs w:val="22"/>
          </w:rPr>
          <w:t>.</w:t>
        </w:r>
      </w:ins>
      <w:r w:rsidR="0011099E" w:rsidRPr="00635885">
        <w:rPr>
          <w:rFonts w:asciiTheme="minorHAnsi" w:hAnsiTheme="minorHAnsi" w:cs="Arial"/>
          <w:b/>
          <w:bCs/>
          <w:spacing w:val="50"/>
          <w:w w:val="115"/>
          <w:position w:val="2"/>
          <w:sz w:val="22"/>
          <w:szCs w:val="22"/>
          <w:rPrChange w:id="2403" w:author="Wall, Alison E." w:date="2017-11-27T19:39:00Z">
            <w:rPr>
              <w:rFonts w:cs="Arial"/>
              <w:b/>
              <w:bCs/>
              <w:spacing w:val="50"/>
              <w:w w:val="115"/>
              <w:position w:val="2"/>
            </w:rPr>
          </w:rPrChange>
        </w:rPr>
        <w:t xml:space="preserve"> </w:t>
      </w:r>
      <w:r w:rsidR="0011099E" w:rsidRPr="00635885">
        <w:rPr>
          <w:rFonts w:asciiTheme="minorHAnsi" w:hAnsiTheme="minorHAnsi"/>
          <w:w w:val="115"/>
          <w:sz w:val="22"/>
          <w:szCs w:val="22"/>
          <w:rPrChange w:id="2404" w:author="Wall, Alison E." w:date="2017-11-27T19:39:00Z">
            <w:rPr>
              <w:w w:val="115"/>
            </w:rPr>
          </w:rPrChange>
        </w:rPr>
        <w:t>In</w:t>
      </w:r>
      <w:r w:rsidR="0011099E" w:rsidRPr="00635885">
        <w:rPr>
          <w:rFonts w:asciiTheme="minorHAnsi" w:hAnsiTheme="minorHAnsi"/>
          <w:spacing w:val="-3"/>
          <w:w w:val="115"/>
          <w:sz w:val="22"/>
          <w:szCs w:val="22"/>
          <w:rPrChange w:id="2405" w:author="Wall, Alison E." w:date="2017-11-27T19:39:00Z">
            <w:rPr>
              <w:spacing w:val="-3"/>
              <w:w w:val="115"/>
            </w:rPr>
          </w:rPrChange>
        </w:rPr>
        <w:t xml:space="preserve"> </w:t>
      </w:r>
      <w:r w:rsidR="0011099E" w:rsidRPr="00635885">
        <w:rPr>
          <w:rFonts w:asciiTheme="minorHAnsi" w:hAnsiTheme="minorHAnsi"/>
          <w:w w:val="115"/>
          <w:sz w:val="22"/>
          <w:szCs w:val="22"/>
          <w:rPrChange w:id="2406" w:author="Wall, Alison E." w:date="2017-11-27T19:39:00Z">
            <w:rPr>
              <w:w w:val="115"/>
            </w:rPr>
          </w:rPrChange>
        </w:rPr>
        <w:t>o</w:t>
      </w:r>
      <w:r w:rsidR="0011099E" w:rsidRPr="00635885">
        <w:rPr>
          <w:rFonts w:asciiTheme="minorHAnsi" w:hAnsiTheme="minorHAnsi"/>
          <w:spacing w:val="-2"/>
          <w:w w:val="115"/>
          <w:sz w:val="22"/>
          <w:szCs w:val="22"/>
          <w:rPrChange w:id="2407" w:author="Wall, Alison E." w:date="2017-11-27T19:39:00Z">
            <w:rPr>
              <w:spacing w:val="-2"/>
              <w:w w:val="115"/>
            </w:rPr>
          </w:rPrChange>
        </w:rPr>
        <w:t>r</w:t>
      </w:r>
      <w:r w:rsidR="0011099E" w:rsidRPr="00635885">
        <w:rPr>
          <w:rFonts w:asciiTheme="minorHAnsi" w:hAnsiTheme="minorHAnsi"/>
          <w:w w:val="115"/>
          <w:sz w:val="22"/>
          <w:szCs w:val="22"/>
          <w:rPrChange w:id="2408" w:author="Wall, Alison E." w:date="2017-11-27T19:39:00Z">
            <w:rPr>
              <w:w w:val="115"/>
            </w:rPr>
          </w:rPrChange>
        </w:rPr>
        <w:t>der</w:t>
      </w:r>
      <w:r w:rsidR="0011099E" w:rsidRPr="00635885">
        <w:rPr>
          <w:rFonts w:asciiTheme="minorHAnsi" w:hAnsiTheme="minorHAnsi"/>
          <w:spacing w:val="-10"/>
          <w:w w:val="115"/>
          <w:sz w:val="22"/>
          <w:szCs w:val="22"/>
          <w:rPrChange w:id="2409" w:author="Wall, Alison E." w:date="2017-11-27T19:39:00Z">
            <w:rPr>
              <w:spacing w:val="-10"/>
              <w:w w:val="115"/>
            </w:rPr>
          </w:rPrChange>
        </w:rPr>
        <w:t xml:space="preserve"> </w:t>
      </w:r>
      <w:r w:rsidR="0011099E" w:rsidRPr="00635885">
        <w:rPr>
          <w:rFonts w:asciiTheme="minorHAnsi" w:hAnsiTheme="minorHAnsi"/>
          <w:spacing w:val="-1"/>
          <w:w w:val="115"/>
          <w:sz w:val="22"/>
          <w:szCs w:val="22"/>
          <w:rPrChange w:id="2410" w:author="Wall, Alison E." w:date="2017-11-27T19:39:00Z">
            <w:rPr>
              <w:spacing w:val="-1"/>
              <w:w w:val="115"/>
            </w:rPr>
          </w:rPrChange>
        </w:rPr>
        <w:t>t</w:t>
      </w:r>
      <w:r w:rsidR="0011099E" w:rsidRPr="00635885">
        <w:rPr>
          <w:rFonts w:asciiTheme="minorHAnsi" w:hAnsiTheme="minorHAnsi"/>
          <w:w w:val="115"/>
          <w:sz w:val="22"/>
          <w:szCs w:val="22"/>
          <w:rPrChange w:id="2411" w:author="Wall, Alison E." w:date="2017-11-27T19:39:00Z">
            <w:rPr>
              <w:w w:val="115"/>
            </w:rPr>
          </w:rPrChange>
        </w:rPr>
        <w:t>o</w:t>
      </w:r>
      <w:r w:rsidR="0011099E" w:rsidRPr="00635885">
        <w:rPr>
          <w:rFonts w:asciiTheme="minorHAnsi" w:hAnsiTheme="minorHAnsi"/>
          <w:spacing w:val="-9"/>
          <w:w w:val="115"/>
          <w:sz w:val="22"/>
          <w:szCs w:val="22"/>
          <w:rPrChange w:id="2412" w:author="Wall, Alison E." w:date="2017-11-27T19:39:00Z">
            <w:rPr>
              <w:spacing w:val="-9"/>
              <w:w w:val="115"/>
            </w:rPr>
          </w:rPrChange>
        </w:rPr>
        <w:t xml:space="preserve"> </w:t>
      </w:r>
      <w:r w:rsidR="0011099E" w:rsidRPr="00635885">
        <w:rPr>
          <w:rFonts w:asciiTheme="minorHAnsi" w:hAnsiTheme="minorHAnsi"/>
          <w:w w:val="115"/>
          <w:sz w:val="22"/>
          <w:szCs w:val="22"/>
          <w:rPrChange w:id="2413" w:author="Wall, Alison E." w:date="2017-11-27T19:39:00Z">
            <w:rPr>
              <w:w w:val="115"/>
            </w:rPr>
          </w:rPrChange>
        </w:rPr>
        <w:t>brid</w:t>
      </w:r>
      <w:r w:rsidR="0011099E" w:rsidRPr="00635885">
        <w:rPr>
          <w:rFonts w:asciiTheme="minorHAnsi" w:hAnsiTheme="minorHAnsi"/>
          <w:spacing w:val="-2"/>
          <w:w w:val="115"/>
          <w:sz w:val="22"/>
          <w:szCs w:val="22"/>
          <w:rPrChange w:id="2414" w:author="Wall, Alison E." w:date="2017-11-27T19:39:00Z">
            <w:rPr>
              <w:spacing w:val="-2"/>
              <w:w w:val="115"/>
            </w:rPr>
          </w:rPrChange>
        </w:rPr>
        <w:t>g</w:t>
      </w:r>
      <w:r w:rsidR="0011099E" w:rsidRPr="00635885">
        <w:rPr>
          <w:rFonts w:asciiTheme="minorHAnsi" w:hAnsiTheme="minorHAnsi"/>
          <w:w w:val="115"/>
          <w:sz w:val="22"/>
          <w:szCs w:val="22"/>
          <w:rPrChange w:id="2415" w:author="Wall, Alison E." w:date="2017-11-27T19:39:00Z">
            <w:rPr>
              <w:w w:val="115"/>
            </w:rPr>
          </w:rPrChange>
        </w:rPr>
        <w:t>e</w:t>
      </w:r>
      <w:r w:rsidR="0011099E" w:rsidRPr="00635885">
        <w:rPr>
          <w:rFonts w:asciiTheme="minorHAnsi" w:hAnsiTheme="minorHAnsi"/>
          <w:spacing w:val="-7"/>
          <w:w w:val="115"/>
          <w:sz w:val="22"/>
          <w:szCs w:val="22"/>
          <w:rPrChange w:id="2416" w:author="Wall, Alison E." w:date="2017-11-27T19:39:00Z">
            <w:rPr>
              <w:spacing w:val="-7"/>
              <w:w w:val="115"/>
            </w:rPr>
          </w:rPrChange>
        </w:rPr>
        <w:t xml:space="preserve"> </w:t>
      </w:r>
      <w:r w:rsidR="0011099E" w:rsidRPr="00635885">
        <w:rPr>
          <w:rFonts w:asciiTheme="minorHAnsi" w:hAnsiTheme="minorHAnsi"/>
          <w:w w:val="115"/>
          <w:sz w:val="22"/>
          <w:szCs w:val="22"/>
          <w:rPrChange w:id="2417" w:author="Wall, Alison E." w:date="2017-11-27T19:39:00Z">
            <w:rPr>
              <w:w w:val="115"/>
            </w:rPr>
          </w:rPrChange>
        </w:rPr>
        <w:t>the</w:t>
      </w:r>
      <w:r w:rsidR="0011099E" w:rsidRPr="00635885">
        <w:rPr>
          <w:rFonts w:asciiTheme="minorHAnsi" w:hAnsiTheme="minorHAnsi"/>
          <w:spacing w:val="-6"/>
          <w:w w:val="115"/>
          <w:sz w:val="22"/>
          <w:szCs w:val="22"/>
          <w:rPrChange w:id="2418" w:author="Wall, Alison E." w:date="2017-11-27T19:39:00Z">
            <w:rPr>
              <w:spacing w:val="-6"/>
              <w:w w:val="115"/>
            </w:rPr>
          </w:rPrChange>
        </w:rPr>
        <w:t xml:space="preserve"> </w:t>
      </w:r>
      <w:r w:rsidR="0011099E" w:rsidRPr="00635885">
        <w:rPr>
          <w:rFonts w:asciiTheme="minorHAnsi" w:hAnsiTheme="minorHAnsi"/>
          <w:spacing w:val="-2"/>
          <w:w w:val="115"/>
          <w:sz w:val="22"/>
          <w:szCs w:val="22"/>
          <w:rPrChange w:id="2419" w:author="Wall, Alison E." w:date="2017-11-27T19:39:00Z">
            <w:rPr>
              <w:spacing w:val="-2"/>
              <w:w w:val="115"/>
            </w:rPr>
          </w:rPrChange>
        </w:rPr>
        <w:t>g</w:t>
      </w:r>
      <w:r w:rsidR="0011099E" w:rsidRPr="00635885">
        <w:rPr>
          <w:rFonts w:asciiTheme="minorHAnsi" w:hAnsiTheme="minorHAnsi"/>
          <w:w w:val="115"/>
          <w:sz w:val="22"/>
          <w:szCs w:val="22"/>
          <w:rPrChange w:id="2420" w:author="Wall, Alison E." w:date="2017-11-27T19:39:00Z">
            <w:rPr>
              <w:w w:val="115"/>
            </w:rPr>
          </w:rPrChange>
        </w:rPr>
        <w:t>ap</w:t>
      </w:r>
      <w:r w:rsidR="0011099E" w:rsidRPr="00635885">
        <w:rPr>
          <w:rFonts w:asciiTheme="minorHAnsi" w:hAnsiTheme="minorHAnsi"/>
          <w:spacing w:val="-9"/>
          <w:w w:val="115"/>
          <w:sz w:val="22"/>
          <w:szCs w:val="22"/>
          <w:rPrChange w:id="2421" w:author="Wall, Alison E." w:date="2017-11-27T19:39:00Z">
            <w:rPr>
              <w:spacing w:val="-9"/>
              <w:w w:val="115"/>
            </w:rPr>
          </w:rPrChange>
        </w:rPr>
        <w:t xml:space="preserve"> </w:t>
      </w:r>
      <w:r w:rsidR="0011099E" w:rsidRPr="00635885">
        <w:rPr>
          <w:rFonts w:asciiTheme="minorHAnsi" w:hAnsiTheme="minorHAnsi"/>
          <w:spacing w:val="-1"/>
          <w:w w:val="115"/>
          <w:sz w:val="22"/>
          <w:szCs w:val="22"/>
          <w:rPrChange w:id="2422" w:author="Wall, Alison E." w:date="2017-11-27T19:39:00Z">
            <w:rPr>
              <w:spacing w:val="-1"/>
              <w:w w:val="115"/>
            </w:rPr>
          </w:rPrChange>
        </w:rPr>
        <w:t>o</w:t>
      </w:r>
      <w:r w:rsidR="0011099E" w:rsidRPr="00635885">
        <w:rPr>
          <w:rFonts w:asciiTheme="minorHAnsi" w:hAnsiTheme="minorHAnsi"/>
          <w:w w:val="115"/>
          <w:sz w:val="22"/>
          <w:szCs w:val="22"/>
          <w:rPrChange w:id="2423" w:author="Wall, Alison E." w:date="2017-11-27T19:39:00Z">
            <w:rPr>
              <w:w w:val="115"/>
            </w:rPr>
          </w:rPrChange>
        </w:rPr>
        <w:t>f</w:t>
      </w:r>
      <w:r w:rsidR="0011099E" w:rsidRPr="00635885">
        <w:rPr>
          <w:rFonts w:asciiTheme="minorHAnsi" w:hAnsiTheme="minorHAnsi"/>
          <w:spacing w:val="-6"/>
          <w:w w:val="115"/>
          <w:sz w:val="22"/>
          <w:szCs w:val="22"/>
          <w:rPrChange w:id="2424" w:author="Wall, Alison E." w:date="2017-11-27T19:39:00Z">
            <w:rPr>
              <w:spacing w:val="-6"/>
              <w:w w:val="115"/>
            </w:rPr>
          </w:rPrChange>
        </w:rPr>
        <w:t xml:space="preserve"> </w:t>
      </w:r>
      <w:r w:rsidR="0011099E" w:rsidRPr="00635885">
        <w:rPr>
          <w:rFonts w:asciiTheme="minorHAnsi" w:hAnsiTheme="minorHAnsi"/>
          <w:w w:val="115"/>
          <w:sz w:val="22"/>
          <w:szCs w:val="22"/>
          <w:rPrChange w:id="2425" w:author="Wall, Alison E." w:date="2017-11-27T19:39:00Z">
            <w:rPr>
              <w:w w:val="115"/>
            </w:rPr>
          </w:rPrChange>
        </w:rPr>
        <w:t>di</w:t>
      </w:r>
      <w:r w:rsidR="0011099E" w:rsidRPr="00635885">
        <w:rPr>
          <w:rFonts w:asciiTheme="minorHAnsi" w:hAnsiTheme="minorHAnsi"/>
          <w:spacing w:val="-2"/>
          <w:w w:val="115"/>
          <w:sz w:val="22"/>
          <w:szCs w:val="22"/>
          <w:rPrChange w:id="2426" w:author="Wall, Alison E." w:date="2017-11-27T19:39:00Z">
            <w:rPr>
              <w:spacing w:val="-2"/>
              <w:w w:val="115"/>
            </w:rPr>
          </w:rPrChange>
        </w:rPr>
        <w:t>v</w:t>
      </w:r>
      <w:r w:rsidR="0011099E" w:rsidRPr="00635885">
        <w:rPr>
          <w:rFonts w:asciiTheme="minorHAnsi" w:hAnsiTheme="minorHAnsi"/>
          <w:w w:val="115"/>
          <w:sz w:val="22"/>
          <w:szCs w:val="22"/>
          <w:rPrChange w:id="2427" w:author="Wall, Alison E." w:date="2017-11-27T19:39:00Z">
            <w:rPr>
              <w:w w:val="115"/>
            </w:rPr>
          </w:rPrChange>
        </w:rPr>
        <w:t>e</w:t>
      </w:r>
      <w:r w:rsidR="0011099E" w:rsidRPr="00635885">
        <w:rPr>
          <w:rFonts w:asciiTheme="minorHAnsi" w:hAnsiTheme="minorHAnsi"/>
          <w:spacing w:val="-2"/>
          <w:w w:val="115"/>
          <w:sz w:val="22"/>
          <w:szCs w:val="22"/>
          <w:rPrChange w:id="2428" w:author="Wall, Alison E." w:date="2017-11-27T19:39:00Z">
            <w:rPr>
              <w:spacing w:val="-2"/>
              <w:w w:val="115"/>
            </w:rPr>
          </w:rPrChange>
        </w:rPr>
        <w:t>r</w:t>
      </w:r>
      <w:r w:rsidR="0011099E" w:rsidRPr="00635885">
        <w:rPr>
          <w:rFonts w:asciiTheme="minorHAnsi" w:hAnsiTheme="minorHAnsi"/>
          <w:w w:val="115"/>
          <w:sz w:val="22"/>
          <w:szCs w:val="22"/>
          <w:rPrChange w:id="2429" w:author="Wall, Alison E." w:date="2017-11-27T19:39:00Z">
            <w:rPr>
              <w:w w:val="115"/>
            </w:rPr>
          </w:rPrChange>
        </w:rPr>
        <w:t>si</w:t>
      </w:r>
      <w:r w:rsidR="0011099E" w:rsidRPr="00635885">
        <w:rPr>
          <w:rFonts w:asciiTheme="minorHAnsi" w:hAnsiTheme="minorHAnsi"/>
          <w:spacing w:val="-3"/>
          <w:w w:val="115"/>
          <w:sz w:val="22"/>
          <w:szCs w:val="22"/>
          <w:rPrChange w:id="2430" w:author="Wall, Alison E." w:date="2017-11-27T19:39:00Z">
            <w:rPr>
              <w:spacing w:val="-3"/>
              <w:w w:val="115"/>
            </w:rPr>
          </w:rPrChange>
        </w:rPr>
        <w:t>t</w:t>
      </w:r>
      <w:r w:rsidR="0011099E" w:rsidRPr="00635885">
        <w:rPr>
          <w:rFonts w:asciiTheme="minorHAnsi" w:hAnsiTheme="minorHAnsi"/>
          <w:w w:val="115"/>
          <w:sz w:val="22"/>
          <w:szCs w:val="22"/>
          <w:rPrChange w:id="2431" w:author="Wall, Alison E." w:date="2017-11-27T19:39:00Z">
            <w:rPr>
              <w:w w:val="115"/>
            </w:rPr>
          </w:rPrChange>
        </w:rPr>
        <w:t>y</w:t>
      </w:r>
      <w:r w:rsidR="0011099E" w:rsidRPr="00635885">
        <w:rPr>
          <w:rFonts w:asciiTheme="minorHAnsi" w:hAnsiTheme="minorHAnsi"/>
          <w:spacing w:val="-6"/>
          <w:w w:val="115"/>
          <w:sz w:val="22"/>
          <w:szCs w:val="22"/>
          <w:rPrChange w:id="2432" w:author="Wall, Alison E." w:date="2017-11-27T19:39:00Z">
            <w:rPr>
              <w:spacing w:val="-6"/>
              <w:w w:val="115"/>
            </w:rPr>
          </w:rPrChange>
        </w:rPr>
        <w:t xml:space="preserve"> </w:t>
      </w:r>
      <w:r w:rsidR="0011099E" w:rsidRPr="00635885">
        <w:rPr>
          <w:rFonts w:asciiTheme="minorHAnsi" w:hAnsiTheme="minorHAnsi"/>
          <w:w w:val="115"/>
          <w:sz w:val="22"/>
          <w:szCs w:val="22"/>
          <w:rPrChange w:id="2433" w:author="Wall, Alison E." w:date="2017-11-27T19:39:00Z">
            <w:rPr>
              <w:w w:val="115"/>
            </w:rPr>
          </w:rPrChange>
        </w:rPr>
        <w:t>in</w:t>
      </w:r>
      <w:r w:rsidR="0011099E" w:rsidRPr="00635885">
        <w:rPr>
          <w:rFonts w:asciiTheme="minorHAnsi" w:hAnsiTheme="minorHAnsi"/>
          <w:spacing w:val="-4"/>
          <w:w w:val="115"/>
          <w:sz w:val="22"/>
          <w:szCs w:val="22"/>
          <w:rPrChange w:id="2434" w:author="Wall, Alison E." w:date="2017-11-27T19:39:00Z">
            <w:rPr>
              <w:spacing w:val="-4"/>
              <w:w w:val="115"/>
            </w:rPr>
          </w:rPrChange>
        </w:rPr>
        <w:t xml:space="preserve"> </w:t>
      </w:r>
      <w:r w:rsidR="0011099E" w:rsidRPr="00635885">
        <w:rPr>
          <w:rFonts w:asciiTheme="minorHAnsi" w:hAnsiTheme="minorHAnsi"/>
          <w:spacing w:val="-1"/>
          <w:w w:val="115"/>
          <w:sz w:val="22"/>
          <w:szCs w:val="22"/>
          <w:rPrChange w:id="2435" w:author="Wall, Alison E." w:date="2017-11-27T19:39:00Z">
            <w:rPr>
              <w:spacing w:val="-1"/>
              <w:w w:val="115"/>
            </w:rPr>
          </w:rPrChange>
        </w:rPr>
        <w:t>t</w:t>
      </w:r>
      <w:r w:rsidR="0011099E" w:rsidRPr="00635885">
        <w:rPr>
          <w:rFonts w:asciiTheme="minorHAnsi" w:hAnsiTheme="minorHAnsi"/>
          <w:w w:val="115"/>
          <w:sz w:val="22"/>
          <w:szCs w:val="22"/>
          <w:rPrChange w:id="2436" w:author="Wall, Alison E." w:date="2017-11-27T19:39:00Z">
            <w:rPr>
              <w:w w:val="115"/>
            </w:rPr>
          </w:rPrChange>
        </w:rPr>
        <w:t>ec</w:t>
      </w:r>
      <w:r w:rsidR="0011099E" w:rsidRPr="00635885">
        <w:rPr>
          <w:rFonts w:asciiTheme="minorHAnsi" w:hAnsiTheme="minorHAnsi"/>
          <w:spacing w:val="1"/>
          <w:w w:val="115"/>
          <w:sz w:val="22"/>
          <w:szCs w:val="22"/>
          <w:rPrChange w:id="2437" w:author="Wall, Alison E." w:date="2017-11-27T19:39:00Z">
            <w:rPr>
              <w:spacing w:val="1"/>
              <w:w w:val="115"/>
            </w:rPr>
          </w:rPrChange>
        </w:rPr>
        <w:t>h</w:t>
      </w:r>
      <w:r w:rsidR="0011099E" w:rsidRPr="00635885">
        <w:rPr>
          <w:rFonts w:asciiTheme="minorHAnsi" w:hAnsiTheme="minorHAnsi"/>
          <w:w w:val="115"/>
          <w:sz w:val="22"/>
          <w:szCs w:val="22"/>
          <w:rPrChange w:id="2438" w:author="Wall, Alison E." w:date="2017-11-27T19:39:00Z">
            <w:rPr>
              <w:w w:val="115"/>
            </w:rPr>
          </w:rPrChange>
        </w:rPr>
        <w:t>,</w:t>
      </w:r>
      <w:r w:rsidR="0011099E" w:rsidRPr="00635885">
        <w:rPr>
          <w:rFonts w:asciiTheme="minorHAnsi" w:hAnsiTheme="minorHAnsi"/>
          <w:spacing w:val="-4"/>
          <w:w w:val="115"/>
          <w:sz w:val="22"/>
          <w:szCs w:val="22"/>
          <w:rPrChange w:id="2439" w:author="Wall, Alison E." w:date="2017-11-27T19:39:00Z">
            <w:rPr>
              <w:spacing w:val="-4"/>
              <w:w w:val="115"/>
            </w:rPr>
          </w:rPrChange>
        </w:rPr>
        <w:t xml:space="preserve"> </w:t>
      </w:r>
      <w:r w:rsidR="0011099E" w:rsidRPr="00635885">
        <w:rPr>
          <w:rFonts w:asciiTheme="minorHAnsi" w:hAnsiTheme="minorHAnsi"/>
          <w:spacing w:val="-3"/>
          <w:w w:val="115"/>
          <w:sz w:val="22"/>
          <w:szCs w:val="22"/>
          <w:rPrChange w:id="2440" w:author="Wall, Alison E." w:date="2017-11-27T19:39:00Z">
            <w:rPr>
              <w:spacing w:val="-3"/>
              <w:w w:val="115"/>
            </w:rPr>
          </w:rPrChange>
        </w:rPr>
        <w:t>v</w:t>
      </w:r>
      <w:r w:rsidR="0011099E" w:rsidRPr="00635885">
        <w:rPr>
          <w:rFonts w:asciiTheme="minorHAnsi" w:hAnsiTheme="minorHAnsi"/>
          <w:w w:val="115"/>
          <w:sz w:val="22"/>
          <w:szCs w:val="22"/>
          <w:rPrChange w:id="2441" w:author="Wall, Alison E." w:date="2017-11-27T19:39:00Z">
            <w:rPr>
              <w:w w:val="115"/>
            </w:rPr>
          </w:rPrChange>
        </w:rPr>
        <w:t>arious g</w:t>
      </w:r>
      <w:r w:rsidR="0011099E" w:rsidRPr="00635885">
        <w:rPr>
          <w:rFonts w:asciiTheme="minorHAnsi" w:hAnsiTheme="minorHAnsi"/>
          <w:spacing w:val="-2"/>
          <w:w w:val="115"/>
          <w:sz w:val="22"/>
          <w:szCs w:val="22"/>
          <w:rPrChange w:id="2442" w:author="Wall, Alison E." w:date="2017-11-27T19:39:00Z">
            <w:rPr>
              <w:spacing w:val="-2"/>
              <w:w w:val="115"/>
            </w:rPr>
          </w:rPrChange>
        </w:rPr>
        <w:t>r</w:t>
      </w:r>
      <w:r w:rsidR="0011099E" w:rsidRPr="00635885">
        <w:rPr>
          <w:rFonts w:asciiTheme="minorHAnsi" w:hAnsiTheme="minorHAnsi"/>
          <w:spacing w:val="-1"/>
          <w:w w:val="115"/>
          <w:sz w:val="22"/>
          <w:szCs w:val="22"/>
          <w:rPrChange w:id="2443" w:author="Wall, Alison E." w:date="2017-11-27T19:39:00Z">
            <w:rPr>
              <w:spacing w:val="-1"/>
              <w:w w:val="115"/>
            </w:rPr>
          </w:rPrChange>
        </w:rPr>
        <w:t>oup</w:t>
      </w:r>
      <w:r w:rsidR="0011099E" w:rsidRPr="00635885">
        <w:rPr>
          <w:rFonts w:asciiTheme="minorHAnsi" w:hAnsiTheme="minorHAnsi"/>
          <w:w w:val="115"/>
          <w:sz w:val="22"/>
          <w:szCs w:val="22"/>
          <w:rPrChange w:id="2444" w:author="Wall, Alison E." w:date="2017-11-27T19:39:00Z">
            <w:rPr>
              <w:w w:val="115"/>
            </w:rPr>
          </w:rPrChange>
        </w:rPr>
        <w:t>s</w:t>
      </w:r>
      <w:r w:rsidR="0011099E" w:rsidRPr="00635885">
        <w:rPr>
          <w:rFonts w:asciiTheme="minorHAnsi" w:hAnsiTheme="minorHAnsi"/>
          <w:w w:val="115"/>
          <w:position w:val="7"/>
          <w:sz w:val="22"/>
          <w:szCs w:val="22"/>
          <w:rPrChange w:id="2445" w:author="Wall, Alison E." w:date="2017-11-27T19:39:00Z">
            <w:rPr>
              <w:w w:val="115"/>
              <w:position w:val="7"/>
              <w:sz w:val="14"/>
              <w:szCs w:val="14"/>
            </w:rPr>
          </w:rPrChange>
        </w:rPr>
        <w:t>4</w:t>
      </w:r>
      <w:r w:rsidR="0011099E" w:rsidRPr="00635885">
        <w:rPr>
          <w:rFonts w:asciiTheme="minorHAnsi" w:hAnsiTheme="minorHAnsi"/>
          <w:spacing w:val="15"/>
          <w:w w:val="115"/>
          <w:position w:val="7"/>
          <w:sz w:val="22"/>
          <w:szCs w:val="22"/>
          <w:rPrChange w:id="2446" w:author="Wall, Alison E." w:date="2017-11-27T19:39:00Z">
            <w:rPr>
              <w:spacing w:val="15"/>
              <w:w w:val="115"/>
              <w:position w:val="7"/>
              <w:sz w:val="14"/>
              <w:szCs w:val="14"/>
            </w:rPr>
          </w:rPrChange>
        </w:rPr>
        <w:t xml:space="preserve"> </w:t>
      </w:r>
      <w:r w:rsidR="0011099E" w:rsidRPr="00635885">
        <w:rPr>
          <w:rFonts w:asciiTheme="minorHAnsi" w:hAnsiTheme="minorHAnsi"/>
          <w:w w:val="115"/>
          <w:sz w:val="22"/>
          <w:szCs w:val="22"/>
          <w:rPrChange w:id="2447" w:author="Wall, Alison E." w:date="2017-11-27T19:39:00Z">
            <w:rPr>
              <w:w w:val="115"/>
            </w:rPr>
          </w:rPrChange>
        </w:rPr>
        <w:t>a</w:t>
      </w:r>
      <w:r w:rsidR="0011099E" w:rsidRPr="00635885">
        <w:rPr>
          <w:rFonts w:asciiTheme="minorHAnsi" w:hAnsiTheme="minorHAnsi"/>
          <w:spacing w:val="-3"/>
          <w:w w:val="115"/>
          <w:sz w:val="22"/>
          <w:szCs w:val="22"/>
          <w:rPrChange w:id="2448" w:author="Wall, Alison E." w:date="2017-11-27T19:39:00Z">
            <w:rPr>
              <w:spacing w:val="-3"/>
              <w:w w:val="115"/>
            </w:rPr>
          </w:rPrChange>
        </w:rPr>
        <w:t>r</w:t>
      </w:r>
      <w:r w:rsidR="0011099E" w:rsidRPr="00635885">
        <w:rPr>
          <w:rFonts w:asciiTheme="minorHAnsi" w:hAnsiTheme="minorHAnsi"/>
          <w:w w:val="115"/>
          <w:sz w:val="22"/>
          <w:szCs w:val="22"/>
          <w:rPrChange w:id="2449" w:author="Wall, Alison E." w:date="2017-11-27T19:39:00Z">
            <w:rPr>
              <w:w w:val="115"/>
            </w:rPr>
          </w:rPrChange>
        </w:rPr>
        <w:t>e</w:t>
      </w:r>
      <w:r w:rsidR="0011099E" w:rsidRPr="00635885">
        <w:rPr>
          <w:rFonts w:asciiTheme="minorHAnsi" w:hAnsiTheme="minorHAnsi"/>
          <w:spacing w:val="-3"/>
          <w:w w:val="115"/>
          <w:sz w:val="22"/>
          <w:szCs w:val="22"/>
          <w:rPrChange w:id="2450" w:author="Wall, Alison E." w:date="2017-11-27T19:39:00Z">
            <w:rPr>
              <w:spacing w:val="-3"/>
              <w:w w:val="115"/>
            </w:rPr>
          </w:rPrChange>
        </w:rPr>
        <w:t xml:space="preserve"> </w:t>
      </w:r>
      <w:r w:rsidR="0011099E" w:rsidRPr="00635885">
        <w:rPr>
          <w:rFonts w:asciiTheme="minorHAnsi" w:hAnsiTheme="minorHAnsi"/>
          <w:spacing w:val="-2"/>
          <w:w w:val="115"/>
          <w:sz w:val="22"/>
          <w:szCs w:val="22"/>
          <w:rPrChange w:id="2451" w:author="Wall, Alison E." w:date="2017-11-27T19:39:00Z">
            <w:rPr>
              <w:spacing w:val="-2"/>
              <w:w w:val="115"/>
            </w:rPr>
          </w:rPrChange>
        </w:rPr>
        <w:t>a</w:t>
      </w:r>
      <w:r w:rsidR="0011099E" w:rsidRPr="00635885">
        <w:rPr>
          <w:rFonts w:asciiTheme="minorHAnsi" w:hAnsiTheme="minorHAnsi"/>
          <w:spacing w:val="-4"/>
          <w:w w:val="115"/>
          <w:sz w:val="22"/>
          <w:szCs w:val="22"/>
          <w:rPrChange w:id="2452" w:author="Wall, Alison E." w:date="2017-11-27T19:39:00Z">
            <w:rPr>
              <w:spacing w:val="-4"/>
              <w:w w:val="115"/>
            </w:rPr>
          </w:rPrChange>
        </w:rPr>
        <w:t>t</w:t>
      </w:r>
      <w:r w:rsidR="0011099E" w:rsidRPr="00635885">
        <w:rPr>
          <w:rFonts w:asciiTheme="minorHAnsi" w:hAnsiTheme="minorHAnsi"/>
          <w:spacing w:val="-1"/>
          <w:w w:val="115"/>
          <w:sz w:val="22"/>
          <w:szCs w:val="22"/>
          <w:rPrChange w:id="2453" w:author="Wall, Alison E." w:date="2017-11-27T19:39:00Z">
            <w:rPr>
              <w:spacing w:val="-1"/>
              <w:w w:val="115"/>
            </w:rPr>
          </w:rPrChange>
        </w:rPr>
        <w:t>t</w:t>
      </w:r>
      <w:r w:rsidR="0011099E" w:rsidRPr="00635885">
        <w:rPr>
          <w:rFonts w:asciiTheme="minorHAnsi" w:hAnsiTheme="minorHAnsi"/>
          <w:w w:val="115"/>
          <w:sz w:val="22"/>
          <w:szCs w:val="22"/>
          <w:rPrChange w:id="2454" w:author="Wall, Alison E." w:date="2017-11-27T19:39:00Z">
            <w:rPr>
              <w:w w:val="115"/>
            </w:rPr>
          </w:rPrChange>
        </w:rPr>
        <w:t>em</w:t>
      </w:r>
      <w:r w:rsidR="0011099E" w:rsidRPr="00635885">
        <w:rPr>
          <w:rFonts w:asciiTheme="minorHAnsi" w:hAnsiTheme="minorHAnsi"/>
          <w:spacing w:val="-1"/>
          <w:w w:val="115"/>
          <w:sz w:val="22"/>
          <w:szCs w:val="22"/>
          <w:rPrChange w:id="2455" w:author="Wall, Alison E." w:date="2017-11-27T19:39:00Z">
            <w:rPr>
              <w:spacing w:val="-1"/>
              <w:w w:val="115"/>
            </w:rPr>
          </w:rPrChange>
        </w:rPr>
        <w:t>p</w:t>
      </w:r>
      <w:r w:rsidR="0011099E" w:rsidRPr="00635885">
        <w:rPr>
          <w:rFonts w:asciiTheme="minorHAnsi" w:hAnsiTheme="minorHAnsi"/>
          <w:w w:val="115"/>
          <w:sz w:val="22"/>
          <w:szCs w:val="22"/>
          <w:rPrChange w:id="2456" w:author="Wall, Alison E." w:date="2017-11-27T19:39:00Z">
            <w:rPr>
              <w:w w:val="115"/>
            </w:rPr>
          </w:rPrChange>
        </w:rPr>
        <w:t xml:space="preserve">ting </w:t>
      </w:r>
      <w:r w:rsidR="0011099E" w:rsidRPr="00635885">
        <w:rPr>
          <w:rFonts w:asciiTheme="minorHAnsi" w:hAnsiTheme="minorHAnsi"/>
          <w:spacing w:val="-1"/>
          <w:w w:val="115"/>
          <w:sz w:val="22"/>
          <w:szCs w:val="22"/>
          <w:rPrChange w:id="2457" w:author="Wall, Alison E." w:date="2017-11-27T19:39:00Z">
            <w:rPr>
              <w:spacing w:val="-1"/>
              <w:w w:val="115"/>
            </w:rPr>
          </w:rPrChange>
        </w:rPr>
        <w:t>t</w:t>
      </w:r>
      <w:r w:rsidR="0011099E" w:rsidRPr="00635885">
        <w:rPr>
          <w:rFonts w:asciiTheme="minorHAnsi" w:hAnsiTheme="minorHAnsi"/>
          <w:w w:val="115"/>
          <w:sz w:val="22"/>
          <w:szCs w:val="22"/>
          <w:rPrChange w:id="2458" w:author="Wall, Alison E." w:date="2017-11-27T19:39:00Z">
            <w:rPr>
              <w:w w:val="115"/>
            </w:rPr>
          </w:rPrChange>
        </w:rPr>
        <w:t>o</w:t>
      </w:r>
      <w:r w:rsidR="0011099E" w:rsidRPr="00635885">
        <w:rPr>
          <w:rFonts w:asciiTheme="minorHAnsi" w:hAnsiTheme="minorHAnsi"/>
          <w:spacing w:val="-7"/>
          <w:w w:val="115"/>
          <w:sz w:val="22"/>
          <w:szCs w:val="22"/>
          <w:rPrChange w:id="2459" w:author="Wall, Alison E." w:date="2017-11-27T19:39:00Z">
            <w:rPr>
              <w:spacing w:val="-7"/>
              <w:w w:val="115"/>
            </w:rPr>
          </w:rPrChange>
        </w:rPr>
        <w:t xml:space="preserve"> </w:t>
      </w:r>
      <w:r w:rsidR="0011099E" w:rsidRPr="00635885">
        <w:rPr>
          <w:rFonts w:asciiTheme="minorHAnsi" w:hAnsiTheme="minorHAnsi"/>
          <w:w w:val="115"/>
          <w:sz w:val="22"/>
          <w:szCs w:val="22"/>
          <w:rPrChange w:id="2460" w:author="Wall, Alison E." w:date="2017-11-27T19:39:00Z">
            <w:rPr>
              <w:w w:val="115"/>
            </w:rPr>
          </w:rPrChange>
        </w:rPr>
        <w:t>bring</w:t>
      </w:r>
      <w:r w:rsidR="0011099E" w:rsidRPr="00635885">
        <w:rPr>
          <w:rFonts w:asciiTheme="minorHAnsi" w:hAnsiTheme="minorHAnsi"/>
          <w:spacing w:val="-1"/>
          <w:w w:val="115"/>
          <w:sz w:val="22"/>
          <w:szCs w:val="22"/>
          <w:rPrChange w:id="2461" w:author="Wall, Alison E." w:date="2017-11-27T19:39:00Z">
            <w:rPr>
              <w:spacing w:val="-1"/>
              <w:w w:val="115"/>
            </w:rPr>
          </w:rPrChange>
        </w:rPr>
        <w:t xml:space="preserve"> </w:t>
      </w:r>
      <w:r w:rsidR="0011099E" w:rsidRPr="00635885">
        <w:rPr>
          <w:rFonts w:asciiTheme="minorHAnsi" w:hAnsiTheme="minorHAnsi"/>
          <w:w w:val="115"/>
          <w:sz w:val="22"/>
          <w:szCs w:val="22"/>
          <w:rPrChange w:id="2462" w:author="Wall, Alison E." w:date="2017-11-27T19:39:00Z">
            <w:rPr>
              <w:w w:val="115"/>
            </w:rPr>
          </w:rPrChange>
        </w:rPr>
        <w:t>the</w:t>
      </w:r>
      <w:r w:rsidR="0011099E" w:rsidRPr="00635885">
        <w:rPr>
          <w:rFonts w:asciiTheme="minorHAnsi" w:hAnsiTheme="minorHAnsi"/>
          <w:spacing w:val="-3"/>
          <w:w w:val="115"/>
          <w:sz w:val="22"/>
          <w:szCs w:val="22"/>
          <w:rPrChange w:id="2463" w:author="Wall, Alison E." w:date="2017-11-27T19:39:00Z">
            <w:rPr>
              <w:spacing w:val="-3"/>
              <w:w w:val="115"/>
            </w:rPr>
          </w:rPrChange>
        </w:rPr>
        <w:t xml:space="preserve"> </w:t>
      </w:r>
      <w:r w:rsidR="0011099E" w:rsidRPr="00635885">
        <w:rPr>
          <w:rFonts w:asciiTheme="minorHAnsi" w:hAnsiTheme="minorHAnsi"/>
          <w:w w:val="115"/>
          <w:sz w:val="22"/>
          <w:szCs w:val="22"/>
          <w:rPrChange w:id="2464" w:author="Wall, Alison E." w:date="2017-11-27T19:39:00Z">
            <w:rPr>
              <w:w w:val="115"/>
            </w:rPr>
          </w:rPrChange>
        </w:rPr>
        <w:t>i</w:t>
      </w:r>
      <w:r w:rsidR="0011099E" w:rsidRPr="00635885">
        <w:rPr>
          <w:rFonts w:asciiTheme="minorHAnsi" w:hAnsiTheme="minorHAnsi"/>
          <w:spacing w:val="-1"/>
          <w:w w:val="115"/>
          <w:sz w:val="22"/>
          <w:szCs w:val="22"/>
          <w:rPrChange w:id="2465" w:author="Wall, Alison E." w:date="2017-11-27T19:39:00Z">
            <w:rPr>
              <w:spacing w:val="-1"/>
              <w:w w:val="115"/>
            </w:rPr>
          </w:rPrChange>
        </w:rPr>
        <w:t>s</w:t>
      </w:r>
      <w:r w:rsidR="0011099E" w:rsidRPr="00635885">
        <w:rPr>
          <w:rFonts w:asciiTheme="minorHAnsi" w:hAnsiTheme="minorHAnsi"/>
          <w:w w:val="115"/>
          <w:sz w:val="22"/>
          <w:szCs w:val="22"/>
          <w:rPrChange w:id="2466" w:author="Wall, Alison E." w:date="2017-11-27T19:39:00Z">
            <w:rPr>
              <w:w w:val="115"/>
            </w:rPr>
          </w:rPrChange>
        </w:rPr>
        <w:t>sue</w:t>
      </w:r>
      <w:r w:rsidR="0011099E" w:rsidRPr="00635885">
        <w:rPr>
          <w:rFonts w:asciiTheme="minorHAnsi" w:hAnsiTheme="minorHAnsi"/>
          <w:spacing w:val="-3"/>
          <w:w w:val="115"/>
          <w:sz w:val="22"/>
          <w:szCs w:val="22"/>
          <w:rPrChange w:id="2467" w:author="Wall, Alison E." w:date="2017-11-27T19:39:00Z">
            <w:rPr>
              <w:spacing w:val="-3"/>
              <w:w w:val="115"/>
            </w:rPr>
          </w:rPrChange>
        </w:rPr>
        <w:t xml:space="preserve"> </w:t>
      </w:r>
      <w:r w:rsidR="0011099E" w:rsidRPr="00635885">
        <w:rPr>
          <w:rFonts w:asciiTheme="minorHAnsi" w:hAnsiTheme="minorHAnsi"/>
          <w:spacing w:val="-1"/>
          <w:w w:val="115"/>
          <w:sz w:val="22"/>
          <w:szCs w:val="22"/>
          <w:rPrChange w:id="2468" w:author="Wall, Alison E." w:date="2017-11-27T19:39:00Z">
            <w:rPr>
              <w:spacing w:val="-1"/>
              <w:w w:val="115"/>
            </w:rPr>
          </w:rPrChange>
        </w:rPr>
        <w:t>t</w:t>
      </w:r>
      <w:r w:rsidR="0011099E" w:rsidRPr="00635885">
        <w:rPr>
          <w:rFonts w:asciiTheme="minorHAnsi" w:hAnsiTheme="minorHAnsi"/>
          <w:w w:val="115"/>
          <w:sz w:val="22"/>
          <w:szCs w:val="22"/>
          <w:rPrChange w:id="2469" w:author="Wall, Alison E." w:date="2017-11-27T19:39:00Z">
            <w:rPr>
              <w:w w:val="115"/>
            </w:rPr>
          </w:rPrChange>
        </w:rPr>
        <w:t>o</w:t>
      </w:r>
      <w:r w:rsidR="0011099E" w:rsidRPr="00635885">
        <w:rPr>
          <w:rFonts w:asciiTheme="minorHAnsi" w:hAnsiTheme="minorHAnsi"/>
          <w:spacing w:val="-7"/>
          <w:w w:val="115"/>
          <w:sz w:val="22"/>
          <w:szCs w:val="22"/>
          <w:rPrChange w:id="2470" w:author="Wall, Alison E." w:date="2017-11-27T19:39:00Z">
            <w:rPr>
              <w:spacing w:val="-7"/>
              <w:w w:val="115"/>
            </w:rPr>
          </w:rPrChange>
        </w:rPr>
        <w:t xml:space="preserve"> </w:t>
      </w:r>
      <w:r w:rsidR="0011099E" w:rsidRPr="00635885">
        <w:rPr>
          <w:rFonts w:asciiTheme="minorHAnsi" w:hAnsiTheme="minorHAnsi"/>
          <w:w w:val="115"/>
          <w:sz w:val="22"/>
          <w:szCs w:val="22"/>
          <w:rPrChange w:id="2471" w:author="Wall, Alison E." w:date="2017-11-27T19:39:00Z">
            <w:rPr>
              <w:w w:val="115"/>
            </w:rPr>
          </w:rPrChange>
        </w:rPr>
        <w:t>li</w:t>
      </w:r>
      <w:r w:rsidR="0011099E" w:rsidRPr="00635885">
        <w:rPr>
          <w:rFonts w:asciiTheme="minorHAnsi" w:hAnsiTheme="minorHAnsi"/>
          <w:spacing w:val="-1"/>
          <w:w w:val="115"/>
          <w:sz w:val="22"/>
          <w:szCs w:val="22"/>
          <w:rPrChange w:id="2472" w:author="Wall, Alison E." w:date="2017-11-27T19:39:00Z">
            <w:rPr>
              <w:spacing w:val="-1"/>
              <w:w w:val="115"/>
            </w:rPr>
          </w:rPrChange>
        </w:rPr>
        <w:t>g</w:t>
      </w:r>
      <w:r w:rsidR="0011099E" w:rsidRPr="00635885">
        <w:rPr>
          <w:rFonts w:asciiTheme="minorHAnsi" w:hAnsiTheme="minorHAnsi"/>
          <w:w w:val="115"/>
          <w:sz w:val="22"/>
          <w:szCs w:val="22"/>
          <w:rPrChange w:id="2473" w:author="Wall, Alison E." w:date="2017-11-27T19:39:00Z">
            <w:rPr>
              <w:w w:val="115"/>
            </w:rPr>
          </w:rPrChange>
        </w:rPr>
        <w:t>ht</w:t>
      </w:r>
      <w:r w:rsidR="0011099E" w:rsidRPr="00635885">
        <w:rPr>
          <w:rFonts w:asciiTheme="minorHAnsi" w:hAnsiTheme="minorHAnsi"/>
          <w:spacing w:val="-3"/>
          <w:w w:val="115"/>
          <w:sz w:val="22"/>
          <w:szCs w:val="22"/>
          <w:rPrChange w:id="2474" w:author="Wall, Alison E." w:date="2017-11-27T19:39:00Z">
            <w:rPr>
              <w:spacing w:val="-3"/>
              <w:w w:val="115"/>
            </w:rPr>
          </w:rPrChange>
        </w:rPr>
        <w:t xml:space="preserve"> </w:t>
      </w:r>
      <w:r w:rsidR="0011099E" w:rsidRPr="00635885">
        <w:rPr>
          <w:rFonts w:asciiTheme="minorHAnsi" w:hAnsiTheme="minorHAnsi"/>
          <w:w w:val="115"/>
          <w:sz w:val="22"/>
          <w:szCs w:val="22"/>
          <w:rPrChange w:id="2475" w:author="Wall, Alison E." w:date="2017-11-27T19:39:00Z">
            <w:rPr>
              <w:w w:val="115"/>
            </w:rPr>
          </w:rPrChange>
        </w:rPr>
        <w:t xml:space="preserve">and </w:t>
      </w:r>
      <w:r w:rsidR="0011099E" w:rsidRPr="00635885">
        <w:rPr>
          <w:rFonts w:asciiTheme="minorHAnsi" w:hAnsiTheme="minorHAnsi"/>
          <w:spacing w:val="-1"/>
          <w:w w:val="115"/>
          <w:sz w:val="22"/>
          <w:szCs w:val="22"/>
          <w:rPrChange w:id="2476" w:author="Wall, Alison E." w:date="2017-11-27T19:39:00Z">
            <w:rPr>
              <w:spacing w:val="-1"/>
              <w:w w:val="115"/>
            </w:rPr>
          </w:rPrChange>
        </w:rPr>
        <w:t>t</w:t>
      </w:r>
      <w:r w:rsidR="0011099E" w:rsidRPr="00635885">
        <w:rPr>
          <w:rFonts w:asciiTheme="minorHAnsi" w:hAnsiTheme="minorHAnsi"/>
          <w:w w:val="115"/>
          <w:sz w:val="22"/>
          <w:szCs w:val="22"/>
          <w:rPrChange w:id="2477" w:author="Wall, Alison E." w:date="2017-11-27T19:39:00Z">
            <w:rPr>
              <w:w w:val="115"/>
            </w:rPr>
          </w:rPrChange>
        </w:rPr>
        <w:t>o</w:t>
      </w:r>
      <w:r w:rsidR="0011099E" w:rsidRPr="00635885">
        <w:rPr>
          <w:rFonts w:asciiTheme="minorHAnsi" w:hAnsiTheme="minorHAnsi"/>
          <w:spacing w:val="-7"/>
          <w:w w:val="115"/>
          <w:sz w:val="22"/>
          <w:szCs w:val="22"/>
          <w:rPrChange w:id="2478" w:author="Wall, Alison E." w:date="2017-11-27T19:39:00Z">
            <w:rPr>
              <w:spacing w:val="-7"/>
              <w:w w:val="115"/>
            </w:rPr>
          </w:rPrChange>
        </w:rPr>
        <w:t xml:space="preserve"> </w:t>
      </w:r>
      <w:r w:rsidR="0011099E" w:rsidRPr="00635885">
        <w:rPr>
          <w:rFonts w:asciiTheme="minorHAnsi" w:hAnsiTheme="minorHAnsi"/>
          <w:w w:val="115"/>
          <w:sz w:val="22"/>
          <w:szCs w:val="22"/>
          <w:rPrChange w:id="2479" w:author="Wall, Alison E." w:date="2017-11-27T19:39:00Z">
            <w:rPr>
              <w:w w:val="115"/>
            </w:rPr>
          </w:rPrChange>
        </w:rPr>
        <w:t>p</w:t>
      </w:r>
      <w:r w:rsidR="0011099E" w:rsidRPr="00635885">
        <w:rPr>
          <w:rFonts w:asciiTheme="minorHAnsi" w:hAnsiTheme="minorHAnsi"/>
          <w:spacing w:val="-2"/>
          <w:w w:val="115"/>
          <w:sz w:val="22"/>
          <w:szCs w:val="22"/>
          <w:rPrChange w:id="2480" w:author="Wall, Alison E." w:date="2017-11-27T19:39:00Z">
            <w:rPr>
              <w:spacing w:val="-2"/>
              <w:w w:val="115"/>
            </w:rPr>
          </w:rPrChange>
        </w:rPr>
        <w:t>ro</w:t>
      </w:r>
      <w:r w:rsidR="0011099E" w:rsidRPr="00635885">
        <w:rPr>
          <w:rFonts w:asciiTheme="minorHAnsi" w:hAnsiTheme="minorHAnsi"/>
          <w:w w:val="115"/>
          <w:sz w:val="22"/>
          <w:szCs w:val="22"/>
          <w:rPrChange w:id="2481" w:author="Wall, Alison E." w:date="2017-11-27T19:39:00Z">
            <w:rPr>
              <w:w w:val="115"/>
            </w:rPr>
          </w:rPrChange>
        </w:rPr>
        <w:t>vide</w:t>
      </w:r>
      <w:r w:rsidR="0011099E" w:rsidRPr="00635885">
        <w:rPr>
          <w:rFonts w:asciiTheme="minorHAnsi" w:hAnsiTheme="minorHAnsi"/>
          <w:spacing w:val="-4"/>
          <w:w w:val="115"/>
          <w:sz w:val="22"/>
          <w:szCs w:val="22"/>
          <w:rPrChange w:id="2482" w:author="Wall, Alison E." w:date="2017-11-27T19:39:00Z">
            <w:rPr>
              <w:spacing w:val="-4"/>
              <w:w w:val="115"/>
            </w:rPr>
          </w:rPrChange>
        </w:rPr>
        <w:t xml:space="preserve"> </w:t>
      </w:r>
      <w:r w:rsidR="0011099E" w:rsidRPr="00635885">
        <w:rPr>
          <w:rFonts w:asciiTheme="minorHAnsi" w:hAnsiTheme="minorHAnsi"/>
          <w:w w:val="115"/>
          <w:sz w:val="22"/>
          <w:szCs w:val="22"/>
          <w:rPrChange w:id="2483" w:author="Wall, Alison E." w:date="2017-11-27T19:39:00Z">
            <w:rPr>
              <w:w w:val="115"/>
            </w:rPr>
          </w:rPrChange>
        </w:rPr>
        <w:t>job</w:t>
      </w:r>
      <w:r w:rsidR="0011099E" w:rsidRPr="00635885">
        <w:rPr>
          <w:rFonts w:asciiTheme="minorHAnsi" w:hAnsiTheme="minorHAnsi"/>
          <w:spacing w:val="-7"/>
          <w:w w:val="115"/>
          <w:sz w:val="22"/>
          <w:szCs w:val="22"/>
          <w:rPrChange w:id="2484" w:author="Wall, Alison E." w:date="2017-11-27T19:39:00Z">
            <w:rPr>
              <w:spacing w:val="-7"/>
              <w:w w:val="115"/>
            </w:rPr>
          </w:rPrChange>
        </w:rPr>
        <w:t xml:space="preserve"> </w:t>
      </w:r>
      <w:r w:rsidR="0011099E" w:rsidRPr="00635885">
        <w:rPr>
          <w:rFonts w:asciiTheme="minorHAnsi" w:hAnsiTheme="minorHAnsi"/>
          <w:w w:val="115"/>
          <w:sz w:val="22"/>
          <w:szCs w:val="22"/>
          <w:rPrChange w:id="2485" w:author="Wall, Alison E." w:date="2017-11-27T19:39:00Z">
            <w:rPr>
              <w:w w:val="115"/>
            </w:rPr>
          </w:rPrChange>
        </w:rPr>
        <w:t>oppo</w:t>
      </w:r>
      <w:r w:rsidR="0011099E" w:rsidRPr="00635885">
        <w:rPr>
          <w:rFonts w:asciiTheme="minorHAnsi" w:hAnsiTheme="minorHAnsi"/>
          <w:spacing w:val="-2"/>
          <w:w w:val="115"/>
          <w:sz w:val="22"/>
          <w:szCs w:val="22"/>
          <w:rPrChange w:id="2486" w:author="Wall, Alison E." w:date="2017-11-27T19:39:00Z">
            <w:rPr>
              <w:spacing w:val="-2"/>
              <w:w w:val="115"/>
            </w:rPr>
          </w:rPrChange>
        </w:rPr>
        <w:t>r</w:t>
      </w:r>
      <w:r w:rsidR="0011099E" w:rsidRPr="00635885">
        <w:rPr>
          <w:rFonts w:asciiTheme="minorHAnsi" w:hAnsiTheme="minorHAnsi"/>
          <w:w w:val="115"/>
          <w:sz w:val="22"/>
          <w:szCs w:val="22"/>
          <w:rPrChange w:id="2487" w:author="Wall, Alison E." w:date="2017-11-27T19:39:00Z">
            <w:rPr>
              <w:w w:val="115"/>
            </w:rPr>
          </w:rPrChange>
        </w:rPr>
        <w:t>tunitie</w:t>
      </w:r>
      <w:r w:rsidR="0011099E" w:rsidRPr="00635885">
        <w:rPr>
          <w:rFonts w:asciiTheme="minorHAnsi" w:hAnsiTheme="minorHAnsi"/>
          <w:spacing w:val="-4"/>
          <w:w w:val="115"/>
          <w:sz w:val="22"/>
          <w:szCs w:val="22"/>
          <w:rPrChange w:id="2488" w:author="Wall, Alison E." w:date="2017-11-27T19:39:00Z">
            <w:rPr>
              <w:spacing w:val="-4"/>
              <w:w w:val="115"/>
            </w:rPr>
          </w:rPrChange>
        </w:rPr>
        <w:t>s</w:t>
      </w:r>
      <w:r w:rsidR="0011099E" w:rsidRPr="00635885">
        <w:rPr>
          <w:rFonts w:asciiTheme="minorHAnsi" w:hAnsiTheme="minorHAnsi"/>
          <w:w w:val="115"/>
          <w:sz w:val="22"/>
          <w:szCs w:val="22"/>
          <w:rPrChange w:id="2489" w:author="Wall, Alison E." w:date="2017-11-27T19:39:00Z">
            <w:rPr>
              <w:w w:val="115"/>
            </w:rPr>
          </w:rPrChange>
        </w:rPr>
        <w:t>.</w:t>
      </w:r>
      <w:r w:rsidR="0011099E" w:rsidRPr="00635885">
        <w:rPr>
          <w:rFonts w:asciiTheme="minorHAnsi" w:hAnsiTheme="minorHAnsi"/>
          <w:w w:val="124"/>
          <w:sz w:val="22"/>
          <w:szCs w:val="22"/>
          <w:rPrChange w:id="2490" w:author="Wall, Alison E." w:date="2017-11-27T19:39:00Z">
            <w:rPr>
              <w:w w:val="124"/>
            </w:rPr>
          </w:rPrChange>
        </w:rPr>
        <w:t xml:space="preserve"> </w:t>
      </w:r>
      <w:r w:rsidR="0011099E" w:rsidRPr="00635885">
        <w:rPr>
          <w:rFonts w:asciiTheme="minorHAnsi" w:hAnsiTheme="minorHAnsi"/>
          <w:w w:val="115"/>
          <w:sz w:val="22"/>
          <w:szCs w:val="22"/>
          <w:rPrChange w:id="2491" w:author="Wall, Alison E." w:date="2017-11-27T19:39:00Z">
            <w:rPr>
              <w:w w:val="115"/>
            </w:rPr>
          </w:rPrChange>
        </w:rPr>
        <w:t>One</w:t>
      </w:r>
      <w:r w:rsidR="0011099E" w:rsidRPr="00635885">
        <w:rPr>
          <w:rFonts w:asciiTheme="minorHAnsi" w:hAnsiTheme="minorHAnsi"/>
          <w:spacing w:val="-12"/>
          <w:w w:val="115"/>
          <w:sz w:val="22"/>
          <w:szCs w:val="22"/>
          <w:rPrChange w:id="2492" w:author="Wall, Alison E." w:date="2017-11-27T19:39:00Z">
            <w:rPr>
              <w:spacing w:val="-12"/>
              <w:w w:val="115"/>
            </w:rPr>
          </w:rPrChange>
        </w:rPr>
        <w:t xml:space="preserve"> </w:t>
      </w:r>
      <w:r w:rsidR="0011099E" w:rsidRPr="00635885">
        <w:rPr>
          <w:rFonts w:asciiTheme="minorHAnsi" w:hAnsiTheme="minorHAnsi"/>
          <w:spacing w:val="-1"/>
          <w:w w:val="115"/>
          <w:sz w:val="22"/>
          <w:szCs w:val="22"/>
          <w:rPrChange w:id="2493" w:author="Wall, Alison E." w:date="2017-11-27T19:39:00Z">
            <w:rPr>
              <w:spacing w:val="-1"/>
              <w:w w:val="115"/>
            </w:rPr>
          </w:rPrChange>
        </w:rPr>
        <w:t>su</w:t>
      </w:r>
      <w:r w:rsidR="0011099E" w:rsidRPr="00635885">
        <w:rPr>
          <w:rFonts w:asciiTheme="minorHAnsi" w:hAnsiTheme="minorHAnsi"/>
          <w:w w:val="115"/>
          <w:sz w:val="22"/>
          <w:szCs w:val="22"/>
          <w:rPrChange w:id="2494" w:author="Wall, Alison E." w:date="2017-11-27T19:39:00Z">
            <w:rPr>
              <w:w w:val="115"/>
            </w:rPr>
          </w:rPrChange>
        </w:rPr>
        <w:t>ch</w:t>
      </w:r>
      <w:r w:rsidR="0011099E" w:rsidRPr="00635885">
        <w:rPr>
          <w:rFonts w:asciiTheme="minorHAnsi" w:hAnsiTheme="minorHAnsi"/>
          <w:spacing w:val="-8"/>
          <w:w w:val="115"/>
          <w:sz w:val="22"/>
          <w:szCs w:val="22"/>
          <w:rPrChange w:id="2495" w:author="Wall, Alison E." w:date="2017-11-27T19:39:00Z">
            <w:rPr>
              <w:spacing w:val="-8"/>
              <w:w w:val="115"/>
            </w:rPr>
          </w:rPrChange>
        </w:rPr>
        <w:t xml:space="preserve"> </w:t>
      </w:r>
      <w:r w:rsidR="0011099E" w:rsidRPr="00635885">
        <w:rPr>
          <w:rFonts w:asciiTheme="minorHAnsi" w:hAnsiTheme="minorHAnsi"/>
          <w:w w:val="115"/>
          <w:sz w:val="22"/>
          <w:szCs w:val="22"/>
          <w:rPrChange w:id="2496" w:author="Wall, Alison E." w:date="2017-11-27T19:39:00Z">
            <w:rPr>
              <w:w w:val="115"/>
            </w:rPr>
          </w:rPrChange>
        </w:rPr>
        <w:t>g</w:t>
      </w:r>
      <w:r w:rsidR="0011099E" w:rsidRPr="00635885">
        <w:rPr>
          <w:rFonts w:asciiTheme="minorHAnsi" w:hAnsiTheme="minorHAnsi"/>
          <w:spacing w:val="-2"/>
          <w:w w:val="115"/>
          <w:sz w:val="22"/>
          <w:szCs w:val="22"/>
          <w:rPrChange w:id="2497" w:author="Wall, Alison E." w:date="2017-11-27T19:39:00Z">
            <w:rPr>
              <w:spacing w:val="-2"/>
              <w:w w:val="115"/>
            </w:rPr>
          </w:rPrChange>
        </w:rPr>
        <w:t>r</w:t>
      </w:r>
      <w:r w:rsidR="0011099E" w:rsidRPr="00635885">
        <w:rPr>
          <w:rFonts w:asciiTheme="minorHAnsi" w:hAnsiTheme="minorHAnsi"/>
          <w:spacing w:val="-1"/>
          <w:w w:val="115"/>
          <w:sz w:val="22"/>
          <w:szCs w:val="22"/>
          <w:rPrChange w:id="2498" w:author="Wall, Alison E." w:date="2017-11-27T19:39:00Z">
            <w:rPr>
              <w:spacing w:val="-1"/>
              <w:w w:val="115"/>
            </w:rPr>
          </w:rPrChange>
        </w:rPr>
        <w:t>ou</w:t>
      </w:r>
      <w:r w:rsidR="0011099E" w:rsidRPr="00635885">
        <w:rPr>
          <w:rFonts w:asciiTheme="minorHAnsi" w:hAnsiTheme="minorHAnsi"/>
          <w:w w:val="115"/>
          <w:sz w:val="22"/>
          <w:szCs w:val="22"/>
          <w:rPrChange w:id="2499" w:author="Wall, Alison E." w:date="2017-11-27T19:39:00Z">
            <w:rPr>
              <w:w w:val="115"/>
            </w:rPr>
          </w:rPrChange>
        </w:rPr>
        <w:t>p</w:t>
      </w:r>
      <w:r w:rsidR="0011099E" w:rsidRPr="00635885">
        <w:rPr>
          <w:rFonts w:asciiTheme="minorHAnsi" w:hAnsiTheme="minorHAnsi"/>
          <w:spacing w:val="-13"/>
          <w:w w:val="115"/>
          <w:sz w:val="22"/>
          <w:szCs w:val="22"/>
          <w:rPrChange w:id="2500" w:author="Wall, Alison E." w:date="2017-11-27T19:39:00Z">
            <w:rPr>
              <w:spacing w:val="-13"/>
              <w:w w:val="115"/>
            </w:rPr>
          </w:rPrChange>
        </w:rPr>
        <w:t xml:space="preserve"> </w:t>
      </w:r>
      <w:r w:rsidR="0011099E" w:rsidRPr="00635885">
        <w:rPr>
          <w:rFonts w:asciiTheme="minorHAnsi" w:hAnsiTheme="minorHAnsi"/>
          <w:w w:val="115"/>
          <w:sz w:val="22"/>
          <w:szCs w:val="22"/>
          <w:rPrChange w:id="2501" w:author="Wall, Alison E." w:date="2017-11-27T19:39:00Z">
            <w:rPr>
              <w:w w:val="115"/>
            </w:rPr>
          </w:rPrChange>
        </w:rPr>
        <w:t>c</w:t>
      </w:r>
      <w:r w:rsidR="0011099E" w:rsidRPr="00635885">
        <w:rPr>
          <w:rFonts w:asciiTheme="minorHAnsi" w:hAnsiTheme="minorHAnsi"/>
          <w:spacing w:val="-1"/>
          <w:w w:val="115"/>
          <w:sz w:val="22"/>
          <w:szCs w:val="22"/>
          <w:rPrChange w:id="2502" w:author="Wall, Alison E." w:date="2017-11-27T19:39:00Z">
            <w:rPr>
              <w:spacing w:val="-1"/>
              <w:w w:val="115"/>
            </w:rPr>
          </w:rPrChange>
        </w:rPr>
        <w:t>o</w:t>
      </w:r>
      <w:r w:rsidR="0011099E" w:rsidRPr="00635885">
        <w:rPr>
          <w:rFonts w:asciiTheme="minorHAnsi" w:hAnsiTheme="minorHAnsi"/>
          <w:w w:val="115"/>
          <w:sz w:val="22"/>
          <w:szCs w:val="22"/>
          <w:rPrChange w:id="2503" w:author="Wall, Alison E." w:date="2017-11-27T19:39:00Z">
            <w:rPr>
              <w:w w:val="115"/>
            </w:rPr>
          </w:rPrChange>
        </w:rPr>
        <w:t>nc</w:t>
      </w:r>
      <w:r w:rsidR="0011099E" w:rsidRPr="00635885">
        <w:rPr>
          <w:rFonts w:asciiTheme="minorHAnsi" w:hAnsiTheme="minorHAnsi"/>
          <w:spacing w:val="-1"/>
          <w:w w:val="115"/>
          <w:sz w:val="22"/>
          <w:szCs w:val="22"/>
          <w:rPrChange w:id="2504" w:author="Wall, Alison E." w:date="2017-11-27T19:39:00Z">
            <w:rPr>
              <w:spacing w:val="-1"/>
              <w:w w:val="115"/>
            </w:rPr>
          </w:rPrChange>
        </w:rPr>
        <w:t>e</w:t>
      </w:r>
      <w:r w:rsidR="0011099E" w:rsidRPr="00635885">
        <w:rPr>
          <w:rFonts w:asciiTheme="minorHAnsi" w:hAnsiTheme="minorHAnsi"/>
          <w:w w:val="115"/>
          <w:sz w:val="22"/>
          <w:szCs w:val="22"/>
          <w:rPrChange w:id="2505" w:author="Wall, Alison E." w:date="2017-11-27T19:39:00Z">
            <w:rPr>
              <w:w w:val="115"/>
            </w:rPr>
          </w:rPrChange>
        </w:rPr>
        <w:t>n</w:t>
      </w:r>
      <w:r w:rsidR="0011099E" w:rsidRPr="00635885">
        <w:rPr>
          <w:rFonts w:asciiTheme="minorHAnsi" w:hAnsiTheme="minorHAnsi"/>
          <w:spacing w:val="-1"/>
          <w:w w:val="115"/>
          <w:sz w:val="22"/>
          <w:szCs w:val="22"/>
          <w:rPrChange w:id="2506" w:author="Wall, Alison E." w:date="2017-11-27T19:39:00Z">
            <w:rPr>
              <w:spacing w:val="-1"/>
              <w:w w:val="115"/>
            </w:rPr>
          </w:rPrChange>
        </w:rPr>
        <w:t>t</w:t>
      </w:r>
      <w:r w:rsidR="0011099E" w:rsidRPr="00635885">
        <w:rPr>
          <w:rFonts w:asciiTheme="minorHAnsi" w:hAnsiTheme="minorHAnsi"/>
          <w:spacing w:val="-2"/>
          <w:w w:val="115"/>
          <w:sz w:val="22"/>
          <w:szCs w:val="22"/>
          <w:rPrChange w:id="2507" w:author="Wall, Alison E." w:date="2017-11-27T19:39:00Z">
            <w:rPr>
              <w:spacing w:val="-2"/>
              <w:w w:val="115"/>
            </w:rPr>
          </w:rPrChange>
        </w:rPr>
        <w:t>ra</w:t>
      </w:r>
      <w:r w:rsidR="0011099E" w:rsidRPr="00635885">
        <w:rPr>
          <w:rFonts w:asciiTheme="minorHAnsi" w:hAnsiTheme="minorHAnsi"/>
          <w:spacing w:val="-1"/>
          <w:w w:val="115"/>
          <w:sz w:val="22"/>
          <w:szCs w:val="22"/>
          <w:rPrChange w:id="2508" w:author="Wall, Alison E." w:date="2017-11-27T19:39:00Z">
            <w:rPr>
              <w:spacing w:val="-1"/>
              <w:w w:val="115"/>
            </w:rPr>
          </w:rPrChange>
        </w:rPr>
        <w:t>t</w:t>
      </w:r>
      <w:r w:rsidR="0011099E" w:rsidRPr="00635885">
        <w:rPr>
          <w:rFonts w:asciiTheme="minorHAnsi" w:hAnsiTheme="minorHAnsi"/>
          <w:spacing w:val="-2"/>
          <w:w w:val="115"/>
          <w:sz w:val="22"/>
          <w:szCs w:val="22"/>
          <w:rPrChange w:id="2509" w:author="Wall, Alison E." w:date="2017-11-27T19:39:00Z">
            <w:rPr>
              <w:spacing w:val="-2"/>
              <w:w w:val="115"/>
            </w:rPr>
          </w:rPrChange>
        </w:rPr>
        <w:t>e</w:t>
      </w:r>
      <w:r w:rsidR="0011099E" w:rsidRPr="00635885">
        <w:rPr>
          <w:rFonts w:asciiTheme="minorHAnsi" w:hAnsiTheme="minorHAnsi"/>
          <w:w w:val="115"/>
          <w:sz w:val="22"/>
          <w:szCs w:val="22"/>
          <w:rPrChange w:id="2510" w:author="Wall, Alison E." w:date="2017-11-27T19:39:00Z">
            <w:rPr>
              <w:w w:val="115"/>
            </w:rPr>
          </w:rPrChange>
        </w:rPr>
        <w:t>d</w:t>
      </w:r>
      <w:r w:rsidR="0011099E" w:rsidRPr="00635885">
        <w:rPr>
          <w:rFonts w:asciiTheme="minorHAnsi" w:hAnsiTheme="minorHAnsi"/>
          <w:spacing w:val="-8"/>
          <w:w w:val="115"/>
          <w:sz w:val="22"/>
          <w:szCs w:val="22"/>
          <w:rPrChange w:id="2511" w:author="Wall, Alison E." w:date="2017-11-27T19:39:00Z">
            <w:rPr>
              <w:spacing w:val="-8"/>
              <w:w w:val="115"/>
            </w:rPr>
          </w:rPrChange>
        </w:rPr>
        <w:t xml:space="preserve"> </w:t>
      </w:r>
      <w:r w:rsidR="0011099E" w:rsidRPr="00635885">
        <w:rPr>
          <w:rFonts w:asciiTheme="minorHAnsi" w:hAnsiTheme="minorHAnsi"/>
          <w:spacing w:val="-1"/>
          <w:w w:val="115"/>
          <w:sz w:val="22"/>
          <w:szCs w:val="22"/>
          <w:rPrChange w:id="2512" w:author="Wall, Alison E." w:date="2017-11-27T19:39:00Z">
            <w:rPr>
              <w:spacing w:val="-1"/>
              <w:w w:val="115"/>
            </w:rPr>
          </w:rPrChange>
        </w:rPr>
        <w:t>o</w:t>
      </w:r>
      <w:r w:rsidR="0011099E" w:rsidRPr="00635885">
        <w:rPr>
          <w:rFonts w:asciiTheme="minorHAnsi" w:hAnsiTheme="minorHAnsi"/>
          <w:w w:val="115"/>
          <w:sz w:val="22"/>
          <w:szCs w:val="22"/>
          <w:rPrChange w:id="2513" w:author="Wall, Alison E." w:date="2017-11-27T19:39:00Z">
            <w:rPr>
              <w:w w:val="115"/>
            </w:rPr>
          </w:rPrChange>
        </w:rPr>
        <w:t>n</w:t>
      </w:r>
      <w:r w:rsidR="0011099E" w:rsidRPr="00635885">
        <w:rPr>
          <w:rFonts w:asciiTheme="minorHAnsi" w:hAnsiTheme="minorHAnsi"/>
          <w:spacing w:val="-8"/>
          <w:w w:val="115"/>
          <w:sz w:val="22"/>
          <w:szCs w:val="22"/>
          <w:rPrChange w:id="2514" w:author="Wall, Alison E." w:date="2017-11-27T19:39:00Z">
            <w:rPr>
              <w:spacing w:val="-8"/>
              <w:w w:val="115"/>
            </w:rPr>
          </w:rPrChange>
        </w:rPr>
        <w:t xml:space="preserve"> </w:t>
      </w:r>
      <w:r w:rsidR="0011099E" w:rsidRPr="00635885">
        <w:rPr>
          <w:rFonts w:asciiTheme="minorHAnsi" w:hAnsiTheme="minorHAnsi"/>
          <w:spacing w:val="-1"/>
          <w:w w:val="115"/>
          <w:sz w:val="22"/>
          <w:szCs w:val="22"/>
          <w:rPrChange w:id="2515" w:author="Wall, Alison E." w:date="2017-11-27T19:39:00Z">
            <w:rPr>
              <w:spacing w:val="-1"/>
              <w:w w:val="115"/>
            </w:rPr>
          </w:rPrChange>
        </w:rPr>
        <w:t>th</w:t>
      </w:r>
      <w:r w:rsidR="0011099E" w:rsidRPr="00635885">
        <w:rPr>
          <w:rFonts w:asciiTheme="minorHAnsi" w:hAnsiTheme="minorHAnsi"/>
          <w:w w:val="115"/>
          <w:sz w:val="22"/>
          <w:szCs w:val="22"/>
          <w:rPrChange w:id="2516" w:author="Wall, Alison E." w:date="2017-11-27T19:39:00Z">
            <w:rPr>
              <w:w w:val="115"/>
            </w:rPr>
          </w:rPrChange>
        </w:rPr>
        <w:t>e</w:t>
      </w:r>
      <w:r w:rsidR="0011099E" w:rsidRPr="00635885">
        <w:rPr>
          <w:rFonts w:asciiTheme="minorHAnsi" w:hAnsiTheme="minorHAnsi"/>
          <w:spacing w:val="-10"/>
          <w:w w:val="115"/>
          <w:sz w:val="22"/>
          <w:szCs w:val="22"/>
          <w:rPrChange w:id="2517" w:author="Wall, Alison E." w:date="2017-11-27T19:39:00Z">
            <w:rPr>
              <w:spacing w:val="-10"/>
              <w:w w:val="115"/>
            </w:rPr>
          </w:rPrChange>
        </w:rPr>
        <w:t xml:space="preserve"> </w:t>
      </w:r>
      <w:r w:rsidR="0011099E" w:rsidRPr="00635885">
        <w:rPr>
          <w:rFonts w:asciiTheme="minorHAnsi" w:hAnsiTheme="minorHAnsi"/>
          <w:spacing w:val="-1"/>
          <w:w w:val="115"/>
          <w:sz w:val="22"/>
          <w:szCs w:val="22"/>
          <w:rPrChange w:id="2518" w:author="Wall, Alison E." w:date="2017-11-27T19:39:00Z">
            <w:rPr>
              <w:spacing w:val="-1"/>
              <w:w w:val="115"/>
            </w:rPr>
          </w:rPrChange>
        </w:rPr>
        <w:t>d</w:t>
      </w:r>
      <w:r w:rsidR="0011099E" w:rsidRPr="00635885">
        <w:rPr>
          <w:rFonts w:asciiTheme="minorHAnsi" w:hAnsiTheme="minorHAnsi"/>
          <w:w w:val="115"/>
          <w:sz w:val="22"/>
          <w:szCs w:val="22"/>
          <w:rPrChange w:id="2519" w:author="Wall, Alison E." w:date="2017-11-27T19:39:00Z">
            <w:rPr>
              <w:w w:val="115"/>
            </w:rPr>
          </w:rPrChange>
        </w:rPr>
        <w:t>i</w:t>
      </w:r>
      <w:r w:rsidR="0011099E" w:rsidRPr="00635885">
        <w:rPr>
          <w:rFonts w:asciiTheme="minorHAnsi" w:hAnsiTheme="minorHAnsi"/>
          <w:spacing w:val="-2"/>
          <w:w w:val="115"/>
          <w:sz w:val="22"/>
          <w:szCs w:val="22"/>
          <w:rPrChange w:id="2520" w:author="Wall, Alison E." w:date="2017-11-27T19:39:00Z">
            <w:rPr>
              <w:spacing w:val="-2"/>
              <w:w w:val="115"/>
            </w:rPr>
          </w:rPrChange>
        </w:rPr>
        <w:t>ver</w:t>
      </w:r>
      <w:r w:rsidR="0011099E" w:rsidRPr="00635885">
        <w:rPr>
          <w:rFonts w:asciiTheme="minorHAnsi" w:hAnsiTheme="minorHAnsi"/>
          <w:spacing w:val="-1"/>
          <w:w w:val="115"/>
          <w:sz w:val="22"/>
          <w:szCs w:val="22"/>
          <w:rPrChange w:id="2521" w:author="Wall, Alison E." w:date="2017-11-27T19:39:00Z">
            <w:rPr>
              <w:spacing w:val="-1"/>
              <w:w w:val="115"/>
            </w:rPr>
          </w:rPrChange>
        </w:rPr>
        <w:t>s</w:t>
      </w:r>
      <w:r w:rsidR="0011099E" w:rsidRPr="00635885">
        <w:rPr>
          <w:rFonts w:asciiTheme="minorHAnsi" w:hAnsiTheme="minorHAnsi"/>
          <w:w w:val="115"/>
          <w:sz w:val="22"/>
          <w:szCs w:val="22"/>
          <w:rPrChange w:id="2522" w:author="Wall, Alison E." w:date="2017-11-27T19:39:00Z">
            <w:rPr>
              <w:w w:val="115"/>
            </w:rPr>
          </w:rPrChange>
        </w:rPr>
        <w:t>i</w:t>
      </w:r>
      <w:r w:rsidR="0011099E" w:rsidRPr="00635885">
        <w:rPr>
          <w:rFonts w:asciiTheme="minorHAnsi" w:hAnsiTheme="minorHAnsi"/>
          <w:spacing w:val="-3"/>
          <w:w w:val="115"/>
          <w:sz w:val="22"/>
          <w:szCs w:val="22"/>
          <w:rPrChange w:id="2523" w:author="Wall, Alison E." w:date="2017-11-27T19:39:00Z">
            <w:rPr>
              <w:spacing w:val="-3"/>
              <w:w w:val="115"/>
            </w:rPr>
          </w:rPrChange>
        </w:rPr>
        <w:t>t</w:t>
      </w:r>
      <w:r w:rsidR="0011099E" w:rsidRPr="00635885">
        <w:rPr>
          <w:rFonts w:asciiTheme="minorHAnsi" w:hAnsiTheme="minorHAnsi"/>
          <w:w w:val="115"/>
          <w:sz w:val="22"/>
          <w:szCs w:val="22"/>
          <w:rPrChange w:id="2524" w:author="Wall, Alison E." w:date="2017-11-27T19:39:00Z">
            <w:rPr>
              <w:w w:val="115"/>
            </w:rPr>
          </w:rPrChange>
        </w:rPr>
        <w:t>y</w:t>
      </w:r>
      <w:r w:rsidR="0011099E" w:rsidRPr="00635885">
        <w:rPr>
          <w:rFonts w:asciiTheme="minorHAnsi" w:hAnsiTheme="minorHAnsi"/>
          <w:spacing w:val="-11"/>
          <w:w w:val="115"/>
          <w:sz w:val="22"/>
          <w:szCs w:val="22"/>
          <w:rPrChange w:id="2525" w:author="Wall, Alison E." w:date="2017-11-27T19:39:00Z">
            <w:rPr>
              <w:spacing w:val="-11"/>
              <w:w w:val="115"/>
            </w:rPr>
          </w:rPrChange>
        </w:rPr>
        <w:t xml:space="preserve"> </w:t>
      </w:r>
      <w:r w:rsidR="0011099E" w:rsidRPr="00635885">
        <w:rPr>
          <w:rFonts w:asciiTheme="minorHAnsi" w:hAnsiTheme="minorHAnsi"/>
          <w:spacing w:val="-2"/>
          <w:w w:val="115"/>
          <w:sz w:val="22"/>
          <w:szCs w:val="22"/>
          <w:rPrChange w:id="2526" w:author="Wall, Alison E." w:date="2017-11-27T19:39:00Z">
            <w:rPr>
              <w:spacing w:val="-2"/>
              <w:w w:val="115"/>
            </w:rPr>
          </w:rPrChange>
        </w:rPr>
        <w:t>eff</w:t>
      </w:r>
      <w:r w:rsidR="0011099E" w:rsidRPr="00635885">
        <w:rPr>
          <w:rFonts w:asciiTheme="minorHAnsi" w:hAnsiTheme="minorHAnsi"/>
          <w:spacing w:val="-1"/>
          <w:w w:val="115"/>
          <w:sz w:val="22"/>
          <w:szCs w:val="22"/>
          <w:rPrChange w:id="2527" w:author="Wall, Alison E." w:date="2017-11-27T19:39:00Z">
            <w:rPr>
              <w:spacing w:val="-1"/>
              <w:w w:val="115"/>
            </w:rPr>
          </w:rPrChange>
        </w:rPr>
        <w:t>or</w:t>
      </w:r>
      <w:r w:rsidR="0011099E" w:rsidRPr="00635885">
        <w:rPr>
          <w:rFonts w:asciiTheme="minorHAnsi" w:hAnsiTheme="minorHAnsi"/>
          <w:w w:val="115"/>
          <w:sz w:val="22"/>
          <w:szCs w:val="22"/>
          <w:rPrChange w:id="2528" w:author="Wall, Alison E." w:date="2017-11-27T19:39:00Z">
            <w:rPr>
              <w:w w:val="115"/>
            </w:rPr>
          </w:rPrChange>
        </w:rPr>
        <w:t>t</w:t>
      </w:r>
      <w:r w:rsidR="0011099E" w:rsidRPr="00635885">
        <w:rPr>
          <w:rFonts w:asciiTheme="minorHAnsi" w:hAnsiTheme="minorHAnsi"/>
          <w:spacing w:val="-10"/>
          <w:w w:val="115"/>
          <w:sz w:val="22"/>
          <w:szCs w:val="22"/>
          <w:rPrChange w:id="2529" w:author="Wall, Alison E." w:date="2017-11-27T19:39:00Z">
            <w:rPr>
              <w:spacing w:val="-10"/>
              <w:w w:val="115"/>
            </w:rPr>
          </w:rPrChange>
        </w:rPr>
        <w:t xml:space="preserve"> </w:t>
      </w:r>
      <w:r w:rsidR="0011099E" w:rsidRPr="00635885">
        <w:rPr>
          <w:rFonts w:asciiTheme="minorHAnsi" w:hAnsiTheme="minorHAnsi"/>
          <w:w w:val="115"/>
          <w:sz w:val="22"/>
          <w:szCs w:val="22"/>
          <w:rPrChange w:id="2530" w:author="Wall, Alison E." w:date="2017-11-27T19:39:00Z">
            <w:rPr>
              <w:w w:val="115"/>
            </w:rPr>
          </w:rPrChange>
        </w:rPr>
        <w:t>is</w:t>
      </w:r>
      <w:r w:rsidR="0011099E" w:rsidRPr="00635885">
        <w:rPr>
          <w:rFonts w:asciiTheme="minorHAnsi" w:hAnsiTheme="minorHAnsi"/>
          <w:spacing w:val="-10"/>
          <w:w w:val="115"/>
          <w:sz w:val="22"/>
          <w:szCs w:val="22"/>
          <w:rPrChange w:id="2531" w:author="Wall, Alison E." w:date="2017-11-27T19:39:00Z">
            <w:rPr>
              <w:spacing w:val="-10"/>
              <w:w w:val="115"/>
            </w:rPr>
          </w:rPrChange>
        </w:rPr>
        <w:t xml:space="preserve"> </w:t>
      </w:r>
      <w:proofErr w:type="spellStart"/>
      <w:r w:rsidR="0011099E" w:rsidRPr="00635885">
        <w:rPr>
          <w:rFonts w:asciiTheme="minorHAnsi" w:hAnsiTheme="minorHAnsi"/>
          <w:w w:val="115"/>
          <w:sz w:val="22"/>
          <w:szCs w:val="22"/>
          <w:rPrChange w:id="2532" w:author="Wall, Alison E." w:date="2017-11-27T19:39:00Z">
            <w:rPr>
              <w:w w:val="115"/>
            </w:rPr>
          </w:rPrChange>
        </w:rPr>
        <w:t>O</w:t>
      </w:r>
      <w:r w:rsidR="0011099E" w:rsidRPr="00635885">
        <w:rPr>
          <w:rFonts w:asciiTheme="minorHAnsi" w:hAnsiTheme="minorHAnsi"/>
          <w:spacing w:val="-2"/>
          <w:w w:val="115"/>
          <w:sz w:val="22"/>
          <w:szCs w:val="22"/>
          <w:rPrChange w:id="2533" w:author="Wall, Alison E." w:date="2017-11-27T19:39:00Z">
            <w:rPr>
              <w:spacing w:val="-2"/>
              <w:w w:val="115"/>
            </w:rPr>
          </w:rPrChange>
        </w:rPr>
        <w:t>u</w:t>
      </w:r>
      <w:r w:rsidR="0011099E" w:rsidRPr="00635885">
        <w:rPr>
          <w:rFonts w:asciiTheme="minorHAnsi" w:hAnsiTheme="minorHAnsi"/>
          <w:spacing w:val="-1"/>
          <w:w w:val="115"/>
          <w:sz w:val="22"/>
          <w:szCs w:val="22"/>
          <w:rPrChange w:id="2534" w:author="Wall, Alison E." w:date="2017-11-27T19:39:00Z">
            <w:rPr>
              <w:spacing w:val="-1"/>
              <w:w w:val="115"/>
            </w:rPr>
          </w:rPrChange>
        </w:rPr>
        <w:t>t</w:t>
      </w:r>
      <w:r w:rsidR="0011099E" w:rsidRPr="00635885">
        <w:rPr>
          <w:rFonts w:asciiTheme="minorHAnsi" w:hAnsiTheme="minorHAnsi"/>
          <w:spacing w:val="-2"/>
          <w:w w:val="115"/>
          <w:sz w:val="22"/>
          <w:szCs w:val="22"/>
          <w:rPrChange w:id="2535" w:author="Wall, Alison E." w:date="2017-11-27T19:39:00Z">
            <w:rPr>
              <w:spacing w:val="-2"/>
              <w:w w:val="115"/>
            </w:rPr>
          </w:rPrChange>
        </w:rPr>
        <w:t>rea</w:t>
      </w:r>
      <w:r w:rsidR="0011099E" w:rsidRPr="00635885">
        <w:rPr>
          <w:rFonts w:asciiTheme="minorHAnsi" w:hAnsiTheme="minorHAnsi"/>
          <w:w w:val="115"/>
          <w:sz w:val="22"/>
          <w:szCs w:val="22"/>
          <w:rPrChange w:id="2536" w:author="Wall, Alison E." w:date="2017-11-27T19:39:00Z">
            <w:rPr>
              <w:w w:val="115"/>
            </w:rPr>
          </w:rPrChange>
        </w:rPr>
        <w:t>c</w:t>
      </w:r>
      <w:r w:rsidR="0011099E" w:rsidRPr="00635885">
        <w:rPr>
          <w:rFonts w:asciiTheme="minorHAnsi" w:hAnsiTheme="minorHAnsi"/>
          <w:spacing w:val="-2"/>
          <w:w w:val="115"/>
          <w:sz w:val="22"/>
          <w:szCs w:val="22"/>
          <w:rPrChange w:id="2537" w:author="Wall, Alison E." w:date="2017-11-27T19:39:00Z">
            <w:rPr>
              <w:spacing w:val="-2"/>
              <w:w w:val="115"/>
            </w:rPr>
          </w:rPrChange>
        </w:rPr>
        <w:t>h</w:t>
      </w:r>
      <w:r w:rsidR="0011099E" w:rsidRPr="00635885">
        <w:rPr>
          <w:rFonts w:asciiTheme="minorHAnsi" w:hAnsiTheme="minorHAnsi"/>
          <w:spacing w:val="2"/>
          <w:w w:val="115"/>
          <w:sz w:val="22"/>
          <w:szCs w:val="22"/>
          <w:rPrChange w:id="2538" w:author="Wall, Alison E." w:date="2017-11-27T19:39:00Z">
            <w:rPr>
              <w:spacing w:val="2"/>
              <w:w w:val="115"/>
            </w:rPr>
          </w:rPrChange>
        </w:rPr>
        <w:t>y</w:t>
      </w:r>
      <w:proofErr w:type="spellEnd"/>
      <w:r w:rsidR="0011099E" w:rsidRPr="00635885">
        <w:rPr>
          <w:rFonts w:asciiTheme="minorHAnsi" w:hAnsiTheme="minorHAnsi"/>
          <w:w w:val="115"/>
          <w:position w:val="7"/>
          <w:sz w:val="22"/>
          <w:szCs w:val="22"/>
          <w:rPrChange w:id="2539" w:author="Wall, Alison E." w:date="2017-11-27T19:39:00Z">
            <w:rPr>
              <w:w w:val="115"/>
              <w:position w:val="7"/>
              <w:sz w:val="14"/>
              <w:szCs w:val="14"/>
            </w:rPr>
          </w:rPrChange>
        </w:rPr>
        <w:t>5</w:t>
      </w:r>
      <w:r w:rsidR="0011099E" w:rsidRPr="00635885">
        <w:rPr>
          <w:rFonts w:asciiTheme="minorHAnsi" w:hAnsiTheme="minorHAnsi"/>
          <w:w w:val="115"/>
          <w:sz w:val="22"/>
          <w:szCs w:val="22"/>
          <w:rPrChange w:id="2540" w:author="Wall, Alison E." w:date="2017-11-27T19:39:00Z">
            <w:rPr>
              <w:w w:val="115"/>
            </w:rPr>
          </w:rPrChange>
        </w:rPr>
        <w:t>.</w:t>
      </w:r>
      <w:r w:rsidR="0011099E" w:rsidRPr="00635885">
        <w:rPr>
          <w:rFonts w:asciiTheme="minorHAnsi" w:hAnsiTheme="minorHAnsi"/>
          <w:spacing w:val="-8"/>
          <w:w w:val="115"/>
          <w:sz w:val="22"/>
          <w:szCs w:val="22"/>
          <w:rPrChange w:id="2541" w:author="Wall, Alison E." w:date="2017-11-27T19:39:00Z">
            <w:rPr>
              <w:spacing w:val="-8"/>
              <w:w w:val="115"/>
            </w:rPr>
          </w:rPrChange>
        </w:rPr>
        <w:t xml:space="preserve"> </w:t>
      </w:r>
      <w:r w:rsidR="0011099E" w:rsidRPr="00635885">
        <w:rPr>
          <w:rFonts w:asciiTheme="minorHAnsi" w:hAnsiTheme="minorHAnsi"/>
          <w:w w:val="115"/>
          <w:sz w:val="22"/>
          <w:szCs w:val="22"/>
          <w:rPrChange w:id="2542" w:author="Wall, Alison E." w:date="2017-11-27T19:39:00Z">
            <w:rPr>
              <w:w w:val="115"/>
            </w:rPr>
          </w:rPrChange>
        </w:rPr>
        <w:t>Using</w:t>
      </w:r>
      <w:r w:rsidR="0011099E" w:rsidRPr="00635885">
        <w:rPr>
          <w:rFonts w:asciiTheme="minorHAnsi" w:hAnsiTheme="minorHAnsi"/>
          <w:spacing w:val="-8"/>
          <w:w w:val="115"/>
          <w:sz w:val="22"/>
          <w:szCs w:val="22"/>
          <w:rPrChange w:id="2543" w:author="Wall, Alison E." w:date="2017-11-27T19:39:00Z">
            <w:rPr>
              <w:spacing w:val="-8"/>
              <w:w w:val="115"/>
            </w:rPr>
          </w:rPrChange>
        </w:rPr>
        <w:t xml:space="preserve"> </w:t>
      </w:r>
      <w:r w:rsidR="0011099E" w:rsidRPr="00635885">
        <w:rPr>
          <w:rFonts w:asciiTheme="minorHAnsi" w:hAnsiTheme="minorHAnsi"/>
          <w:w w:val="115"/>
          <w:sz w:val="22"/>
          <w:szCs w:val="22"/>
          <w:rPrChange w:id="2544" w:author="Wall, Alison E." w:date="2017-11-27T19:39:00Z">
            <w:rPr>
              <w:w w:val="115"/>
            </w:rPr>
          </w:rPrChange>
        </w:rPr>
        <w:t>the</w:t>
      </w:r>
      <w:r w:rsidR="0011099E" w:rsidRPr="00635885">
        <w:rPr>
          <w:rFonts w:asciiTheme="minorHAnsi" w:hAnsiTheme="minorHAnsi"/>
          <w:w w:val="119"/>
          <w:sz w:val="22"/>
          <w:szCs w:val="22"/>
          <w:rPrChange w:id="2545" w:author="Wall, Alison E." w:date="2017-11-27T19:39:00Z">
            <w:rPr>
              <w:w w:val="119"/>
            </w:rPr>
          </w:rPrChange>
        </w:rPr>
        <w:t xml:space="preserve"> </w:t>
      </w:r>
      <w:r w:rsidR="0011099E" w:rsidRPr="00635885">
        <w:rPr>
          <w:rFonts w:asciiTheme="minorHAnsi" w:hAnsiTheme="minorHAnsi"/>
          <w:w w:val="115"/>
          <w:sz w:val="22"/>
          <w:szCs w:val="22"/>
          <w:rPrChange w:id="2546" w:author="Wall, Alison E." w:date="2017-11-27T19:39:00Z">
            <w:rPr>
              <w:w w:val="115"/>
            </w:rPr>
          </w:rPrChange>
        </w:rPr>
        <w:t>pl</w:t>
      </w:r>
      <w:r w:rsidR="0011099E" w:rsidRPr="00635885">
        <w:rPr>
          <w:rFonts w:asciiTheme="minorHAnsi" w:hAnsiTheme="minorHAnsi"/>
          <w:spacing w:val="-1"/>
          <w:w w:val="115"/>
          <w:sz w:val="22"/>
          <w:szCs w:val="22"/>
          <w:rPrChange w:id="2547" w:author="Wall, Alison E." w:date="2017-11-27T19:39:00Z">
            <w:rPr>
              <w:spacing w:val="-1"/>
              <w:w w:val="115"/>
            </w:rPr>
          </w:rPrChange>
        </w:rPr>
        <w:t>a</w:t>
      </w:r>
      <w:r w:rsidR="0011099E" w:rsidRPr="00635885">
        <w:rPr>
          <w:rFonts w:asciiTheme="minorHAnsi" w:hAnsiTheme="minorHAnsi"/>
          <w:spacing w:val="-4"/>
          <w:w w:val="115"/>
          <w:sz w:val="22"/>
          <w:szCs w:val="22"/>
          <w:rPrChange w:id="2548" w:author="Wall, Alison E." w:date="2017-11-27T19:39:00Z">
            <w:rPr>
              <w:spacing w:val="-4"/>
              <w:w w:val="115"/>
            </w:rPr>
          </w:rPrChange>
        </w:rPr>
        <w:t>t</w:t>
      </w:r>
      <w:r w:rsidR="0011099E" w:rsidRPr="00635885">
        <w:rPr>
          <w:rFonts w:asciiTheme="minorHAnsi" w:hAnsiTheme="minorHAnsi"/>
          <w:spacing w:val="-1"/>
          <w:w w:val="115"/>
          <w:sz w:val="22"/>
          <w:szCs w:val="22"/>
          <w:rPrChange w:id="2549" w:author="Wall, Alison E." w:date="2017-11-27T19:39:00Z">
            <w:rPr>
              <w:spacing w:val="-1"/>
              <w:w w:val="115"/>
            </w:rPr>
          </w:rPrChange>
        </w:rPr>
        <w:t>f</w:t>
      </w:r>
      <w:r w:rsidR="0011099E" w:rsidRPr="00635885">
        <w:rPr>
          <w:rFonts w:asciiTheme="minorHAnsi" w:hAnsiTheme="minorHAnsi"/>
          <w:w w:val="115"/>
          <w:sz w:val="22"/>
          <w:szCs w:val="22"/>
          <w:rPrChange w:id="2550" w:author="Wall, Alison E." w:date="2017-11-27T19:39:00Z">
            <w:rPr>
              <w:w w:val="115"/>
            </w:rPr>
          </w:rPrChange>
        </w:rPr>
        <w:t>orm</w:t>
      </w:r>
      <w:r w:rsidR="0011099E" w:rsidRPr="00635885">
        <w:rPr>
          <w:rFonts w:asciiTheme="minorHAnsi" w:hAnsiTheme="minorHAnsi"/>
          <w:spacing w:val="-3"/>
          <w:w w:val="115"/>
          <w:sz w:val="22"/>
          <w:szCs w:val="22"/>
          <w:rPrChange w:id="2551" w:author="Wall, Alison E." w:date="2017-11-27T19:39:00Z">
            <w:rPr>
              <w:spacing w:val="-3"/>
              <w:w w:val="115"/>
            </w:rPr>
          </w:rPrChange>
        </w:rPr>
        <w:t xml:space="preserve"> </w:t>
      </w:r>
      <w:r w:rsidR="0011099E" w:rsidRPr="00635885">
        <w:rPr>
          <w:rFonts w:asciiTheme="minorHAnsi" w:hAnsiTheme="minorHAnsi"/>
          <w:spacing w:val="-1"/>
          <w:w w:val="115"/>
          <w:sz w:val="22"/>
          <w:szCs w:val="22"/>
          <w:rPrChange w:id="2552" w:author="Wall, Alison E." w:date="2017-11-27T19:39:00Z">
            <w:rPr>
              <w:spacing w:val="-1"/>
              <w:w w:val="115"/>
            </w:rPr>
          </w:rPrChange>
        </w:rPr>
        <w:t>o</w:t>
      </w:r>
      <w:r w:rsidR="0011099E" w:rsidRPr="00635885">
        <w:rPr>
          <w:rFonts w:asciiTheme="minorHAnsi" w:hAnsiTheme="minorHAnsi"/>
          <w:w w:val="115"/>
          <w:sz w:val="22"/>
          <w:szCs w:val="22"/>
          <w:rPrChange w:id="2553" w:author="Wall, Alison E." w:date="2017-11-27T19:39:00Z">
            <w:rPr>
              <w:w w:val="115"/>
            </w:rPr>
          </w:rPrChange>
        </w:rPr>
        <w:t>f</w:t>
      </w:r>
      <w:r w:rsidR="0011099E" w:rsidRPr="00635885">
        <w:rPr>
          <w:rFonts w:asciiTheme="minorHAnsi" w:hAnsiTheme="minorHAnsi"/>
          <w:spacing w:val="-5"/>
          <w:w w:val="115"/>
          <w:sz w:val="22"/>
          <w:szCs w:val="22"/>
          <w:rPrChange w:id="2554" w:author="Wall, Alison E." w:date="2017-11-27T19:39:00Z">
            <w:rPr>
              <w:spacing w:val="-5"/>
              <w:w w:val="115"/>
            </w:rPr>
          </w:rPrChange>
        </w:rPr>
        <w:t xml:space="preserve"> </w:t>
      </w:r>
      <w:r w:rsidR="0011099E" w:rsidRPr="00635885">
        <w:rPr>
          <w:rFonts w:asciiTheme="minorHAnsi" w:hAnsiTheme="minorHAnsi"/>
          <w:w w:val="115"/>
          <w:sz w:val="22"/>
          <w:szCs w:val="22"/>
          <w:rPrChange w:id="2555" w:author="Wall, Alison E." w:date="2017-11-27T19:39:00Z">
            <w:rPr>
              <w:w w:val="115"/>
            </w:rPr>
          </w:rPrChange>
        </w:rPr>
        <w:t>open</w:t>
      </w:r>
      <w:r w:rsidR="0011099E" w:rsidRPr="00635885">
        <w:rPr>
          <w:rFonts w:asciiTheme="minorHAnsi" w:hAnsiTheme="minorHAnsi"/>
          <w:spacing w:val="-3"/>
          <w:w w:val="115"/>
          <w:sz w:val="22"/>
          <w:szCs w:val="22"/>
          <w:rPrChange w:id="2556" w:author="Wall, Alison E." w:date="2017-11-27T19:39:00Z">
            <w:rPr>
              <w:spacing w:val="-3"/>
              <w:w w:val="115"/>
            </w:rPr>
          </w:rPrChange>
        </w:rPr>
        <w:t xml:space="preserve"> </w:t>
      </w:r>
      <w:r w:rsidR="0011099E" w:rsidRPr="00635885">
        <w:rPr>
          <w:rFonts w:asciiTheme="minorHAnsi" w:hAnsiTheme="minorHAnsi"/>
          <w:w w:val="115"/>
          <w:sz w:val="22"/>
          <w:szCs w:val="22"/>
          <w:rPrChange w:id="2557" w:author="Wall, Alison E." w:date="2017-11-27T19:39:00Z">
            <w:rPr>
              <w:w w:val="115"/>
            </w:rPr>
          </w:rPrChange>
        </w:rPr>
        <w:t>sou</w:t>
      </w:r>
      <w:r w:rsidR="0011099E" w:rsidRPr="00635885">
        <w:rPr>
          <w:rFonts w:asciiTheme="minorHAnsi" w:hAnsiTheme="minorHAnsi"/>
          <w:spacing w:val="-2"/>
          <w:w w:val="115"/>
          <w:sz w:val="22"/>
          <w:szCs w:val="22"/>
          <w:rPrChange w:id="2558" w:author="Wall, Alison E." w:date="2017-11-27T19:39:00Z">
            <w:rPr>
              <w:spacing w:val="-2"/>
              <w:w w:val="115"/>
            </w:rPr>
          </w:rPrChange>
        </w:rPr>
        <w:t>r</w:t>
      </w:r>
      <w:r w:rsidR="0011099E" w:rsidRPr="00635885">
        <w:rPr>
          <w:rFonts w:asciiTheme="minorHAnsi" w:hAnsiTheme="minorHAnsi"/>
          <w:w w:val="115"/>
          <w:sz w:val="22"/>
          <w:szCs w:val="22"/>
          <w:rPrChange w:id="2559" w:author="Wall, Alison E." w:date="2017-11-27T19:39:00Z">
            <w:rPr>
              <w:w w:val="115"/>
            </w:rPr>
          </w:rPrChange>
        </w:rPr>
        <w:t>ce</w:t>
      </w:r>
      <w:r w:rsidR="0011099E" w:rsidRPr="00635885">
        <w:rPr>
          <w:rFonts w:asciiTheme="minorHAnsi" w:hAnsiTheme="minorHAnsi"/>
          <w:spacing w:val="-4"/>
          <w:w w:val="115"/>
          <w:sz w:val="22"/>
          <w:szCs w:val="22"/>
          <w:rPrChange w:id="2560" w:author="Wall, Alison E." w:date="2017-11-27T19:39:00Z">
            <w:rPr>
              <w:spacing w:val="-4"/>
              <w:w w:val="115"/>
            </w:rPr>
          </w:rPrChange>
        </w:rPr>
        <w:t xml:space="preserve"> </w:t>
      </w:r>
      <w:r w:rsidR="0011099E" w:rsidRPr="00635885">
        <w:rPr>
          <w:rFonts w:asciiTheme="minorHAnsi" w:hAnsiTheme="minorHAnsi"/>
          <w:w w:val="115"/>
          <w:sz w:val="22"/>
          <w:szCs w:val="22"/>
          <w:rPrChange w:id="2561" w:author="Wall, Alison E." w:date="2017-11-27T19:39:00Z">
            <w:rPr>
              <w:w w:val="115"/>
            </w:rPr>
          </w:rPrChange>
        </w:rPr>
        <w:t>s</w:t>
      </w:r>
      <w:r w:rsidR="0011099E" w:rsidRPr="00635885">
        <w:rPr>
          <w:rFonts w:asciiTheme="minorHAnsi" w:hAnsiTheme="minorHAnsi"/>
          <w:spacing w:val="-1"/>
          <w:w w:val="115"/>
          <w:sz w:val="22"/>
          <w:szCs w:val="22"/>
          <w:rPrChange w:id="2562" w:author="Wall, Alison E." w:date="2017-11-27T19:39:00Z">
            <w:rPr>
              <w:spacing w:val="-1"/>
              <w:w w:val="115"/>
            </w:rPr>
          </w:rPrChange>
        </w:rPr>
        <w:t>o</w:t>
      </w:r>
      <w:r w:rsidR="0011099E" w:rsidRPr="00635885">
        <w:rPr>
          <w:rFonts w:asciiTheme="minorHAnsi" w:hAnsiTheme="minorHAnsi"/>
          <w:spacing w:val="-2"/>
          <w:w w:val="115"/>
          <w:sz w:val="22"/>
          <w:szCs w:val="22"/>
          <w:rPrChange w:id="2563" w:author="Wall, Alison E." w:date="2017-11-27T19:39:00Z">
            <w:rPr>
              <w:spacing w:val="-2"/>
              <w:w w:val="115"/>
            </w:rPr>
          </w:rPrChange>
        </w:rPr>
        <w:t>ftw</w:t>
      </w:r>
      <w:r w:rsidR="0011099E" w:rsidRPr="00635885">
        <w:rPr>
          <w:rFonts w:asciiTheme="minorHAnsi" w:hAnsiTheme="minorHAnsi"/>
          <w:w w:val="115"/>
          <w:sz w:val="22"/>
          <w:szCs w:val="22"/>
          <w:rPrChange w:id="2564" w:author="Wall, Alison E." w:date="2017-11-27T19:39:00Z">
            <w:rPr>
              <w:w w:val="115"/>
            </w:rPr>
          </w:rPrChange>
        </w:rPr>
        <w:t>a</w:t>
      </w:r>
      <w:r w:rsidR="0011099E" w:rsidRPr="00635885">
        <w:rPr>
          <w:rFonts w:asciiTheme="minorHAnsi" w:hAnsiTheme="minorHAnsi"/>
          <w:spacing w:val="-3"/>
          <w:w w:val="115"/>
          <w:sz w:val="22"/>
          <w:szCs w:val="22"/>
          <w:rPrChange w:id="2565" w:author="Wall, Alison E." w:date="2017-11-27T19:39:00Z">
            <w:rPr>
              <w:spacing w:val="-3"/>
              <w:w w:val="115"/>
            </w:rPr>
          </w:rPrChange>
        </w:rPr>
        <w:t>r</w:t>
      </w:r>
      <w:r w:rsidR="0011099E" w:rsidRPr="00635885">
        <w:rPr>
          <w:rFonts w:asciiTheme="minorHAnsi" w:hAnsiTheme="minorHAnsi"/>
          <w:spacing w:val="-4"/>
          <w:w w:val="115"/>
          <w:sz w:val="22"/>
          <w:szCs w:val="22"/>
          <w:rPrChange w:id="2566" w:author="Wall, Alison E." w:date="2017-11-27T19:39:00Z">
            <w:rPr>
              <w:spacing w:val="-4"/>
              <w:w w:val="115"/>
            </w:rPr>
          </w:rPrChange>
        </w:rPr>
        <w:t>e</w:t>
      </w:r>
      <w:r w:rsidR="0011099E" w:rsidRPr="00635885">
        <w:rPr>
          <w:rFonts w:asciiTheme="minorHAnsi" w:hAnsiTheme="minorHAnsi"/>
          <w:w w:val="115"/>
          <w:sz w:val="22"/>
          <w:szCs w:val="22"/>
          <w:rPrChange w:id="2567" w:author="Wall, Alison E." w:date="2017-11-27T19:39:00Z">
            <w:rPr>
              <w:w w:val="115"/>
            </w:rPr>
          </w:rPrChange>
        </w:rPr>
        <w:t>,</w:t>
      </w:r>
      <w:r w:rsidR="0011099E" w:rsidRPr="00635885">
        <w:rPr>
          <w:rFonts w:asciiTheme="minorHAnsi" w:hAnsiTheme="minorHAnsi"/>
          <w:spacing w:val="-3"/>
          <w:w w:val="115"/>
          <w:sz w:val="22"/>
          <w:szCs w:val="22"/>
          <w:rPrChange w:id="2568" w:author="Wall, Alison E." w:date="2017-11-27T19:39:00Z">
            <w:rPr>
              <w:spacing w:val="-3"/>
              <w:w w:val="115"/>
            </w:rPr>
          </w:rPrChange>
        </w:rPr>
        <w:t xml:space="preserve"> </w:t>
      </w:r>
      <w:r w:rsidR="0011099E" w:rsidRPr="00635885">
        <w:rPr>
          <w:rFonts w:asciiTheme="minorHAnsi" w:hAnsiTheme="minorHAnsi"/>
          <w:w w:val="115"/>
          <w:sz w:val="22"/>
          <w:szCs w:val="22"/>
          <w:rPrChange w:id="2569" w:author="Wall, Alison E." w:date="2017-11-27T19:39:00Z">
            <w:rPr>
              <w:w w:val="115"/>
            </w:rPr>
          </w:rPrChange>
        </w:rPr>
        <w:t>meaning</w:t>
      </w:r>
      <w:r w:rsidR="0011099E" w:rsidRPr="00635885">
        <w:rPr>
          <w:rFonts w:asciiTheme="minorHAnsi" w:hAnsiTheme="minorHAnsi"/>
          <w:spacing w:val="-3"/>
          <w:w w:val="115"/>
          <w:sz w:val="22"/>
          <w:szCs w:val="22"/>
          <w:rPrChange w:id="2570" w:author="Wall, Alison E." w:date="2017-11-27T19:39:00Z">
            <w:rPr>
              <w:spacing w:val="-3"/>
              <w:w w:val="115"/>
            </w:rPr>
          </w:rPrChange>
        </w:rPr>
        <w:t xml:space="preserve"> </w:t>
      </w:r>
      <w:r w:rsidR="0011099E" w:rsidRPr="00635885">
        <w:rPr>
          <w:rFonts w:asciiTheme="minorHAnsi" w:hAnsiTheme="minorHAnsi"/>
          <w:w w:val="115"/>
          <w:sz w:val="22"/>
          <w:szCs w:val="22"/>
          <w:rPrChange w:id="2571" w:author="Wall, Alison E." w:date="2017-11-27T19:39:00Z">
            <w:rPr>
              <w:w w:val="115"/>
            </w:rPr>
          </w:rPrChange>
        </w:rPr>
        <w:t>n</w:t>
      </w:r>
      <w:r w:rsidR="0011099E" w:rsidRPr="00635885">
        <w:rPr>
          <w:rFonts w:asciiTheme="minorHAnsi" w:hAnsiTheme="minorHAnsi"/>
          <w:spacing w:val="-1"/>
          <w:w w:val="115"/>
          <w:sz w:val="22"/>
          <w:szCs w:val="22"/>
          <w:rPrChange w:id="2572" w:author="Wall, Alison E." w:date="2017-11-27T19:39:00Z">
            <w:rPr>
              <w:spacing w:val="-1"/>
              <w:w w:val="115"/>
            </w:rPr>
          </w:rPrChange>
        </w:rPr>
        <w:t>o</w:t>
      </w:r>
      <w:r w:rsidR="0011099E" w:rsidRPr="00635885">
        <w:rPr>
          <w:rFonts w:asciiTheme="minorHAnsi" w:hAnsiTheme="minorHAnsi"/>
          <w:w w:val="115"/>
          <w:sz w:val="22"/>
          <w:szCs w:val="22"/>
          <w:rPrChange w:id="2573" w:author="Wall, Alison E." w:date="2017-11-27T19:39:00Z">
            <w:rPr>
              <w:w w:val="115"/>
            </w:rPr>
          </w:rPrChange>
        </w:rPr>
        <w:t>t</w:t>
      </w:r>
      <w:r w:rsidR="0011099E" w:rsidRPr="00635885">
        <w:rPr>
          <w:rFonts w:asciiTheme="minorHAnsi" w:hAnsiTheme="minorHAnsi"/>
          <w:spacing w:val="-4"/>
          <w:w w:val="115"/>
          <w:sz w:val="22"/>
          <w:szCs w:val="22"/>
          <w:rPrChange w:id="2574" w:author="Wall, Alison E." w:date="2017-11-27T19:39:00Z">
            <w:rPr>
              <w:spacing w:val="-4"/>
              <w:w w:val="115"/>
            </w:rPr>
          </w:rPrChange>
        </w:rPr>
        <w:t xml:space="preserve"> </w:t>
      </w:r>
      <w:r w:rsidR="0011099E" w:rsidRPr="00635885">
        <w:rPr>
          <w:rFonts w:asciiTheme="minorHAnsi" w:hAnsiTheme="minorHAnsi"/>
          <w:w w:val="115"/>
          <w:sz w:val="22"/>
          <w:szCs w:val="22"/>
          <w:rPrChange w:id="2575" w:author="Wall, Alison E." w:date="2017-11-27T19:39:00Z">
            <w:rPr>
              <w:w w:val="115"/>
            </w:rPr>
          </w:rPrChange>
        </w:rPr>
        <w:t>p</w:t>
      </w:r>
      <w:r w:rsidR="0011099E" w:rsidRPr="00635885">
        <w:rPr>
          <w:rFonts w:asciiTheme="minorHAnsi" w:hAnsiTheme="minorHAnsi"/>
          <w:spacing w:val="-2"/>
          <w:w w:val="115"/>
          <w:sz w:val="22"/>
          <w:szCs w:val="22"/>
          <w:rPrChange w:id="2576" w:author="Wall, Alison E." w:date="2017-11-27T19:39:00Z">
            <w:rPr>
              <w:spacing w:val="-2"/>
              <w:w w:val="115"/>
            </w:rPr>
          </w:rPrChange>
        </w:rPr>
        <w:t>r</w:t>
      </w:r>
      <w:r w:rsidR="0011099E" w:rsidRPr="00635885">
        <w:rPr>
          <w:rFonts w:asciiTheme="minorHAnsi" w:hAnsiTheme="minorHAnsi"/>
          <w:w w:val="115"/>
          <w:sz w:val="22"/>
          <w:szCs w:val="22"/>
          <w:rPrChange w:id="2577" w:author="Wall, Alison E." w:date="2017-11-27T19:39:00Z">
            <w:rPr>
              <w:w w:val="115"/>
            </w:rPr>
          </w:rPrChange>
        </w:rPr>
        <w:t>opri</w:t>
      </w:r>
      <w:r w:rsidR="0011099E" w:rsidRPr="00635885">
        <w:rPr>
          <w:rFonts w:asciiTheme="minorHAnsi" w:hAnsiTheme="minorHAnsi"/>
          <w:spacing w:val="-2"/>
          <w:w w:val="115"/>
          <w:sz w:val="22"/>
          <w:szCs w:val="22"/>
          <w:rPrChange w:id="2578" w:author="Wall, Alison E." w:date="2017-11-27T19:39:00Z">
            <w:rPr>
              <w:spacing w:val="-2"/>
              <w:w w:val="115"/>
            </w:rPr>
          </w:rPrChange>
        </w:rPr>
        <w:t>e</w:t>
      </w:r>
      <w:r w:rsidR="0011099E" w:rsidRPr="00635885">
        <w:rPr>
          <w:rFonts w:asciiTheme="minorHAnsi" w:hAnsiTheme="minorHAnsi"/>
          <w:w w:val="115"/>
          <w:sz w:val="22"/>
          <w:szCs w:val="22"/>
          <w:rPrChange w:id="2579" w:author="Wall, Alison E." w:date="2017-11-27T19:39:00Z">
            <w:rPr>
              <w:w w:val="115"/>
            </w:rPr>
          </w:rPrChange>
        </w:rPr>
        <w:t>ta</w:t>
      </w:r>
      <w:r w:rsidR="0011099E" w:rsidRPr="00635885">
        <w:rPr>
          <w:rFonts w:asciiTheme="minorHAnsi" w:hAnsiTheme="minorHAnsi"/>
          <w:spacing w:val="-3"/>
          <w:w w:val="115"/>
          <w:sz w:val="22"/>
          <w:szCs w:val="22"/>
          <w:rPrChange w:id="2580" w:author="Wall, Alison E." w:date="2017-11-27T19:39:00Z">
            <w:rPr>
              <w:spacing w:val="-3"/>
              <w:w w:val="115"/>
            </w:rPr>
          </w:rPrChange>
        </w:rPr>
        <w:t>r</w:t>
      </w:r>
      <w:r w:rsidR="0011099E" w:rsidRPr="00635885">
        <w:rPr>
          <w:rFonts w:asciiTheme="minorHAnsi" w:hAnsiTheme="minorHAnsi"/>
          <w:w w:val="115"/>
          <w:sz w:val="22"/>
          <w:szCs w:val="22"/>
          <w:rPrChange w:id="2581" w:author="Wall, Alison E." w:date="2017-11-27T19:39:00Z">
            <w:rPr>
              <w:w w:val="115"/>
            </w:rPr>
          </w:rPrChange>
        </w:rPr>
        <w:t>y</w:t>
      </w:r>
      <w:r w:rsidR="0011099E" w:rsidRPr="00635885">
        <w:rPr>
          <w:rFonts w:asciiTheme="minorHAnsi" w:hAnsiTheme="minorHAnsi"/>
          <w:spacing w:val="-5"/>
          <w:w w:val="115"/>
          <w:sz w:val="22"/>
          <w:szCs w:val="22"/>
          <w:rPrChange w:id="2582" w:author="Wall, Alison E." w:date="2017-11-27T19:39:00Z">
            <w:rPr>
              <w:spacing w:val="-5"/>
              <w:w w:val="115"/>
            </w:rPr>
          </w:rPrChange>
        </w:rPr>
        <w:t xml:space="preserve"> </w:t>
      </w:r>
      <w:r w:rsidR="0011099E" w:rsidRPr="00635885">
        <w:rPr>
          <w:rFonts w:asciiTheme="minorHAnsi" w:hAnsiTheme="minorHAnsi"/>
          <w:w w:val="115"/>
          <w:sz w:val="22"/>
          <w:szCs w:val="22"/>
          <w:rPrChange w:id="2583" w:author="Wall, Alison E." w:date="2017-11-27T19:39:00Z">
            <w:rPr>
              <w:w w:val="115"/>
            </w:rPr>
          </w:rPrChange>
        </w:rPr>
        <w:t>nor</w:t>
      </w:r>
      <w:r w:rsidR="0011099E" w:rsidRPr="00635885">
        <w:rPr>
          <w:rFonts w:asciiTheme="minorHAnsi" w:hAnsiTheme="minorHAnsi"/>
          <w:spacing w:val="-9"/>
          <w:w w:val="115"/>
          <w:sz w:val="22"/>
          <w:szCs w:val="22"/>
          <w:rPrChange w:id="2584" w:author="Wall, Alison E." w:date="2017-11-27T19:39:00Z">
            <w:rPr>
              <w:spacing w:val="-9"/>
              <w:w w:val="115"/>
            </w:rPr>
          </w:rPrChange>
        </w:rPr>
        <w:t xml:space="preserve"> </w:t>
      </w:r>
      <w:r w:rsidR="0011099E" w:rsidRPr="00635885">
        <w:rPr>
          <w:rFonts w:asciiTheme="minorHAnsi" w:hAnsiTheme="minorHAnsi"/>
          <w:spacing w:val="-1"/>
          <w:w w:val="115"/>
          <w:sz w:val="22"/>
          <w:szCs w:val="22"/>
          <w:rPrChange w:id="2585" w:author="Wall, Alison E." w:date="2017-11-27T19:39:00Z">
            <w:rPr>
              <w:spacing w:val="-1"/>
              <w:w w:val="115"/>
            </w:rPr>
          </w:rPrChange>
        </w:rPr>
        <w:t>f</w:t>
      </w:r>
      <w:r w:rsidR="0011099E" w:rsidRPr="00635885">
        <w:rPr>
          <w:rFonts w:asciiTheme="minorHAnsi" w:hAnsiTheme="minorHAnsi"/>
          <w:w w:val="115"/>
          <w:sz w:val="22"/>
          <w:szCs w:val="22"/>
          <w:rPrChange w:id="2586" w:author="Wall, Alison E." w:date="2017-11-27T19:39:00Z">
            <w:rPr>
              <w:w w:val="115"/>
            </w:rPr>
          </w:rPrChange>
        </w:rPr>
        <w:t>or</w:t>
      </w:r>
      <w:r w:rsidR="0011099E" w:rsidRPr="00635885">
        <w:rPr>
          <w:rFonts w:asciiTheme="minorHAnsi" w:hAnsiTheme="minorHAnsi"/>
          <w:spacing w:val="-8"/>
          <w:w w:val="115"/>
          <w:sz w:val="22"/>
          <w:szCs w:val="22"/>
          <w:rPrChange w:id="2587" w:author="Wall, Alison E." w:date="2017-11-27T19:39:00Z">
            <w:rPr>
              <w:spacing w:val="-8"/>
              <w:w w:val="115"/>
            </w:rPr>
          </w:rPrChange>
        </w:rPr>
        <w:t xml:space="preserve"> </w:t>
      </w:r>
      <w:r w:rsidR="0011099E" w:rsidRPr="00635885">
        <w:rPr>
          <w:rFonts w:asciiTheme="minorHAnsi" w:hAnsiTheme="minorHAnsi"/>
          <w:w w:val="115"/>
          <w:sz w:val="22"/>
          <w:szCs w:val="22"/>
          <w:rPrChange w:id="2588" w:author="Wall, Alison E." w:date="2017-11-27T19:39:00Z">
            <w:rPr>
              <w:w w:val="115"/>
            </w:rPr>
          </w:rPrChange>
        </w:rPr>
        <w:t>p</w:t>
      </w:r>
      <w:r w:rsidR="0011099E" w:rsidRPr="00635885">
        <w:rPr>
          <w:rFonts w:asciiTheme="minorHAnsi" w:hAnsiTheme="minorHAnsi"/>
          <w:spacing w:val="-2"/>
          <w:w w:val="115"/>
          <w:sz w:val="22"/>
          <w:szCs w:val="22"/>
          <w:rPrChange w:id="2589" w:author="Wall, Alison E." w:date="2017-11-27T19:39:00Z">
            <w:rPr>
              <w:spacing w:val="-2"/>
              <w:w w:val="115"/>
            </w:rPr>
          </w:rPrChange>
        </w:rPr>
        <w:t>r</w:t>
      </w:r>
      <w:r w:rsidR="0011099E" w:rsidRPr="00635885">
        <w:rPr>
          <w:rFonts w:asciiTheme="minorHAnsi" w:hAnsiTheme="minorHAnsi"/>
          <w:spacing w:val="-1"/>
          <w:w w:val="115"/>
          <w:sz w:val="22"/>
          <w:szCs w:val="22"/>
          <w:rPrChange w:id="2590" w:author="Wall, Alison E." w:date="2017-11-27T19:39:00Z">
            <w:rPr>
              <w:spacing w:val="-1"/>
              <w:w w:val="115"/>
            </w:rPr>
          </w:rPrChange>
        </w:rPr>
        <w:t>o</w:t>
      </w:r>
      <w:r w:rsidR="0011099E" w:rsidRPr="00635885">
        <w:rPr>
          <w:rFonts w:asciiTheme="minorHAnsi" w:hAnsiTheme="minorHAnsi"/>
          <w:w w:val="115"/>
          <w:sz w:val="22"/>
          <w:szCs w:val="22"/>
          <w:rPrChange w:id="2591" w:author="Wall, Alison E." w:date="2017-11-27T19:39:00Z">
            <w:rPr>
              <w:w w:val="115"/>
            </w:rPr>
          </w:rPrChange>
        </w:rPr>
        <w:t>fi</w:t>
      </w:r>
      <w:r w:rsidR="0011099E" w:rsidRPr="00635885">
        <w:rPr>
          <w:rFonts w:asciiTheme="minorHAnsi" w:hAnsiTheme="minorHAnsi"/>
          <w:spacing w:val="-3"/>
          <w:w w:val="115"/>
          <w:sz w:val="22"/>
          <w:szCs w:val="22"/>
          <w:rPrChange w:id="2592" w:author="Wall, Alison E." w:date="2017-11-27T19:39:00Z">
            <w:rPr>
              <w:spacing w:val="-3"/>
              <w:w w:val="115"/>
            </w:rPr>
          </w:rPrChange>
        </w:rPr>
        <w:t>t</w:t>
      </w:r>
      <w:r w:rsidR="0011099E" w:rsidRPr="00635885">
        <w:rPr>
          <w:rFonts w:asciiTheme="minorHAnsi" w:hAnsiTheme="minorHAnsi"/>
          <w:w w:val="115"/>
          <w:sz w:val="22"/>
          <w:szCs w:val="22"/>
          <w:rPrChange w:id="2593" w:author="Wall, Alison E." w:date="2017-11-27T19:39:00Z">
            <w:rPr>
              <w:w w:val="115"/>
            </w:rPr>
          </w:rPrChange>
        </w:rPr>
        <w:t>,</w:t>
      </w:r>
      <w:r w:rsidR="0011099E" w:rsidRPr="00635885">
        <w:rPr>
          <w:rFonts w:asciiTheme="minorHAnsi" w:hAnsiTheme="minorHAnsi"/>
          <w:spacing w:val="-3"/>
          <w:w w:val="115"/>
          <w:sz w:val="22"/>
          <w:szCs w:val="22"/>
          <w:rPrChange w:id="2594" w:author="Wall, Alison E." w:date="2017-11-27T19:39:00Z">
            <w:rPr>
              <w:spacing w:val="-3"/>
              <w:w w:val="115"/>
            </w:rPr>
          </w:rPrChange>
        </w:rPr>
        <w:t xml:space="preserve"> </w:t>
      </w:r>
      <w:r w:rsidR="0011099E" w:rsidRPr="00635885">
        <w:rPr>
          <w:rFonts w:asciiTheme="minorHAnsi" w:hAnsiTheme="minorHAnsi"/>
          <w:w w:val="115"/>
          <w:sz w:val="22"/>
          <w:szCs w:val="22"/>
          <w:rPrChange w:id="2595" w:author="Wall, Alison E." w:date="2017-11-27T19:39:00Z">
            <w:rPr>
              <w:w w:val="115"/>
            </w:rPr>
          </w:rPrChange>
        </w:rPr>
        <w:t>th</w:t>
      </w:r>
      <w:r w:rsidR="0011099E" w:rsidRPr="00635885">
        <w:rPr>
          <w:rFonts w:asciiTheme="minorHAnsi" w:hAnsiTheme="minorHAnsi"/>
          <w:spacing w:val="-2"/>
          <w:w w:val="115"/>
          <w:sz w:val="22"/>
          <w:szCs w:val="22"/>
          <w:rPrChange w:id="2596" w:author="Wall, Alison E." w:date="2017-11-27T19:39:00Z">
            <w:rPr>
              <w:spacing w:val="-2"/>
              <w:w w:val="115"/>
            </w:rPr>
          </w:rPrChange>
        </w:rPr>
        <w:t>e</w:t>
      </w:r>
      <w:r w:rsidR="0011099E" w:rsidRPr="00635885">
        <w:rPr>
          <w:rFonts w:asciiTheme="minorHAnsi" w:hAnsiTheme="minorHAnsi"/>
          <w:w w:val="115"/>
          <w:sz w:val="22"/>
          <w:szCs w:val="22"/>
          <w:rPrChange w:id="2597" w:author="Wall, Alison E." w:date="2017-11-27T19:39:00Z">
            <w:rPr>
              <w:w w:val="115"/>
            </w:rPr>
          </w:rPrChange>
        </w:rPr>
        <w:t>y</w:t>
      </w:r>
      <w:r w:rsidR="0011099E" w:rsidRPr="00635885">
        <w:rPr>
          <w:rFonts w:asciiTheme="minorHAnsi" w:hAnsiTheme="minorHAnsi"/>
          <w:w w:val="113"/>
          <w:sz w:val="22"/>
          <w:szCs w:val="22"/>
          <w:rPrChange w:id="2598" w:author="Wall, Alison E." w:date="2017-11-27T19:39:00Z">
            <w:rPr>
              <w:w w:val="113"/>
            </w:rPr>
          </w:rPrChange>
        </w:rPr>
        <w:t xml:space="preserve"> </w:t>
      </w:r>
      <w:r w:rsidR="0011099E" w:rsidRPr="00635885">
        <w:rPr>
          <w:rFonts w:asciiTheme="minorHAnsi" w:hAnsiTheme="minorHAnsi"/>
          <w:w w:val="115"/>
          <w:sz w:val="22"/>
          <w:szCs w:val="22"/>
          <w:rPrChange w:id="2599" w:author="Wall, Alison E." w:date="2017-11-27T19:39:00Z">
            <w:rPr>
              <w:w w:val="115"/>
            </w:rPr>
          </w:rPrChange>
        </w:rPr>
        <w:t>all</w:t>
      </w:r>
      <w:r w:rsidR="0011099E" w:rsidRPr="00635885">
        <w:rPr>
          <w:rFonts w:asciiTheme="minorHAnsi" w:hAnsiTheme="minorHAnsi"/>
          <w:spacing w:val="-1"/>
          <w:w w:val="115"/>
          <w:sz w:val="22"/>
          <w:szCs w:val="22"/>
          <w:rPrChange w:id="2600" w:author="Wall, Alison E." w:date="2017-11-27T19:39:00Z">
            <w:rPr>
              <w:spacing w:val="-1"/>
              <w:w w:val="115"/>
            </w:rPr>
          </w:rPrChange>
        </w:rPr>
        <w:t>o</w:t>
      </w:r>
      <w:r w:rsidR="0011099E" w:rsidRPr="00635885">
        <w:rPr>
          <w:rFonts w:asciiTheme="minorHAnsi" w:hAnsiTheme="minorHAnsi"/>
          <w:w w:val="115"/>
          <w:sz w:val="22"/>
          <w:szCs w:val="22"/>
          <w:rPrChange w:id="2601" w:author="Wall, Alison E." w:date="2017-11-27T19:39:00Z">
            <w:rPr>
              <w:w w:val="115"/>
            </w:rPr>
          </w:rPrChange>
        </w:rPr>
        <w:t>w</w:t>
      </w:r>
      <w:r w:rsidR="0011099E" w:rsidRPr="00635885">
        <w:rPr>
          <w:rFonts w:asciiTheme="minorHAnsi" w:hAnsiTheme="minorHAnsi"/>
          <w:spacing w:val="-12"/>
          <w:w w:val="115"/>
          <w:sz w:val="22"/>
          <w:szCs w:val="22"/>
          <w:rPrChange w:id="2602" w:author="Wall, Alison E." w:date="2017-11-27T19:39:00Z">
            <w:rPr>
              <w:spacing w:val="-12"/>
              <w:w w:val="115"/>
            </w:rPr>
          </w:rPrChange>
        </w:rPr>
        <w:t xml:space="preserve"> </w:t>
      </w:r>
      <w:r w:rsidR="0011099E" w:rsidRPr="00635885">
        <w:rPr>
          <w:rFonts w:asciiTheme="minorHAnsi" w:hAnsiTheme="minorHAnsi"/>
          <w:w w:val="115"/>
          <w:sz w:val="22"/>
          <w:szCs w:val="22"/>
          <w:rPrChange w:id="2603" w:author="Wall, Alison E." w:date="2017-11-27T19:39:00Z">
            <w:rPr>
              <w:w w:val="115"/>
            </w:rPr>
          </w:rPrChange>
        </w:rPr>
        <w:t>unde</w:t>
      </w:r>
      <w:r w:rsidR="0011099E" w:rsidRPr="00635885">
        <w:rPr>
          <w:rFonts w:asciiTheme="minorHAnsi" w:hAnsiTheme="minorHAnsi"/>
          <w:spacing w:val="-3"/>
          <w:w w:val="115"/>
          <w:sz w:val="22"/>
          <w:szCs w:val="22"/>
          <w:rPrChange w:id="2604" w:author="Wall, Alison E." w:date="2017-11-27T19:39:00Z">
            <w:rPr>
              <w:spacing w:val="-3"/>
              <w:w w:val="115"/>
            </w:rPr>
          </w:rPrChange>
        </w:rPr>
        <w:t>r</w:t>
      </w:r>
      <w:r w:rsidR="0011099E" w:rsidRPr="00635885">
        <w:rPr>
          <w:rFonts w:asciiTheme="minorHAnsi" w:hAnsiTheme="minorHAnsi"/>
          <w:w w:val="115"/>
          <w:sz w:val="22"/>
          <w:szCs w:val="22"/>
          <w:rPrChange w:id="2605" w:author="Wall, Alison E." w:date="2017-11-27T19:39:00Z">
            <w:rPr>
              <w:w w:val="115"/>
            </w:rPr>
          </w:rPrChange>
        </w:rPr>
        <w:t>-</w:t>
      </w:r>
      <w:r w:rsidR="0011099E" w:rsidRPr="00635885">
        <w:rPr>
          <w:rFonts w:asciiTheme="minorHAnsi" w:hAnsiTheme="minorHAnsi"/>
          <w:spacing w:val="-2"/>
          <w:w w:val="115"/>
          <w:sz w:val="22"/>
          <w:szCs w:val="22"/>
          <w:rPrChange w:id="2606" w:author="Wall, Alison E." w:date="2017-11-27T19:39:00Z">
            <w:rPr>
              <w:spacing w:val="-2"/>
              <w:w w:val="115"/>
            </w:rPr>
          </w:rPrChange>
        </w:rPr>
        <w:t>r</w:t>
      </w:r>
      <w:r w:rsidR="0011099E" w:rsidRPr="00635885">
        <w:rPr>
          <w:rFonts w:asciiTheme="minorHAnsi" w:hAnsiTheme="minorHAnsi"/>
          <w:w w:val="115"/>
          <w:sz w:val="22"/>
          <w:szCs w:val="22"/>
          <w:rPrChange w:id="2607" w:author="Wall, Alison E." w:date="2017-11-27T19:39:00Z">
            <w:rPr>
              <w:w w:val="115"/>
            </w:rPr>
          </w:rPrChange>
        </w:rPr>
        <w:t>ep</w:t>
      </w:r>
      <w:r w:rsidR="0011099E" w:rsidRPr="00635885">
        <w:rPr>
          <w:rFonts w:asciiTheme="minorHAnsi" w:hAnsiTheme="minorHAnsi"/>
          <w:spacing w:val="-2"/>
          <w:w w:val="115"/>
          <w:sz w:val="22"/>
          <w:szCs w:val="22"/>
          <w:rPrChange w:id="2608" w:author="Wall, Alison E." w:date="2017-11-27T19:39:00Z">
            <w:rPr>
              <w:spacing w:val="-2"/>
              <w:w w:val="115"/>
            </w:rPr>
          </w:rPrChange>
        </w:rPr>
        <w:t>r</w:t>
      </w:r>
      <w:r w:rsidR="0011099E" w:rsidRPr="00635885">
        <w:rPr>
          <w:rFonts w:asciiTheme="minorHAnsi" w:hAnsiTheme="minorHAnsi"/>
          <w:w w:val="115"/>
          <w:sz w:val="22"/>
          <w:szCs w:val="22"/>
          <w:rPrChange w:id="2609" w:author="Wall, Alison E." w:date="2017-11-27T19:39:00Z">
            <w:rPr>
              <w:w w:val="115"/>
            </w:rPr>
          </w:rPrChange>
        </w:rPr>
        <w:t>esen</w:t>
      </w:r>
      <w:r w:rsidR="0011099E" w:rsidRPr="00635885">
        <w:rPr>
          <w:rFonts w:asciiTheme="minorHAnsi" w:hAnsiTheme="minorHAnsi"/>
          <w:spacing w:val="-2"/>
          <w:w w:val="115"/>
          <w:sz w:val="22"/>
          <w:szCs w:val="22"/>
          <w:rPrChange w:id="2610" w:author="Wall, Alison E." w:date="2017-11-27T19:39:00Z">
            <w:rPr>
              <w:spacing w:val="-2"/>
              <w:w w:val="115"/>
            </w:rPr>
          </w:rPrChange>
        </w:rPr>
        <w:t>t</w:t>
      </w:r>
      <w:r w:rsidR="0011099E" w:rsidRPr="00635885">
        <w:rPr>
          <w:rFonts w:asciiTheme="minorHAnsi" w:hAnsiTheme="minorHAnsi"/>
          <w:w w:val="115"/>
          <w:sz w:val="22"/>
          <w:szCs w:val="22"/>
          <w:rPrChange w:id="2611" w:author="Wall, Alison E." w:date="2017-11-27T19:39:00Z">
            <w:rPr>
              <w:w w:val="115"/>
            </w:rPr>
          </w:rPrChange>
        </w:rPr>
        <w:t>ed</w:t>
      </w:r>
      <w:r w:rsidR="0011099E" w:rsidRPr="00635885">
        <w:rPr>
          <w:rFonts w:asciiTheme="minorHAnsi" w:hAnsiTheme="minorHAnsi"/>
          <w:spacing w:val="-9"/>
          <w:w w:val="115"/>
          <w:sz w:val="22"/>
          <w:szCs w:val="22"/>
          <w:rPrChange w:id="2612" w:author="Wall, Alison E." w:date="2017-11-27T19:39:00Z">
            <w:rPr>
              <w:spacing w:val="-9"/>
              <w:w w:val="115"/>
            </w:rPr>
          </w:rPrChange>
        </w:rPr>
        <w:t xml:space="preserve"> </w:t>
      </w:r>
      <w:r w:rsidR="0011099E" w:rsidRPr="00635885">
        <w:rPr>
          <w:rFonts w:asciiTheme="minorHAnsi" w:hAnsiTheme="minorHAnsi"/>
          <w:w w:val="115"/>
          <w:sz w:val="22"/>
          <w:szCs w:val="22"/>
          <w:rPrChange w:id="2613" w:author="Wall, Alison E." w:date="2017-11-27T19:39:00Z">
            <w:rPr>
              <w:w w:val="115"/>
            </w:rPr>
          </w:rPrChange>
        </w:rPr>
        <w:t>g</w:t>
      </w:r>
      <w:r w:rsidR="0011099E" w:rsidRPr="00635885">
        <w:rPr>
          <w:rFonts w:asciiTheme="minorHAnsi" w:hAnsiTheme="minorHAnsi"/>
          <w:spacing w:val="-2"/>
          <w:w w:val="115"/>
          <w:sz w:val="22"/>
          <w:szCs w:val="22"/>
          <w:rPrChange w:id="2614" w:author="Wall, Alison E." w:date="2017-11-27T19:39:00Z">
            <w:rPr>
              <w:spacing w:val="-2"/>
              <w:w w:val="115"/>
            </w:rPr>
          </w:rPrChange>
        </w:rPr>
        <w:t>r</w:t>
      </w:r>
      <w:r w:rsidR="0011099E" w:rsidRPr="00635885">
        <w:rPr>
          <w:rFonts w:asciiTheme="minorHAnsi" w:hAnsiTheme="minorHAnsi"/>
          <w:w w:val="115"/>
          <w:sz w:val="22"/>
          <w:szCs w:val="22"/>
          <w:rPrChange w:id="2615" w:author="Wall, Alison E." w:date="2017-11-27T19:39:00Z">
            <w:rPr>
              <w:w w:val="115"/>
            </w:rPr>
          </w:rPrChange>
        </w:rPr>
        <w:t>oups</w:t>
      </w:r>
      <w:r w:rsidR="0011099E" w:rsidRPr="00635885">
        <w:rPr>
          <w:rFonts w:asciiTheme="minorHAnsi" w:hAnsiTheme="minorHAnsi"/>
          <w:spacing w:val="-12"/>
          <w:w w:val="115"/>
          <w:sz w:val="22"/>
          <w:szCs w:val="22"/>
          <w:rPrChange w:id="2616" w:author="Wall, Alison E." w:date="2017-11-27T19:39:00Z">
            <w:rPr>
              <w:spacing w:val="-12"/>
              <w:w w:val="115"/>
            </w:rPr>
          </w:rPrChange>
        </w:rPr>
        <w:t xml:space="preserve"> </w:t>
      </w:r>
      <w:r w:rsidR="0011099E" w:rsidRPr="00635885">
        <w:rPr>
          <w:rFonts w:asciiTheme="minorHAnsi" w:hAnsiTheme="minorHAnsi"/>
          <w:spacing w:val="-1"/>
          <w:w w:val="115"/>
          <w:sz w:val="22"/>
          <w:szCs w:val="22"/>
          <w:rPrChange w:id="2617" w:author="Wall, Alison E." w:date="2017-11-27T19:39:00Z">
            <w:rPr>
              <w:spacing w:val="-1"/>
              <w:w w:val="115"/>
            </w:rPr>
          </w:rPrChange>
        </w:rPr>
        <w:t>t</w:t>
      </w:r>
      <w:r w:rsidR="0011099E" w:rsidRPr="00635885">
        <w:rPr>
          <w:rFonts w:asciiTheme="minorHAnsi" w:hAnsiTheme="minorHAnsi"/>
          <w:w w:val="115"/>
          <w:sz w:val="22"/>
          <w:szCs w:val="22"/>
          <w:rPrChange w:id="2618" w:author="Wall, Alison E." w:date="2017-11-27T19:39:00Z">
            <w:rPr>
              <w:w w:val="115"/>
            </w:rPr>
          </w:rPrChange>
        </w:rPr>
        <w:t>o</w:t>
      </w:r>
      <w:r w:rsidR="0011099E" w:rsidRPr="00635885">
        <w:rPr>
          <w:rFonts w:asciiTheme="minorHAnsi" w:hAnsiTheme="minorHAnsi"/>
          <w:spacing w:val="-14"/>
          <w:w w:val="115"/>
          <w:sz w:val="22"/>
          <w:szCs w:val="22"/>
          <w:rPrChange w:id="2619" w:author="Wall, Alison E." w:date="2017-11-27T19:39:00Z">
            <w:rPr>
              <w:spacing w:val="-14"/>
              <w:w w:val="115"/>
            </w:rPr>
          </w:rPrChange>
        </w:rPr>
        <w:t xml:space="preserve"> </w:t>
      </w:r>
      <w:r w:rsidR="0011099E" w:rsidRPr="00635885">
        <w:rPr>
          <w:rFonts w:asciiTheme="minorHAnsi" w:hAnsiTheme="minorHAnsi"/>
          <w:spacing w:val="-2"/>
          <w:w w:val="115"/>
          <w:sz w:val="22"/>
          <w:szCs w:val="22"/>
          <w:rPrChange w:id="2620" w:author="Wall, Alison E." w:date="2017-11-27T19:39:00Z">
            <w:rPr>
              <w:spacing w:val="-2"/>
              <w:w w:val="115"/>
            </w:rPr>
          </w:rPrChange>
        </w:rPr>
        <w:t>g</w:t>
      </w:r>
      <w:r w:rsidR="0011099E" w:rsidRPr="00635885">
        <w:rPr>
          <w:rFonts w:asciiTheme="minorHAnsi" w:hAnsiTheme="minorHAnsi"/>
          <w:w w:val="115"/>
          <w:sz w:val="22"/>
          <w:szCs w:val="22"/>
          <w:rPrChange w:id="2621" w:author="Wall, Alison E." w:date="2017-11-27T19:39:00Z">
            <w:rPr>
              <w:w w:val="115"/>
            </w:rPr>
          </w:rPrChange>
        </w:rPr>
        <w:t>ain</w:t>
      </w:r>
      <w:r w:rsidR="0011099E" w:rsidRPr="00635885">
        <w:rPr>
          <w:rFonts w:asciiTheme="minorHAnsi" w:hAnsiTheme="minorHAnsi"/>
          <w:spacing w:val="-9"/>
          <w:w w:val="115"/>
          <w:sz w:val="22"/>
          <w:szCs w:val="22"/>
          <w:rPrChange w:id="2622" w:author="Wall, Alison E." w:date="2017-11-27T19:39:00Z">
            <w:rPr>
              <w:spacing w:val="-9"/>
              <w:w w:val="115"/>
            </w:rPr>
          </w:rPrChange>
        </w:rPr>
        <w:t xml:space="preserve"> </w:t>
      </w:r>
      <w:r w:rsidR="0011099E" w:rsidRPr="00635885">
        <w:rPr>
          <w:rFonts w:asciiTheme="minorHAnsi" w:hAnsiTheme="minorHAnsi"/>
          <w:spacing w:val="-3"/>
          <w:w w:val="115"/>
          <w:sz w:val="22"/>
          <w:szCs w:val="22"/>
          <w:rPrChange w:id="2623" w:author="Wall, Alison E." w:date="2017-11-27T19:39:00Z">
            <w:rPr>
              <w:spacing w:val="-3"/>
              <w:w w:val="115"/>
            </w:rPr>
          </w:rPrChange>
        </w:rPr>
        <w:t>v</w:t>
      </w:r>
      <w:r w:rsidR="0011099E" w:rsidRPr="00635885">
        <w:rPr>
          <w:rFonts w:asciiTheme="minorHAnsi" w:hAnsiTheme="minorHAnsi"/>
          <w:w w:val="115"/>
          <w:sz w:val="22"/>
          <w:szCs w:val="22"/>
          <w:rPrChange w:id="2624" w:author="Wall, Alison E." w:date="2017-11-27T19:39:00Z">
            <w:rPr>
              <w:w w:val="115"/>
            </w:rPr>
          </w:rPrChange>
        </w:rPr>
        <w:t>aluable</w:t>
      </w:r>
      <w:r w:rsidR="0011099E" w:rsidRPr="00635885">
        <w:rPr>
          <w:rFonts w:asciiTheme="minorHAnsi" w:hAnsiTheme="minorHAnsi"/>
          <w:spacing w:val="-12"/>
          <w:w w:val="115"/>
          <w:sz w:val="22"/>
          <w:szCs w:val="22"/>
          <w:rPrChange w:id="2625" w:author="Wall, Alison E." w:date="2017-11-27T19:39:00Z">
            <w:rPr>
              <w:spacing w:val="-12"/>
              <w:w w:val="115"/>
            </w:rPr>
          </w:rPrChange>
        </w:rPr>
        <w:t xml:space="preserve"> </w:t>
      </w:r>
      <w:r w:rsidR="0011099E" w:rsidRPr="00635885">
        <w:rPr>
          <w:rFonts w:asciiTheme="minorHAnsi" w:hAnsiTheme="minorHAnsi"/>
          <w:spacing w:val="-3"/>
          <w:w w:val="115"/>
          <w:sz w:val="22"/>
          <w:szCs w:val="22"/>
          <w:rPrChange w:id="2626" w:author="Wall, Alison E." w:date="2017-11-27T19:39:00Z">
            <w:rPr>
              <w:spacing w:val="-3"/>
              <w:w w:val="115"/>
            </w:rPr>
          </w:rPrChange>
        </w:rPr>
        <w:t>e</w:t>
      </w:r>
      <w:r w:rsidR="0011099E" w:rsidRPr="00635885">
        <w:rPr>
          <w:rFonts w:asciiTheme="minorHAnsi" w:hAnsiTheme="minorHAnsi"/>
          <w:w w:val="115"/>
          <w:sz w:val="22"/>
          <w:szCs w:val="22"/>
          <w:rPrChange w:id="2627" w:author="Wall, Alison E." w:date="2017-11-27T19:39:00Z">
            <w:rPr>
              <w:w w:val="115"/>
            </w:rPr>
          </w:rPrChange>
        </w:rPr>
        <w:t>xperience</w:t>
      </w:r>
      <w:r w:rsidR="0011099E" w:rsidRPr="00635885">
        <w:rPr>
          <w:rFonts w:asciiTheme="minorHAnsi" w:hAnsiTheme="minorHAnsi"/>
          <w:spacing w:val="-13"/>
          <w:w w:val="115"/>
          <w:sz w:val="22"/>
          <w:szCs w:val="22"/>
          <w:rPrChange w:id="2628" w:author="Wall, Alison E." w:date="2017-11-27T19:39:00Z">
            <w:rPr>
              <w:spacing w:val="-13"/>
              <w:w w:val="115"/>
            </w:rPr>
          </w:rPrChange>
        </w:rPr>
        <w:t xml:space="preserve"> </w:t>
      </w:r>
      <w:r w:rsidR="0011099E" w:rsidRPr="00635885">
        <w:rPr>
          <w:rFonts w:asciiTheme="minorHAnsi" w:hAnsiTheme="minorHAnsi"/>
          <w:spacing w:val="-2"/>
          <w:w w:val="115"/>
          <w:sz w:val="22"/>
          <w:szCs w:val="22"/>
          <w:rPrChange w:id="2629" w:author="Wall, Alison E." w:date="2017-11-27T19:39:00Z">
            <w:rPr>
              <w:spacing w:val="-2"/>
              <w:w w:val="115"/>
            </w:rPr>
          </w:rPrChange>
        </w:rPr>
        <w:t>w</w:t>
      </w:r>
      <w:r w:rsidR="0011099E" w:rsidRPr="00635885">
        <w:rPr>
          <w:rFonts w:asciiTheme="minorHAnsi" w:hAnsiTheme="minorHAnsi"/>
          <w:w w:val="115"/>
          <w:sz w:val="22"/>
          <w:szCs w:val="22"/>
          <w:rPrChange w:id="2630" w:author="Wall, Alison E." w:date="2017-11-27T19:39:00Z">
            <w:rPr>
              <w:w w:val="115"/>
            </w:rPr>
          </w:rPrChange>
        </w:rPr>
        <w:t>orking</w:t>
      </w:r>
      <w:r w:rsidR="0011099E" w:rsidRPr="00635885">
        <w:rPr>
          <w:rFonts w:asciiTheme="minorHAnsi" w:hAnsiTheme="minorHAnsi"/>
          <w:spacing w:val="-9"/>
          <w:w w:val="115"/>
          <w:sz w:val="22"/>
          <w:szCs w:val="22"/>
          <w:rPrChange w:id="2631" w:author="Wall, Alison E." w:date="2017-11-27T19:39:00Z">
            <w:rPr>
              <w:spacing w:val="-9"/>
              <w:w w:val="115"/>
            </w:rPr>
          </w:rPrChange>
        </w:rPr>
        <w:t xml:space="preserve"> </w:t>
      </w:r>
      <w:r w:rsidR="0011099E" w:rsidRPr="00635885">
        <w:rPr>
          <w:rFonts w:asciiTheme="minorHAnsi" w:hAnsiTheme="minorHAnsi"/>
          <w:w w:val="115"/>
          <w:sz w:val="22"/>
          <w:szCs w:val="22"/>
          <w:rPrChange w:id="2632" w:author="Wall, Alison E." w:date="2017-11-27T19:39:00Z">
            <w:rPr>
              <w:w w:val="115"/>
            </w:rPr>
          </w:rPrChange>
        </w:rPr>
        <w:t>in</w:t>
      </w:r>
      <w:r w:rsidR="0011099E" w:rsidRPr="00635885">
        <w:rPr>
          <w:rFonts w:asciiTheme="minorHAnsi" w:hAnsiTheme="minorHAnsi"/>
          <w:spacing w:val="-9"/>
          <w:w w:val="115"/>
          <w:sz w:val="22"/>
          <w:szCs w:val="22"/>
          <w:rPrChange w:id="2633" w:author="Wall, Alison E." w:date="2017-11-27T19:39:00Z">
            <w:rPr>
              <w:spacing w:val="-9"/>
              <w:w w:val="115"/>
            </w:rPr>
          </w:rPrChange>
        </w:rPr>
        <w:t xml:space="preserve"> </w:t>
      </w:r>
      <w:r w:rsidR="0011099E" w:rsidRPr="00635885">
        <w:rPr>
          <w:rFonts w:asciiTheme="minorHAnsi" w:hAnsiTheme="minorHAnsi"/>
          <w:w w:val="115"/>
          <w:sz w:val="22"/>
          <w:szCs w:val="22"/>
          <w:rPrChange w:id="2634" w:author="Wall, Alison E." w:date="2017-11-27T19:39:00Z">
            <w:rPr>
              <w:w w:val="115"/>
            </w:rPr>
          </w:rPrChange>
        </w:rPr>
        <w:t>the</w:t>
      </w:r>
      <w:r w:rsidR="0011099E" w:rsidRPr="00635885">
        <w:rPr>
          <w:rFonts w:asciiTheme="minorHAnsi" w:hAnsiTheme="minorHAnsi"/>
          <w:w w:val="119"/>
          <w:sz w:val="22"/>
          <w:szCs w:val="22"/>
          <w:rPrChange w:id="2635" w:author="Wall, Alison E." w:date="2017-11-27T19:39:00Z">
            <w:rPr>
              <w:w w:val="119"/>
            </w:rPr>
          </w:rPrChange>
        </w:rPr>
        <w:t xml:space="preserve"> </w:t>
      </w:r>
      <w:r w:rsidR="0011099E" w:rsidRPr="00635885">
        <w:rPr>
          <w:rFonts w:asciiTheme="minorHAnsi" w:hAnsiTheme="minorHAnsi"/>
          <w:w w:val="115"/>
          <w:sz w:val="22"/>
          <w:szCs w:val="22"/>
          <w:rPrChange w:id="2636" w:author="Wall, Alison E." w:date="2017-11-27T19:39:00Z">
            <w:rPr>
              <w:w w:val="115"/>
            </w:rPr>
          </w:rPrChange>
        </w:rPr>
        <w:t>s</w:t>
      </w:r>
      <w:r w:rsidR="0011099E" w:rsidRPr="00635885">
        <w:rPr>
          <w:rFonts w:asciiTheme="minorHAnsi" w:hAnsiTheme="minorHAnsi"/>
          <w:spacing w:val="-1"/>
          <w:w w:val="115"/>
          <w:sz w:val="22"/>
          <w:szCs w:val="22"/>
          <w:rPrChange w:id="2637" w:author="Wall, Alison E." w:date="2017-11-27T19:39:00Z">
            <w:rPr>
              <w:spacing w:val="-1"/>
              <w:w w:val="115"/>
            </w:rPr>
          </w:rPrChange>
        </w:rPr>
        <w:t>o</w:t>
      </w:r>
      <w:r w:rsidR="0011099E" w:rsidRPr="00635885">
        <w:rPr>
          <w:rFonts w:asciiTheme="minorHAnsi" w:hAnsiTheme="minorHAnsi"/>
          <w:spacing w:val="-2"/>
          <w:w w:val="115"/>
          <w:sz w:val="22"/>
          <w:szCs w:val="22"/>
          <w:rPrChange w:id="2638" w:author="Wall, Alison E." w:date="2017-11-27T19:39:00Z">
            <w:rPr>
              <w:spacing w:val="-2"/>
              <w:w w:val="115"/>
            </w:rPr>
          </w:rPrChange>
        </w:rPr>
        <w:t>ftw</w:t>
      </w:r>
      <w:r w:rsidR="0011099E" w:rsidRPr="00635885">
        <w:rPr>
          <w:rFonts w:asciiTheme="minorHAnsi" w:hAnsiTheme="minorHAnsi"/>
          <w:w w:val="115"/>
          <w:sz w:val="22"/>
          <w:szCs w:val="22"/>
          <w:rPrChange w:id="2639" w:author="Wall, Alison E." w:date="2017-11-27T19:39:00Z">
            <w:rPr>
              <w:w w:val="115"/>
            </w:rPr>
          </w:rPrChange>
        </w:rPr>
        <w:t>a</w:t>
      </w:r>
      <w:r w:rsidR="0011099E" w:rsidRPr="00635885">
        <w:rPr>
          <w:rFonts w:asciiTheme="minorHAnsi" w:hAnsiTheme="minorHAnsi"/>
          <w:spacing w:val="-3"/>
          <w:w w:val="115"/>
          <w:sz w:val="22"/>
          <w:szCs w:val="22"/>
          <w:rPrChange w:id="2640" w:author="Wall, Alison E." w:date="2017-11-27T19:39:00Z">
            <w:rPr>
              <w:spacing w:val="-3"/>
              <w:w w:val="115"/>
            </w:rPr>
          </w:rPrChange>
        </w:rPr>
        <w:t>r</w:t>
      </w:r>
      <w:r w:rsidR="0011099E" w:rsidRPr="00635885">
        <w:rPr>
          <w:rFonts w:asciiTheme="minorHAnsi" w:hAnsiTheme="minorHAnsi"/>
          <w:w w:val="115"/>
          <w:sz w:val="22"/>
          <w:szCs w:val="22"/>
          <w:rPrChange w:id="2641" w:author="Wall, Alison E." w:date="2017-11-27T19:39:00Z">
            <w:rPr>
              <w:w w:val="115"/>
            </w:rPr>
          </w:rPrChange>
        </w:rPr>
        <w:t>e</w:t>
      </w:r>
      <w:r w:rsidR="0011099E" w:rsidRPr="00635885">
        <w:rPr>
          <w:rFonts w:asciiTheme="minorHAnsi" w:hAnsiTheme="minorHAnsi"/>
          <w:spacing w:val="-8"/>
          <w:w w:val="115"/>
          <w:sz w:val="22"/>
          <w:szCs w:val="22"/>
          <w:rPrChange w:id="2642" w:author="Wall, Alison E." w:date="2017-11-27T19:39:00Z">
            <w:rPr>
              <w:spacing w:val="-8"/>
              <w:w w:val="115"/>
            </w:rPr>
          </w:rPrChange>
        </w:rPr>
        <w:t xml:space="preserve"> </w:t>
      </w:r>
      <w:r w:rsidR="0011099E" w:rsidRPr="00635885">
        <w:rPr>
          <w:rFonts w:asciiTheme="minorHAnsi" w:hAnsiTheme="minorHAnsi"/>
          <w:w w:val="115"/>
          <w:sz w:val="22"/>
          <w:szCs w:val="22"/>
          <w:rPrChange w:id="2643" w:author="Wall, Alison E." w:date="2017-11-27T19:39:00Z">
            <w:rPr>
              <w:w w:val="115"/>
            </w:rPr>
          </w:rPrChange>
        </w:rPr>
        <w:t>indu</w:t>
      </w:r>
      <w:r w:rsidR="0011099E" w:rsidRPr="00635885">
        <w:rPr>
          <w:rFonts w:asciiTheme="minorHAnsi" w:hAnsiTheme="minorHAnsi"/>
          <w:spacing w:val="-2"/>
          <w:w w:val="115"/>
          <w:sz w:val="22"/>
          <w:szCs w:val="22"/>
          <w:rPrChange w:id="2644" w:author="Wall, Alison E." w:date="2017-11-27T19:39:00Z">
            <w:rPr>
              <w:spacing w:val="-2"/>
              <w:w w:val="115"/>
            </w:rPr>
          </w:rPrChange>
        </w:rPr>
        <w:t>s</w:t>
      </w:r>
      <w:r w:rsidR="0011099E" w:rsidRPr="00635885">
        <w:rPr>
          <w:rFonts w:asciiTheme="minorHAnsi" w:hAnsiTheme="minorHAnsi"/>
          <w:w w:val="115"/>
          <w:sz w:val="22"/>
          <w:szCs w:val="22"/>
          <w:rPrChange w:id="2645" w:author="Wall, Alison E." w:date="2017-11-27T19:39:00Z">
            <w:rPr>
              <w:w w:val="115"/>
            </w:rPr>
          </w:rPrChange>
        </w:rPr>
        <w:t>t</w:t>
      </w:r>
      <w:r w:rsidR="0011099E" w:rsidRPr="00635885">
        <w:rPr>
          <w:rFonts w:asciiTheme="minorHAnsi" w:hAnsiTheme="minorHAnsi"/>
          <w:spacing w:val="-3"/>
          <w:w w:val="115"/>
          <w:sz w:val="22"/>
          <w:szCs w:val="22"/>
          <w:rPrChange w:id="2646" w:author="Wall, Alison E." w:date="2017-11-27T19:39:00Z">
            <w:rPr>
              <w:spacing w:val="-3"/>
              <w:w w:val="115"/>
            </w:rPr>
          </w:rPrChange>
        </w:rPr>
        <w:t>r</w:t>
      </w:r>
      <w:r w:rsidR="0011099E" w:rsidRPr="00635885">
        <w:rPr>
          <w:rFonts w:asciiTheme="minorHAnsi" w:hAnsiTheme="minorHAnsi"/>
          <w:spacing w:val="-10"/>
          <w:w w:val="115"/>
          <w:sz w:val="22"/>
          <w:szCs w:val="22"/>
          <w:rPrChange w:id="2647" w:author="Wall, Alison E." w:date="2017-11-27T19:39:00Z">
            <w:rPr>
              <w:spacing w:val="-10"/>
              <w:w w:val="115"/>
            </w:rPr>
          </w:rPrChange>
        </w:rPr>
        <w:t>y</w:t>
      </w:r>
      <w:r w:rsidR="0011099E" w:rsidRPr="00635885">
        <w:rPr>
          <w:rFonts w:asciiTheme="minorHAnsi" w:hAnsiTheme="minorHAnsi"/>
          <w:w w:val="115"/>
          <w:sz w:val="22"/>
          <w:szCs w:val="22"/>
          <w:rPrChange w:id="2648" w:author="Wall, Alison E." w:date="2017-11-27T19:39:00Z">
            <w:rPr>
              <w:w w:val="115"/>
            </w:rPr>
          </w:rPrChange>
        </w:rPr>
        <w:t>.</w:t>
      </w:r>
      <w:r w:rsidR="0011099E" w:rsidRPr="00635885">
        <w:rPr>
          <w:rFonts w:asciiTheme="minorHAnsi" w:hAnsiTheme="minorHAnsi"/>
          <w:spacing w:val="-5"/>
          <w:w w:val="115"/>
          <w:sz w:val="22"/>
          <w:szCs w:val="22"/>
          <w:rPrChange w:id="2649" w:author="Wall, Alison E." w:date="2017-11-27T19:39:00Z">
            <w:rPr>
              <w:spacing w:val="-5"/>
              <w:w w:val="115"/>
            </w:rPr>
          </w:rPrChange>
        </w:rPr>
        <w:t xml:space="preserve"> </w:t>
      </w:r>
      <w:r w:rsidR="0011099E" w:rsidRPr="00635885">
        <w:rPr>
          <w:rFonts w:asciiTheme="minorHAnsi" w:hAnsiTheme="minorHAnsi"/>
          <w:w w:val="115"/>
          <w:sz w:val="22"/>
          <w:szCs w:val="22"/>
          <w:rPrChange w:id="2650" w:author="Wall, Alison E." w:date="2017-11-27T19:39:00Z">
            <w:rPr>
              <w:w w:val="115"/>
            </w:rPr>
          </w:rPrChange>
        </w:rPr>
        <w:t>Ma</w:t>
      </w:r>
      <w:r w:rsidR="0011099E" w:rsidRPr="00635885">
        <w:rPr>
          <w:rFonts w:asciiTheme="minorHAnsi" w:hAnsiTheme="minorHAnsi"/>
          <w:spacing w:val="-3"/>
          <w:w w:val="115"/>
          <w:sz w:val="22"/>
          <w:szCs w:val="22"/>
          <w:rPrChange w:id="2651" w:author="Wall, Alison E." w:date="2017-11-27T19:39:00Z">
            <w:rPr>
              <w:spacing w:val="-3"/>
              <w:w w:val="115"/>
            </w:rPr>
          </w:rPrChange>
        </w:rPr>
        <w:t>n</w:t>
      </w:r>
      <w:r w:rsidR="0011099E" w:rsidRPr="00635885">
        <w:rPr>
          <w:rFonts w:asciiTheme="minorHAnsi" w:hAnsiTheme="minorHAnsi"/>
          <w:w w:val="115"/>
          <w:sz w:val="22"/>
          <w:szCs w:val="22"/>
          <w:rPrChange w:id="2652" w:author="Wall, Alison E." w:date="2017-11-27T19:39:00Z">
            <w:rPr>
              <w:w w:val="115"/>
            </w:rPr>
          </w:rPrChange>
        </w:rPr>
        <w:t>y</w:t>
      </w:r>
      <w:r w:rsidR="0011099E" w:rsidRPr="00635885">
        <w:rPr>
          <w:rFonts w:asciiTheme="minorHAnsi" w:hAnsiTheme="minorHAnsi"/>
          <w:spacing w:val="-8"/>
          <w:w w:val="115"/>
          <w:sz w:val="22"/>
          <w:szCs w:val="22"/>
          <w:rPrChange w:id="2653" w:author="Wall, Alison E." w:date="2017-11-27T19:39:00Z">
            <w:rPr>
              <w:spacing w:val="-8"/>
              <w:w w:val="115"/>
            </w:rPr>
          </w:rPrChange>
        </w:rPr>
        <w:t xml:space="preserve"> </w:t>
      </w:r>
      <w:r w:rsidR="0011099E" w:rsidRPr="00635885">
        <w:rPr>
          <w:rFonts w:asciiTheme="minorHAnsi" w:hAnsiTheme="minorHAnsi"/>
          <w:w w:val="115"/>
          <w:sz w:val="22"/>
          <w:szCs w:val="22"/>
          <w:rPrChange w:id="2654" w:author="Wall, Alison E." w:date="2017-11-27T19:39:00Z">
            <w:rPr>
              <w:w w:val="115"/>
            </w:rPr>
          </w:rPrChange>
        </w:rPr>
        <w:t>individual</w:t>
      </w:r>
      <w:r w:rsidR="0011099E" w:rsidRPr="00635885">
        <w:rPr>
          <w:rFonts w:asciiTheme="minorHAnsi" w:hAnsiTheme="minorHAnsi"/>
          <w:spacing w:val="-6"/>
          <w:w w:val="115"/>
          <w:sz w:val="22"/>
          <w:szCs w:val="22"/>
          <w:rPrChange w:id="2655" w:author="Wall, Alison E." w:date="2017-11-27T19:39:00Z">
            <w:rPr>
              <w:spacing w:val="-6"/>
              <w:w w:val="115"/>
            </w:rPr>
          </w:rPrChange>
        </w:rPr>
        <w:t xml:space="preserve"> </w:t>
      </w:r>
      <w:r w:rsidR="0011099E" w:rsidRPr="00635885">
        <w:rPr>
          <w:rFonts w:asciiTheme="minorHAnsi" w:hAnsiTheme="minorHAnsi"/>
          <w:w w:val="115"/>
          <w:sz w:val="22"/>
          <w:szCs w:val="22"/>
          <w:rPrChange w:id="2656" w:author="Wall, Alison E." w:date="2017-11-27T19:39:00Z">
            <w:rPr>
              <w:w w:val="115"/>
            </w:rPr>
          </w:rPrChange>
        </w:rPr>
        <w:t>con</w:t>
      </w:r>
      <w:r w:rsidR="0011099E" w:rsidRPr="00635885">
        <w:rPr>
          <w:rFonts w:asciiTheme="minorHAnsi" w:hAnsiTheme="minorHAnsi"/>
          <w:spacing w:val="-2"/>
          <w:w w:val="115"/>
          <w:sz w:val="22"/>
          <w:szCs w:val="22"/>
          <w:rPrChange w:id="2657" w:author="Wall, Alison E." w:date="2017-11-27T19:39:00Z">
            <w:rPr>
              <w:spacing w:val="-2"/>
              <w:w w:val="115"/>
            </w:rPr>
          </w:rPrChange>
        </w:rPr>
        <w:t>f</w:t>
      </w:r>
      <w:r w:rsidR="0011099E" w:rsidRPr="00635885">
        <w:rPr>
          <w:rFonts w:asciiTheme="minorHAnsi" w:hAnsiTheme="minorHAnsi"/>
          <w:w w:val="115"/>
          <w:sz w:val="22"/>
          <w:szCs w:val="22"/>
          <w:rPrChange w:id="2658" w:author="Wall, Alison E." w:date="2017-11-27T19:39:00Z">
            <w:rPr>
              <w:w w:val="115"/>
            </w:rPr>
          </w:rPrChange>
        </w:rPr>
        <w:t>e</w:t>
      </w:r>
      <w:r w:rsidR="0011099E" w:rsidRPr="00635885">
        <w:rPr>
          <w:rFonts w:asciiTheme="minorHAnsi" w:hAnsiTheme="minorHAnsi"/>
          <w:spacing w:val="-2"/>
          <w:w w:val="115"/>
          <w:sz w:val="22"/>
          <w:szCs w:val="22"/>
          <w:rPrChange w:id="2659" w:author="Wall, Alison E." w:date="2017-11-27T19:39:00Z">
            <w:rPr>
              <w:spacing w:val="-2"/>
              <w:w w:val="115"/>
            </w:rPr>
          </w:rPrChange>
        </w:rPr>
        <w:t>r</w:t>
      </w:r>
      <w:r w:rsidR="0011099E" w:rsidRPr="00635885">
        <w:rPr>
          <w:rFonts w:asciiTheme="minorHAnsi" w:hAnsiTheme="minorHAnsi"/>
          <w:w w:val="115"/>
          <w:sz w:val="22"/>
          <w:szCs w:val="22"/>
          <w:rPrChange w:id="2660" w:author="Wall, Alison E." w:date="2017-11-27T19:39:00Z">
            <w:rPr>
              <w:w w:val="115"/>
            </w:rPr>
          </w:rPrChange>
        </w:rPr>
        <w:t>ence</w:t>
      </w:r>
      <w:r w:rsidR="0011099E" w:rsidRPr="00635885">
        <w:rPr>
          <w:rFonts w:asciiTheme="minorHAnsi" w:hAnsiTheme="minorHAnsi"/>
          <w:spacing w:val="-9"/>
          <w:w w:val="115"/>
          <w:sz w:val="22"/>
          <w:szCs w:val="22"/>
          <w:rPrChange w:id="2661" w:author="Wall, Alison E." w:date="2017-11-27T19:39:00Z">
            <w:rPr>
              <w:spacing w:val="-9"/>
              <w:w w:val="115"/>
            </w:rPr>
          </w:rPrChange>
        </w:rPr>
        <w:t xml:space="preserve"> </w:t>
      </w:r>
      <w:r w:rsidR="0011099E" w:rsidRPr="00635885">
        <w:rPr>
          <w:rFonts w:asciiTheme="minorHAnsi" w:hAnsiTheme="minorHAnsi"/>
          <w:w w:val="115"/>
          <w:sz w:val="22"/>
          <w:szCs w:val="22"/>
          <w:rPrChange w:id="2662" w:author="Wall, Alison E." w:date="2017-11-27T19:39:00Z">
            <w:rPr>
              <w:w w:val="115"/>
            </w:rPr>
          </w:rPrChange>
        </w:rPr>
        <w:t>spea</w:t>
      </w:r>
      <w:r w:rsidR="0011099E" w:rsidRPr="00635885">
        <w:rPr>
          <w:rFonts w:asciiTheme="minorHAnsi" w:hAnsiTheme="minorHAnsi"/>
          <w:spacing w:val="-4"/>
          <w:w w:val="115"/>
          <w:sz w:val="22"/>
          <w:szCs w:val="22"/>
          <w:rPrChange w:id="2663" w:author="Wall, Alison E." w:date="2017-11-27T19:39:00Z">
            <w:rPr>
              <w:spacing w:val="-4"/>
              <w:w w:val="115"/>
            </w:rPr>
          </w:rPrChange>
        </w:rPr>
        <w:t>k</w:t>
      </w:r>
      <w:r w:rsidR="0011099E" w:rsidRPr="00635885">
        <w:rPr>
          <w:rFonts w:asciiTheme="minorHAnsi" w:hAnsiTheme="minorHAnsi"/>
          <w:w w:val="115"/>
          <w:sz w:val="22"/>
          <w:szCs w:val="22"/>
          <w:rPrChange w:id="2664" w:author="Wall, Alison E." w:date="2017-11-27T19:39:00Z">
            <w:rPr>
              <w:w w:val="115"/>
            </w:rPr>
          </w:rPrChange>
        </w:rPr>
        <w:t>e</w:t>
      </w:r>
      <w:r w:rsidR="0011099E" w:rsidRPr="00635885">
        <w:rPr>
          <w:rFonts w:asciiTheme="minorHAnsi" w:hAnsiTheme="minorHAnsi"/>
          <w:spacing w:val="-2"/>
          <w:w w:val="115"/>
          <w:sz w:val="22"/>
          <w:szCs w:val="22"/>
          <w:rPrChange w:id="2665" w:author="Wall, Alison E." w:date="2017-11-27T19:39:00Z">
            <w:rPr>
              <w:spacing w:val="-2"/>
              <w:w w:val="115"/>
            </w:rPr>
          </w:rPrChange>
        </w:rPr>
        <w:t>r</w:t>
      </w:r>
      <w:r w:rsidR="0011099E" w:rsidRPr="00635885">
        <w:rPr>
          <w:rFonts w:asciiTheme="minorHAnsi" w:hAnsiTheme="minorHAnsi"/>
          <w:w w:val="115"/>
          <w:sz w:val="22"/>
          <w:szCs w:val="22"/>
          <w:rPrChange w:id="2666" w:author="Wall, Alison E." w:date="2017-11-27T19:39:00Z">
            <w:rPr>
              <w:w w:val="115"/>
            </w:rPr>
          </w:rPrChange>
        </w:rPr>
        <w:t>s</w:t>
      </w:r>
      <w:r w:rsidR="0011099E" w:rsidRPr="00635885">
        <w:rPr>
          <w:rFonts w:asciiTheme="minorHAnsi" w:hAnsiTheme="minorHAnsi"/>
          <w:spacing w:val="-7"/>
          <w:w w:val="115"/>
          <w:sz w:val="22"/>
          <w:szCs w:val="22"/>
          <w:rPrChange w:id="2667" w:author="Wall, Alison E." w:date="2017-11-27T19:39:00Z">
            <w:rPr>
              <w:spacing w:val="-7"/>
              <w:w w:val="115"/>
            </w:rPr>
          </w:rPrChange>
        </w:rPr>
        <w:t xml:space="preserve"> </w:t>
      </w:r>
      <w:r w:rsidR="0011099E" w:rsidRPr="00635885">
        <w:rPr>
          <w:rFonts w:asciiTheme="minorHAnsi" w:hAnsiTheme="minorHAnsi"/>
          <w:w w:val="115"/>
          <w:sz w:val="22"/>
          <w:szCs w:val="22"/>
          <w:rPrChange w:id="2668" w:author="Wall, Alison E." w:date="2017-11-27T19:39:00Z">
            <w:rPr>
              <w:w w:val="115"/>
            </w:rPr>
          </w:rPrChange>
        </w:rPr>
        <w:t>p</w:t>
      </w:r>
      <w:r w:rsidR="0011099E" w:rsidRPr="00635885">
        <w:rPr>
          <w:rFonts w:asciiTheme="minorHAnsi" w:hAnsiTheme="minorHAnsi"/>
          <w:spacing w:val="-2"/>
          <w:w w:val="115"/>
          <w:sz w:val="22"/>
          <w:szCs w:val="22"/>
          <w:rPrChange w:id="2669" w:author="Wall, Alison E." w:date="2017-11-27T19:39:00Z">
            <w:rPr>
              <w:spacing w:val="-2"/>
              <w:w w:val="115"/>
            </w:rPr>
          </w:rPrChange>
        </w:rPr>
        <w:t>r</w:t>
      </w:r>
      <w:r w:rsidR="0011099E" w:rsidRPr="00635885">
        <w:rPr>
          <w:rFonts w:asciiTheme="minorHAnsi" w:hAnsiTheme="minorHAnsi"/>
          <w:w w:val="115"/>
          <w:sz w:val="22"/>
          <w:szCs w:val="22"/>
          <w:rPrChange w:id="2670" w:author="Wall, Alison E." w:date="2017-11-27T19:39:00Z">
            <w:rPr>
              <w:w w:val="115"/>
            </w:rPr>
          </w:rPrChange>
        </w:rPr>
        <w:t>om</w:t>
      </w:r>
      <w:r w:rsidR="0011099E" w:rsidRPr="00635885">
        <w:rPr>
          <w:rFonts w:asciiTheme="minorHAnsi" w:hAnsiTheme="minorHAnsi"/>
          <w:spacing w:val="-1"/>
          <w:w w:val="115"/>
          <w:sz w:val="22"/>
          <w:szCs w:val="22"/>
          <w:rPrChange w:id="2671" w:author="Wall, Alison E." w:date="2017-11-27T19:39:00Z">
            <w:rPr>
              <w:spacing w:val="-1"/>
              <w:w w:val="115"/>
            </w:rPr>
          </w:rPrChange>
        </w:rPr>
        <w:t>ot</w:t>
      </w:r>
      <w:r w:rsidR="0011099E" w:rsidRPr="00635885">
        <w:rPr>
          <w:rFonts w:asciiTheme="minorHAnsi" w:hAnsiTheme="minorHAnsi"/>
          <w:w w:val="115"/>
          <w:sz w:val="22"/>
          <w:szCs w:val="22"/>
          <w:rPrChange w:id="2672" w:author="Wall, Alison E." w:date="2017-11-27T19:39:00Z">
            <w:rPr>
              <w:w w:val="115"/>
            </w:rPr>
          </w:rPrChange>
        </w:rPr>
        <w:t>e</w:t>
      </w:r>
      <w:r w:rsidR="0011099E" w:rsidRPr="00635885">
        <w:rPr>
          <w:rFonts w:asciiTheme="minorHAnsi" w:hAnsiTheme="minorHAnsi"/>
          <w:spacing w:val="-8"/>
          <w:w w:val="115"/>
          <w:sz w:val="22"/>
          <w:szCs w:val="22"/>
          <w:rPrChange w:id="2673" w:author="Wall, Alison E." w:date="2017-11-27T19:39:00Z">
            <w:rPr>
              <w:spacing w:val="-8"/>
              <w:w w:val="115"/>
            </w:rPr>
          </w:rPrChange>
        </w:rPr>
        <w:t xml:space="preserve"> </w:t>
      </w:r>
      <w:r w:rsidR="0011099E" w:rsidRPr="00635885">
        <w:rPr>
          <w:rFonts w:asciiTheme="minorHAnsi" w:hAnsiTheme="minorHAnsi"/>
          <w:w w:val="115"/>
          <w:sz w:val="22"/>
          <w:szCs w:val="22"/>
          <w:rPrChange w:id="2674" w:author="Wall, Alison E." w:date="2017-11-27T19:39:00Z">
            <w:rPr>
              <w:w w:val="115"/>
            </w:rPr>
          </w:rPrChange>
        </w:rPr>
        <w:t>di</w:t>
      </w:r>
      <w:r w:rsidR="0011099E" w:rsidRPr="00635885">
        <w:rPr>
          <w:rFonts w:asciiTheme="minorHAnsi" w:hAnsiTheme="minorHAnsi"/>
          <w:spacing w:val="-2"/>
          <w:w w:val="115"/>
          <w:sz w:val="22"/>
          <w:szCs w:val="22"/>
          <w:rPrChange w:id="2675" w:author="Wall, Alison E." w:date="2017-11-27T19:39:00Z">
            <w:rPr>
              <w:spacing w:val="-2"/>
              <w:w w:val="115"/>
            </w:rPr>
          </w:rPrChange>
        </w:rPr>
        <w:t>v</w:t>
      </w:r>
      <w:r w:rsidR="0011099E" w:rsidRPr="00635885">
        <w:rPr>
          <w:rFonts w:asciiTheme="minorHAnsi" w:hAnsiTheme="minorHAnsi"/>
          <w:w w:val="115"/>
          <w:sz w:val="22"/>
          <w:szCs w:val="22"/>
          <w:rPrChange w:id="2676" w:author="Wall, Alison E." w:date="2017-11-27T19:39:00Z">
            <w:rPr>
              <w:w w:val="115"/>
            </w:rPr>
          </w:rPrChange>
        </w:rPr>
        <w:t>e</w:t>
      </w:r>
      <w:r w:rsidR="0011099E" w:rsidRPr="00635885">
        <w:rPr>
          <w:rFonts w:asciiTheme="minorHAnsi" w:hAnsiTheme="minorHAnsi"/>
          <w:spacing w:val="-2"/>
          <w:w w:val="115"/>
          <w:sz w:val="22"/>
          <w:szCs w:val="22"/>
          <w:rPrChange w:id="2677" w:author="Wall, Alison E." w:date="2017-11-27T19:39:00Z">
            <w:rPr>
              <w:spacing w:val="-2"/>
              <w:w w:val="115"/>
            </w:rPr>
          </w:rPrChange>
        </w:rPr>
        <w:t>r</w:t>
      </w:r>
      <w:r w:rsidR="0011099E" w:rsidRPr="00635885">
        <w:rPr>
          <w:rFonts w:asciiTheme="minorHAnsi" w:hAnsiTheme="minorHAnsi"/>
          <w:w w:val="115"/>
          <w:sz w:val="22"/>
          <w:szCs w:val="22"/>
          <w:rPrChange w:id="2678" w:author="Wall, Alison E." w:date="2017-11-27T19:39:00Z">
            <w:rPr>
              <w:w w:val="115"/>
            </w:rPr>
          </w:rPrChange>
        </w:rPr>
        <w:t>si</w:t>
      </w:r>
      <w:r w:rsidR="0011099E" w:rsidRPr="00635885">
        <w:rPr>
          <w:rFonts w:asciiTheme="minorHAnsi" w:hAnsiTheme="minorHAnsi"/>
          <w:spacing w:val="-3"/>
          <w:w w:val="115"/>
          <w:sz w:val="22"/>
          <w:szCs w:val="22"/>
          <w:rPrChange w:id="2679" w:author="Wall, Alison E." w:date="2017-11-27T19:39:00Z">
            <w:rPr>
              <w:spacing w:val="-3"/>
              <w:w w:val="115"/>
            </w:rPr>
          </w:rPrChange>
        </w:rPr>
        <w:t>t</w:t>
      </w:r>
      <w:r w:rsidR="0011099E" w:rsidRPr="00635885">
        <w:rPr>
          <w:rFonts w:asciiTheme="minorHAnsi" w:hAnsiTheme="minorHAnsi"/>
          <w:w w:val="115"/>
          <w:sz w:val="22"/>
          <w:szCs w:val="22"/>
          <w:rPrChange w:id="2680" w:author="Wall, Alison E." w:date="2017-11-27T19:39:00Z">
            <w:rPr>
              <w:w w:val="115"/>
            </w:rPr>
          </w:rPrChange>
        </w:rPr>
        <w:t>y</w:t>
      </w:r>
      <w:r w:rsidR="0011099E" w:rsidRPr="00635885">
        <w:rPr>
          <w:rFonts w:asciiTheme="minorHAnsi" w:hAnsiTheme="minorHAnsi"/>
          <w:spacing w:val="-7"/>
          <w:w w:val="115"/>
          <w:sz w:val="22"/>
          <w:szCs w:val="22"/>
          <w:rPrChange w:id="2681" w:author="Wall, Alison E." w:date="2017-11-27T19:39:00Z">
            <w:rPr>
              <w:spacing w:val="-7"/>
              <w:w w:val="115"/>
            </w:rPr>
          </w:rPrChange>
        </w:rPr>
        <w:t xml:space="preserve"> </w:t>
      </w:r>
      <w:r w:rsidR="0011099E" w:rsidRPr="00635885">
        <w:rPr>
          <w:rFonts w:asciiTheme="minorHAnsi" w:hAnsiTheme="minorHAnsi"/>
          <w:w w:val="115"/>
          <w:sz w:val="22"/>
          <w:szCs w:val="22"/>
          <w:rPrChange w:id="2682" w:author="Wall, Alison E." w:date="2017-11-27T19:39:00Z">
            <w:rPr>
              <w:w w:val="115"/>
            </w:rPr>
          </w:rPrChange>
        </w:rPr>
        <w:t>in</w:t>
      </w:r>
      <w:r w:rsidR="0011099E" w:rsidRPr="00635885">
        <w:rPr>
          <w:rFonts w:asciiTheme="minorHAnsi" w:hAnsiTheme="minorHAnsi"/>
          <w:spacing w:val="-6"/>
          <w:w w:val="115"/>
          <w:sz w:val="22"/>
          <w:szCs w:val="22"/>
          <w:rPrChange w:id="2683" w:author="Wall, Alison E." w:date="2017-11-27T19:39:00Z">
            <w:rPr>
              <w:spacing w:val="-6"/>
              <w:w w:val="115"/>
            </w:rPr>
          </w:rPrChange>
        </w:rPr>
        <w:t xml:space="preserve"> </w:t>
      </w:r>
      <w:r w:rsidR="0011099E" w:rsidRPr="00635885">
        <w:rPr>
          <w:rFonts w:asciiTheme="minorHAnsi" w:hAnsiTheme="minorHAnsi"/>
          <w:w w:val="115"/>
          <w:sz w:val="22"/>
          <w:szCs w:val="22"/>
          <w:rPrChange w:id="2684" w:author="Wall, Alison E." w:date="2017-11-27T19:39:00Z">
            <w:rPr>
              <w:w w:val="115"/>
            </w:rPr>
          </w:rPrChange>
        </w:rPr>
        <w:t>the</w:t>
      </w:r>
      <w:r w:rsidR="0011099E" w:rsidRPr="00635885">
        <w:rPr>
          <w:rFonts w:asciiTheme="minorHAnsi" w:hAnsiTheme="minorHAnsi"/>
          <w:w w:val="119"/>
          <w:sz w:val="22"/>
          <w:szCs w:val="22"/>
          <w:rPrChange w:id="2685" w:author="Wall, Alison E." w:date="2017-11-27T19:39:00Z">
            <w:rPr>
              <w:w w:val="119"/>
            </w:rPr>
          </w:rPrChange>
        </w:rPr>
        <w:t xml:space="preserve"> </w:t>
      </w:r>
      <w:r w:rsidR="0011099E" w:rsidRPr="00635885">
        <w:rPr>
          <w:rFonts w:asciiTheme="minorHAnsi" w:hAnsiTheme="minorHAnsi"/>
          <w:spacing w:val="-1"/>
          <w:w w:val="115"/>
          <w:sz w:val="22"/>
          <w:szCs w:val="22"/>
          <w:rPrChange w:id="2686" w:author="Wall, Alison E." w:date="2017-11-27T19:39:00Z">
            <w:rPr>
              <w:spacing w:val="-1"/>
              <w:w w:val="115"/>
            </w:rPr>
          </w:rPrChange>
        </w:rPr>
        <w:t>tec</w:t>
      </w:r>
      <w:r w:rsidR="0011099E" w:rsidRPr="00635885">
        <w:rPr>
          <w:rFonts w:asciiTheme="minorHAnsi" w:hAnsiTheme="minorHAnsi"/>
          <w:w w:val="115"/>
          <w:sz w:val="22"/>
          <w:szCs w:val="22"/>
          <w:rPrChange w:id="2687" w:author="Wall, Alison E." w:date="2017-11-27T19:39:00Z">
            <w:rPr>
              <w:w w:val="115"/>
            </w:rPr>
          </w:rPrChange>
        </w:rPr>
        <w:t>h</w:t>
      </w:r>
      <w:r w:rsidR="0011099E" w:rsidRPr="00635885">
        <w:rPr>
          <w:rFonts w:asciiTheme="minorHAnsi" w:hAnsiTheme="minorHAnsi"/>
          <w:spacing w:val="-11"/>
          <w:w w:val="115"/>
          <w:sz w:val="22"/>
          <w:szCs w:val="22"/>
          <w:rPrChange w:id="2688" w:author="Wall, Alison E." w:date="2017-11-27T19:39:00Z">
            <w:rPr>
              <w:spacing w:val="-11"/>
              <w:w w:val="115"/>
            </w:rPr>
          </w:rPrChange>
        </w:rPr>
        <w:t xml:space="preserve"> </w:t>
      </w:r>
      <w:r w:rsidR="0011099E" w:rsidRPr="00635885">
        <w:rPr>
          <w:rFonts w:asciiTheme="minorHAnsi" w:hAnsiTheme="minorHAnsi"/>
          <w:spacing w:val="-1"/>
          <w:w w:val="115"/>
          <w:sz w:val="22"/>
          <w:szCs w:val="22"/>
          <w:rPrChange w:id="2689" w:author="Wall, Alison E." w:date="2017-11-27T19:39:00Z">
            <w:rPr>
              <w:spacing w:val="-1"/>
              <w:w w:val="115"/>
            </w:rPr>
          </w:rPrChange>
        </w:rPr>
        <w:t>i</w:t>
      </w:r>
      <w:r w:rsidR="0011099E" w:rsidRPr="00635885">
        <w:rPr>
          <w:rFonts w:asciiTheme="minorHAnsi" w:hAnsiTheme="minorHAnsi"/>
          <w:w w:val="115"/>
          <w:sz w:val="22"/>
          <w:szCs w:val="22"/>
          <w:rPrChange w:id="2690" w:author="Wall, Alison E." w:date="2017-11-27T19:39:00Z">
            <w:rPr>
              <w:w w:val="115"/>
            </w:rPr>
          </w:rPrChange>
        </w:rPr>
        <w:t>n</w:t>
      </w:r>
      <w:r w:rsidR="0011099E" w:rsidRPr="00635885">
        <w:rPr>
          <w:rFonts w:asciiTheme="minorHAnsi" w:hAnsiTheme="minorHAnsi"/>
          <w:spacing w:val="-1"/>
          <w:w w:val="115"/>
          <w:sz w:val="22"/>
          <w:szCs w:val="22"/>
          <w:rPrChange w:id="2691" w:author="Wall, Alison E." w:date="2017-11-27T19:39:00Z">
            <w:rPr>
              <w:spacing w:val="-1"/>
              <w:w w:val="115"/>
            </w:rPr>
          </w:rPrChange>
        </w:rPr>
        <w:t>dus</w:t>
      </w:r>
      <w:r w:rsidR="0011099E" w:rsidRPr="00635885">
        <w:rPr>
          <w:rFonts w:asciiTheme="minorHAnsi" w:hAnsiTheme="minorHAnsi"/>
          <w:w w:val="115"/>
          <w:sz w:val="22"/>
          <w:szCs w:val="22"/>
          <w:rPrChange w:id="2692" w:author="Wall, Alison E." w:date="2017-11-27T19:39:00Z">
            <w:rPr>
              <w:w w:val="115"/>
            </w:rPr>
          </w:rPrChange>
        </w:rPr>
        <w:t>t</w:t>
      </w:r>
      <w:r w:rsidR="0011099E" w:rsidRPr="00635885">
        <w:rPr>
          <w:rFonts w:asciiTheme="minorHAnsi" w:hAnsiTheme="minorHAnsi"/>
          <w:spacing w:val="-3"/>
          <w:w w:val="115"/>
          <w:sz w:val="22"/>
          <w:szCs w:val="22"/>
          <w:rPrChange w:id="2693" w:author="Wall, Alison E." w:date="2017-11-27T19:39:00Z">
            <w:rPr>
              <w:spacing w:val="-3"/>
              <w:w w:val="115"/>
            </w:rPr>
          </w:rPrChange>
        </w:rPr>
        <w:t>r</w:t>
      </w:r>
      <w:r w:rsidR="0011099E" w:rsidRPr="00635885">
        <w:rPr>
          <w:rFonts w:asciiTheme="minorHAnsi" w:hAnsiTheme="minorHAnsi"/>
          <w:spacing w:val="-10"/>
          <w:w w:val="115"/>
          <w:sz w:val="22"/>
          <w:szCs w:val="22"/>
          <w:rPrChange w:id="2694" w:author="Wall, Alison E." w:date="2017-11-27T19:39:00Z">
            <w:rPr>
              <w:spacing w:val="-10"/>
              <w:w w:val="115"/>
            </w:rPr>
          </w:rPrChange>
        </w:rPr>
        <w:t>y</w:t>
      </w:r>
      <w:r w:rsidR="0011099E" w:rsidRPr="00635885">
        <w:rPr>
          <w:rFonts w:asciiTheme="minorHAnsi" w:hAnsiTheme="minorHAnsi"/>
          <w:w w:val="115"/>
          <w:sz w:val="22"/>
          <w:szCs w:val="22"/>
          <w:rPrChange w:id="2695" w:author="Wall, Alison E." w:date="2017-11-27T19:39:00Z">
            <w:rPr>
              <w:w w:val="115"/>
            </w:rPr>
          </w:rPrChange>
        </w:rPr>
        <w:t>,</w:t>
      </w:r>
      <w:r w:rsidR="0011099E" w:rsidRPr="00635885">
        <w:rPr>
          <w:rFonts w:asciiTheme="minorHAnsi" w:hAnsiTheme="minorHAnsi"/>
          <w:spacing w:val="-10"/>
          <w:w w:val="115"/>
          <w:sz w:val="22"/>
          <w:szCs w:val="22"/>
          <w:rPrChange w:id="2696" w:author="Wall, Alison E." w:date="2017-11-27T19:39:00Z">
            <w:rPr>
              <w:spacing w:val="-10"/>
              <w:w w:val="115"/>
            </w:rPr>
          </w:rPrChange>
        </w:rPr>
        <w:t xml:space="preserve"> </w:t>
      </w:r>
      <w:r w:rsidR="0011099E" w:rsidRPr="00635885">
        <w:rPr>
          <w:rFonts w:asciiTheme="minorHAnsi" w:hAnsiTheme="minorHAnsi"/>
          <w:spacing w:val="-2"/>
          <w:w w:val="115"/>
          <w:sz w:val="22"/>
          <w:szCs w:val="22"/>
          <w:rPrChange w:id="2697" w:author="Wall, Alison E." w:date="2017-11-27T19:39:00Z">
            <w:rPr>
              <w:spacing w:val="-2"/>
              <w:w w:val="115"/>
            </w:rPr>
          </w:rPrChange>
        </w:rPr>
        <w:t>a</w:t>
      </w:r>
      <w:r w:rsidR="0011099E" w:rsidRPr="00635885">
        <w:rPr>
          <w:rFonts w:asciiTheme="minorHAnsi" w:hAnsiTheme="minorHAnsi"/>
          <w:w w:val="115"/>
          <w:sz w:val="22"/>
          <w:szCs w:val="22"/>
          <w:rPrChange w:id="2698" w:author="Wall, Alison E." w:date="2017-11-27T19:39:00Z">
            <w:rPr>
              <w:w w:val="115"/>
            </w:rPr>
          </w:rPrChange>
        </w:rPr>
        <w:t>nd</w:t>
      </w:r>
      <w:r w:rsidR="0011099E" w:rsidRPr="00635885">
        <w:rPr>
          <w:rFonts w:asciiTheme="minorHAnsi" w:hAnsiTheme="minorHAnsi"/>
          <w:spacing w:val="-10"/>
          <w:w w:val="115"/>
          <w:sz w:val="22"/>
          <w:szCs w:val="22"/>
          <w:rPrChange w:id="2699" w:author="Wall, Alison E." w:date="2017-11-27T19:39:00Z">
            <w:rPr>
              <w:spacing w:val="-10"/>
              <w:w w:val="115"/>
            </w:rPr>
          </w:rPrChange>
        </w:rPr>
        <w:t xml:space="preserve"> </w:t>
      </w:r>
      <w:r w:rsidR="0011099E" w:rsidRPr="00635885">
        <w:rPr>
          <w:rFonts w:asciiTheme="minorHAnsi" w:hAnsiTheme="minorHAnsi"/>
          <w:w w:val="115"/>
          <w:sz w:val="22"/>
          <w:szCs w:val="22"/>
          <w:rPrChange w:id="2700" w:author="Wall, Alison E." w:date="2017-11-27T19:39:00Z">
            <w:rPr>
              <w:w w:val="115"/>
            </w:rPr>
          </w:rPrChange>
        </w:rPr>
        <w:t>s</w:t>
      </w:r>
      <w:r w:rsidR="0011099E" w:rsidRPr="00635885">
        <w:rPr>
          <w:rFonts w:asciiTheme="minorHAnsi" w:hAnsiTheme="minorHAnsi"/>
          <w:spacing w:val="-1"/>
          <w:w w:val="115"/>
          <w:sz w:val="22"/>
          <w:szCs w:val="22"/>
          <w:rPrChange w:id="2701" w:author="Wall, Alison E." w:date="2017-11-27T19:39:00Z">
            <w:rPr>
              <w:spacing w:val="-1"/>
              <w:w w:val="115"/>
            </w:rPr>
          </w:rPrChange>
        </w:rPr>
        <w:t>om</w:t>
      </w:r>
      <w:r w:rsidR="0011099E" w:rsidRPr="00635885">
        <w:rPr>
          <w:rFonts w:asciiTheme="minorHAnsi" w:hAnsiTheme="minorHAnsi"/>
          <w:w w:val="115"/>
          <w:sz w:val="22"/>
          <w:szCs w:val="22"/>
          <w:rPrChange w:id="2702" w:author="Wall, Alison E." w:date="2017-11-27T19:39:00Z">
            <w:rPr>
              <w:w w:val="115"/>
            </w:rPr>
          </w:rPrChange>
        </w:rPr>
        <w:t>e</w:t>
      </w:r>
      <w:r w:rsidR="0011099E" w:rsidRPr="00635885">
        <w:rPr>
          <w:rFonts w:asciiTheme="minorHAnsi" w:hAnsiTheme="minorHAnsi"/>
          <w:spacing w:val="-12"/>
          <w:w w:val="115"/>
          <w:sz w:val="22"/>
          <w:szCs w:val="22"/>
          <w:rPrChange w:id="2703" w:author="Wall, Alison E." w:date="2017-11-27T19:39:00Z">
            <w:rPr>
              <w:spacing w:val="-12"/>
              <w:w w:val="115"/>
            </w:rPr>
          </w:rPrChange>
        </w:rPr>
        <w:t xml:space="preserve"> </w:t>
      </w:r>
      <w:r w:rsidR="0011099E" w:rsidRPr="00635885">
        <w:rPr>
          <w:rFonts w:asciiTheme="minorHAnsi" w:hAnsiTheme="minorHAnsi"/>
          <w:w w:val="115"/>
          <w:sz w:val="22"/>
          <w:szCs w:val="22"/>
          <w:rPrChange w:id="2704" w:author="Wall, Alison E." w:date="2017-11-27T19:39:00Z">
            <w:rPr>
              <w:w w:val="115"/>
            </w:rPr>
          </w:rPrChange>
        </w:rPr>
        <w:t>t</w:t>
      </w:r>
      <w:r w:rsidR="0011099E" w:rsidRPr="00635885">
        <w:rPr>
          <w:rFonts w:asciiTheme="minorHAnsi" w:hAnsiTheme="minorHAnsi"/>
          <w:spacing w:val="-2"/>
          <w:w w:val="115"/>
          <w:sz w:val="22"/>
          <w:szCs w:val="22"/>
          <w:rPrChange w:id="2705" w:author="Wall, Alison E." w:date="2017-11-27T19:39:00Z">
            <w:rPr>
              <w:spacing w:val="-2"/>
              <w:w w:val="115"/>
            </w:rPr>
          </w:rPrChange>
        </w:rPr>
        <w:t>a</w:t>
      </w:r>
      <w:r w:rsidR="0011099E" w:rsidRPr="00635885">
        <w:rPr>
          <w:rFonts w:asciiTheme="minorHAnsi" w:hAnsiTheme="minorHAnsi"/>
          <w:spacing w:val="-3"/>
          <w:w w:val="115"/>
          <w:sz w:val="22"/>
          <w:szCs w:val="22"/>
          <w:rPrChange w:id="2706" w:author="Wall, Alison E." w:date="2017-11-27T19:39:00Z">
            <w:rPr>
              <w:spacing w:val="-3"/>
              <w:w w:val="115"/>
            </w:rPr>
          </w:rPrChange>
        </w:rPr>
        <w:t>k</w:t>
      </w:r>
      <w:r w:rsidR="0011099E" w:rsidRPr="00635885">
        <w:rPr>
          <w:rFonts w:asciiTheme="minorHAnsi" w:hAnsiTheme="minorHAnsi"/>
          <w:w w:val="115"/>
          <w:sz w:val="22"/>
          <w:szCs w:val="22"/>
          <w:rPrChange w:id="2707" w:author="Wall, Alison E." w:date="2017-11-27T19:39:00Z">
            <w:rPr>
              <w:w w:val="115"/>
            </w:rPr>
          </w:rPrChange>
        </w:rPr>
        <w:t>e</w:t>
      </w:r>
      <w:r w:rsidR="0011099E" w:rsidRPr="00635885">
        <w:rPr>
          <w:rFonts w:asciiTheme="minorHAnsi" w:hAnsiTheme="minorHAnsi"/>
          <w:spacing w:val="-12"/>
          <w:w w:val="115"/>
          <w:sz w:val="22"/>
          <w:szCs w:val="22"/>
          <w:rPrChange w:id="2708" w:author="Wall, Alison E." w:date="2017-11-27T19:39:00Z">
            <w:rPr>
              <w:spacing w:val="-12"/>
              <w:w w:val="115"/>
            </w:rPr>
          </w:rPrChange>
        </w:rPr>
        <w:t xml:space="preserve"> </w:t>
      </w:r>
      <w:r w:rsidR="0011099E" w:rsidRPr="00635885">
        <w:rPr>
          <w:rFonts w:asciiTheme="minorHAnsi" w:hAnsiTheme="minorHAnsi"/>
          <w:spacing w:val="-1"/>
          <w:w w:val="115"/>
          <w:sz w:val="22"/>
          <w:szCs w:val="22"/>
          <w:rPrChange w:id="2709" w:author="Wall, Alison E." w:date="2017-11-27T19:39:00Z">
            <w:rPr>
              <w:spacing w:val="-1"/>
              <w:w w:val="115"/>
            </w:rPr>
          </w:rPrChange>
        </w:rPr>
        <w:t>o</w:t>
      </w:r>
      <w:r w:rsidR="0011099E" w:rsidRPr="00635885">
        <w:rPr>
          <w:rFonts w:asciiTheme="minorHAnsi" w:hAnsiTheme="minorHAnsi"/>
          <w:spacing w:val="-2"/>
          <w:w w:val="115"/>
          <w:sz w:val="22"/>
          <w:szCs w:val="22"/>
          <w:rPrChange w:id="2710" w:author="Wall, Alison E." w:date="2017-11-27T19:39:00Z">
            <w:rPr>
              <w:spacing w:val="-2"/>
              <w:w w:val="115"/>
            </w:rPr>
          </w:rPrChange>
        </w:rPr>
        <w:t>f</w:t>
      </w:r>
      <w:r w:rsidR="0011099E" w:rsidRPr="00635885">
        <w:rPr>
          <w:rFonts w:asciiTheme="minorHAnsi" w:hAnsiTheme="minorHAnsi"/>
          <w:spacing w:val="-1"/>
          <w:w w:val="115"/>
          <w:sz w:val="22"/>
          <w:szCs w:val="22"/>
          <w:rPrChange w:id="2711" w:author="Wall, Alison E." w:date="2017-11-27T19:39:00Z">
            <w:rPr>
              <w:spacing w:val="-1"/>
              <w:w w:val="115"/>
            </w:rPr>
          </w:rPrChange>
        </w:rPr>
        <w:t>fe</w:t>
      </w:r>
      <w:r w:rsidR="0011099E" w:rsidRPr="00635885">
        <w:rPr>
          <w:rFonts w:asciiTheme="minorHAnsi" w:hAnsiTheme="minorHAnsi"/>
          <w:w w:val="115"/>
          <w:sz w:val="22"/>
          <w:szCs w:val="22"/>
          <w:rPrChange w:id="2712" w:author="Wall, Alison E." w:date="2017-11-27T19:39:00Z">
            <w:rPr>
              <w:w w:val="115"/>
            </w:rPr>
          </w:rPrChange>
        </w:rPr>
        <w:t>nse</w:t>
      </w:r>
      <w:r w:rsidR="0011099E" w:rsidRPr="00635885">
        <w:rPr>
          <w:rFonts w:asciiTheme="minorHAnsi" w:hAnsiTheme="minorHAnsi"/>
          <w:spacing w:val="-12"/>
          <w:w w:val="115"/>
          <w:sz w:val="22"/>
          <w:szCs w:val="22"/>
          <w:rPrChange w:id="2713" w:author="Wall, Alison E." w:date="2017-11-27T19:39:00Z">
            <w:rPr>
              <w:spacing w:val="-12"/>
              <w:w w:val="115"/>
            </w:rPr>
          </w:rPrChange>
        </w:rPr>
        <w:t xml:space="preserve"> </w:t>
      </w:r>
      <w:r w:rsidR="0011099E" w:rsidRPr="00635885">
        <w:rPr>
          <w:rFonts w:asciiTheme="minorHAnsi" w:hAnsiTheme="minorHAnsi"/>
          <w:spacing w:val="-1"/>
          <w:w w:val="115"/>
          <w:sz w:val="22"/>
          <w:szCs w:val="22"/>
          <w:rPrChange w:id="2714" w:author="Wall, Alison E." w:date="2017-11-27T19:39:00Z">
            <w:rPr>
              <w:spacing w:val="-1"/>
              <w:w w:val="115"/>
            </w:rPr>
          </w:rPrChange>
        </w:rPr>
        <w:t>t</w:t>
      </w:r>
      <w:r w:rsidR="0011099E" w:rsidRPr="00635885">
        <w:rPr>
          <w:rFonts w:asciiTheme="minorHAnsi" w:hAnsiTheme="minorHAnsi"/>
          <w:w w:val="115"/>
          <w:sz w:val="22"/>
          <w:szCs w:val="22"/>
          <w:rPrChange w:id="2715" w:author="Wall, Alison E." w:date="2017-11-27T19:39:00Z">
            <w:rPr>
              <w:w w:val="115"/>
            </w:rPr>
          </w:rPrChange>
        </w:rPr>
        <w:t>o</w:t>
      </w:r>
      <w:r w:rsidR="0011099E" w:rsidRPr="00635885">
        <w:rPr>
          <w:rFonts w:asciiTheme="minorHAnsi" w:hAnsiTheme="minorHAnsi"/>
          <w:spacing w:val="-16"/>
          <w:w w:val="115"/>
          <w:sz w:val="22"/>
          <w:szCs w:val="22"/>
          <w:rPrChange w:id="2716" w:author="Wall, Alison E." w:date="2017-11-27T19:39:00Z">
            <w:rPr>
              <w:spacing w:val="-16"/>
              <w:w w:val="115"/>
            </w:rPr>
          </w:rPrChange>
        </w:rPr>
        <w:t xml:space="preserve"> </w:t>
      </w:r>
      <w:r w:rsidR="0011099E" w:rsidRPr="00635885">
        <w:rPr>
          <w:rFonts w:asciiTheme="minorHAnsi" w:hAnsiTheme="minorHAnsi"/>
          <w:w w:val="115"/>
          <w:sz w:val="22"/>
          <w:szCs w:val="22"/>
          <w:rPrChange w:id="2717" w:author="Wall, Alison E." w:date="2017-11-27T19:39:00Z">
            <w:rPr>
              <w:w w:val="115"/>
            </w:rPr>
          </w:rPrChange>
        </w:rPr>
        <w:t>t</w:t>
      </w:r>
      <w:r w:rsidR="0011099E" w:rsidRPr="00635885">
        <w:rPr>
          <w:rFonts w:asciiTheme="minorHAnsi" w:hAnsiTheme="minorHAnsi"/>
          <w:spacing w:val="-1"/>
          <w:w w:val="115"/>
          <w:sz w:val="22"/>
          <w:szCs w:val="22"/>
          <w:rPrChange w:id="2718" w:author="Wall, Alison E." w:date="2017-11-27T19:39:00Z">
            <w:rPr>
              <w:spacing w:val="-1"/>
              <w:w w:val="115"/>
            </w:rPr>
          </w:rPrChange>
        </w:rPr>
        <w:t>h</w:t>
      </w:r>
      <w:r w:rsidR="0011099E" w:rsidRPr="00635885">
        <w:rPr>
          <w:rFonts w:asciiTheme="minorHAnsi" w:hAnsiTheme="minorHAnsi"/>
          <w:w w:val="115"/>
          <w:sz w:val="22"/>
          <w:szCs w:val="22"/>
          <w:rPrChange w:id="2719" w:author="Wall, Alison E." w:date="2017-11-27T19:39:00Z">
            <w:rPr>
              <w:w w:val="115"/>
            </w:rPr>
          </w:rPrChange>
        </w:rPr>
        <w:t>e</w:t>
      </w:r>
      <w:r w:rsidR="0011099E" w:rsidRPr="00635885">
        <w:rPr>
          <w:rFonts w:asciiTheme="minorHAnsi" w:hAnsiTheme="minorHAnsi"/>
          <w:spacing w:val="-12"/>
          <w:w w:val="115"/>
          <w:sz w:val="22"/>
          <w:szCs w:val="22"/>
          <w:rPrChange w:id="2720" w:author="Wall, Alison E." w:date="2017-11-27T19:39:00Z">
            <w:rPr>
              <w:spacing w:val="-12"/>
              <w:w w:val="115"/>
            </w:rPr>
          </w:rPrChange>
        </w:rPr>
        <w:t xml:space="preserve"> </w:t>
      </w:r>
      <w:r w:rsidR="0011099E" w:rsidRPr="00635885">
        <w:rPr>
          <w:rFonts w:asciiTheme="minorHAnsi" w:hAnsiTheme="minorHAnsi"/>
          <w:spacing w:val="-2"/>
          <w:w w:val="115"/>
          <w:sz w:val="22"/>
          <w:szCs w:val="22"/>
          <w:rPrChange w:id="2721" w:author="Wall, Alison E." w:date="2017-11-27T19:39:00Z">
            <w:rPr>
              <w:spacing w:val="-2"/>
              <w:w w:val="115"/>
            </w:rPr>
          </w:rPrChange>
        </w:rPr>
        <w:t>o</w:t>
      </w:r>
      <w:r w:rsidR="0011099E" w:rsidRPr="00635885">
        <w:rPr>
          <w:rFonts w:asciiTheme="minorHAnsi" w:hAnsiTheme="minorHAnsi"/>
          <w:spacing w:val="-3"/>
          <w:w w:val="115"/>
          <w:sz w:val="22"/>
          <w:szCs w:val="22"/>
          <w:rPrChange w:id="2722" w:author="Wall, Alison E." w:date="2017-11-27T19:39:00Z">
            <w:rPr>
              <w:spacing w:val="-3"/>
              <w:w w:val="115"/>
            </w:rPr>
          </w:rPrChange>
        </w:rPr>
        <w:t>v</w:t>
      </w:r>
      <w:r w:rsidR="0011099E" w:rsidRPr="00635885">
        <w:rPr>
          <w:rFonts w:asciiTheme="minorHAnsi" w:hAnsiTheme="minorHAnsi"/>
          <w:w w:val="115"/>
          <w:sz w:val="22"/>
          <w:szCs w:val="22"/>
          <w:rPrChange w:id="2723" w:author="Wall, Alison E." w:date="2017-11-27T19:39:00Z">
            <w:rPr>
              <w:w w:val="115"/>
            </w:rPr>
          </w:rPrChange>
        </w:rPr>
        <w:t>e</w:t>
      </w:r>
      <w:r w:rsidR="0011099E" w:rsidRPr="00635885">
        <w:rPr>
          <w:rFonts w:asciiTheme="minorHAnsi" w:hAnsiTheme="minorHAnsi"/>
          <w:spacing w:val="-2"/>
          <w:w w:val="115"/>
          <w:sz w:val="22"/>
          <w:szCs w:val="22"/>
          <w:rPrChange w:id="2724" w:author="Wall, Alison E." w:date="2017-11-27T19:39:00Z">
            <w:rPr>
              <w:spacing w:val="-2"/>
              <w:w w:val="115"/>
            </w:rPr>
          </w:rPrChange>
        </w:rPr>
        <w:t>ra</w:t>
      </w:r>
      <w:r w:rsidR="0011099E" w:rsidRPr="00635885">
        <w:rPr>
          <w:rFonts w:asciiTheme="minorHAnsi" w:hAnsiTheme="minorHAnsi"/>
          <w:w w:val="115"/>
          <w:sz w:val="22"/>
          <w:szCs w:val="22"/>
          <w:rPrChange w:id="2725" w:author="Wall, Alison E." w:date="2017-11-27T19:39:00Z">
            <w:rPr>
              <w:w w:val="115"/>
            </w:rPr>
          </w:rPrChange>
        </w:rPr>
        <w:t>ll</w:t>
      </w:r>
      <w:r w:rsidR="0011099E" w:rsidRPr="00635885">
        <w:rPr>
          <w:rFonts w:asciiTheme="minorHAnsi" w:hAnsiTheme="minorHAnsi"/>
          <w:spacing w:val="-10"/>
          <w:w w:val="115"/>
          <w:sz w:val="22"/>
          <w:szCs w:val="22"/>
          <w:rPrChange w:id="2726" w:author="Wall, Alison E." w:date="2017-11-27T19:39:00Z">
            <w:rPr>
              <w:spacing w:val="-10"/>
              <w:w w:val="115"/>
            </w:rPr>
          </w:rPrChange>
        </w:rPr>
        <w:t xml:space="preserve"> </w:t>
      </w:r>
      <w:r w:rsidR="0011099E" w:rsidRPr="00635885">
        <w:rPr>
          <w:rFonts w:asciiTheme="minorHAnsi" w:hAnsiTheme="minorHAnsi"/>
          <w:spacing w:val="-1"/>
          <w:w w:val="115"/>
          <w:sz w:val="22"/>
          <w:szCs w:val="22"/>
          <w:rPrChange w:id="2727" w:author="Wall, Alison E." w:date="2017-11-27T19:39:00Z">
            <w:rPr>
              <w:spacing w:val="-1"/>
              <w:w w:val="115"/>
            </w:rPr>
          </w:rPrChange>
        </w:rPr>
        <w:t>m</w:t>
      </w:r>
      <w:r w:rsidR="0011099E" w:rsidRPr="00635885">
        <w:rPr>
          <w:rFonts w:asciiTheme="minorHAnsi" w:hAnsiTheme="minorHAnsi"/>
          <w:spacing w:val="-2"/>
          <w:w w:val="115"/>
          <w:sz w:val="22"/>
          <w:szCs w:val="22"/>
          <w:rPrChange w:id="2728" w:author="Wall, Alison E." w:date="2017-11-27T19:39:00Z">
            <w:rPr>
              <w:spacing w:val="-2"/>
              <w:w w:val="115"/>
            </w:rPr>
          </w:rPrChange>
        </w:rPr>
        <w:t>o</w:t>
      </w:r>
      <w:r w:rsidR="0011099E" w:rsidRPr="00635885">
        <w:rPr>
          <w:rFonts w:asciiTheme="minorHAnsi" w:hAnsiTheme="minorHAnsi"/>
          <w:spacing w:val="-3"/>
          <w:w w:val="115"/>
          <w:sz w:val="22"/>
          <w:szCs w:val="22"/>
          <w:rPrChange w:id="2729" w:author="Wall, Alison E." w:date="2017-11-27T19:39:00Z">
            <w:rPr>
              <w:spacing w:val="-3"/>
              <w:w w:val="115"/>
            </w:rPr>
          </w:rPrChange>
        </w:rPr>
        <w:t>v</w:t>
      </w:r>
      <w:r w:rsidR="0011099E" w:rsidRPr="00635885">
        <w:rPr>
          <w:rFonts w:asciiTheme="minorHAnsi" w:hAnsiTheme="minorHAnsi"/>
          <w:w w:val="115"/>
          <w:sz w:val="22"/>
          <w:szCs w:val="22"/>
          <w:rPrChange w:id="2730" w:author="Wall, Alison E." w:date="2017-11-27T19:39:00Z">
            <w:rPr>
              <w:w w:val="115"/>
            </w:rPr>
          </w:rPrChange>
        </w:rPr>
        <w:t>e</w:t>
      </w:r>
      <w:r w:rsidR="0011099E" w:rsidRPr="00635885">
        <w:rPr>
          <w:rFonts w:asciiTheme="minorHAnsi" w:hAnsiTheme="minorHAnsi"/>
          <w:spacing w:val="-1"/>
          <w:w w:val="115"/>
          <w:sz w:val="22"/>
          <w:szCs w:val="22"/>
          <w:rPrChange w:id="2731" w:author="Wall, Alison E." w:date="2017-11-27T19:39:00Z">
            <w:rPr>
              <w:spacing w:val="-1"/>
              <w:w w:val="115"/>
            </w:rPr>
          </w:rPrChange>
        </w:rPr>
        <w:t>m</w:t>
      </w:r>
      <w:r w:rsidR="0011099E" w:rsidRPr="00635885">
        <w:rPr>
          <w:rFonts w:asciiTheme="minorHAnsi" w:hAnsiTheme="minorHAnsi"/>
          <w:w w:val="115"/>
          <w:sz w:val="22"/>
          <w:szCs w:val="22"/>
          <w:rPrChange w:id="2732" w:author="Wall, Alison E." w:date="2017-11-27T19:39:00Z">
            <w:rPr>
              <w:w w:val="115"/>
            </w:rPr>
          </w:rPrChange>
        </w:rPr>
        <w:t>ent</w:t>
      </w:r>
      <w:r w:rsidR="0011099E" w:rsidRPr="00635885">
        <w:rPr>
          <w:rFonts w:asciiTheme="minorHAnsi" w:hAnsiTheme="minorHAnsi"/>
          <w:spacing w:val="-12"/>
          <w:w w:val="115"/>
          <w:sz w:val="22"/>
          <w:szCs w:val="22"/>
          <w:rPrChange w:id="2733" w:author="Wall, Alison E." w:date="2017-11-27T19:39:00Z">
            <w:rPr>
              <w:spacing w:val="-12"/>
              <w:w w:val="115"/>
            </w:rPr>
          </w:rPrChange>
        </w:rPr>
        <w:t xml:space="preserve"> </w:t>
      </w:r>
      <w:r w:rsidR="0011099E" w:rsidRPr="00635885">
        <w:rPr>
          <w:rFonts w:asciiTheme="minorHAnsi" w:hAnsiTheme="minorHAnsi"/>
          <w:spacing w:val="-6"/>
          <w:w w:val="115"/>
          <w:sz w:val="22"/>
          <w:szCs w:val="22"/>
          <w:rPrChange w:id="2734" w:author="Wall, Alison E." w:date="2017-11-27T19:39:00Z">
            <w:rPr>
              <w:spacing w:val="-6"/>
              <w:w w:val="115"/>
            </w:rPr>
          </w:rPrChange>
        </w:rPr>
        <w:t>(</w:t>
      </w:r>
      <w:r w:rsidR="0011099E" w:rsidRPr="00635885">
        <w:rPr>
          <w:rFonts w:asciiTheme="minorHAnsi" w:hAnsiTheme="minorHAnsi"/>
          <w:spacing w:val="-4"/>
          <w:w w:val="115"/>
          <w:sz w:val="22"/>
          <w:szCs w:val="22"/>
          <w:rPrChange w:id="2735" w:author="Wall, Alison E." w:date="2017-11-27T19:39:00Z">
            <w:rPr>
              <w:spacing w:val="-4"/>
              <w:w w:val="115"/>
            </w:rPr>
          </w:rPrChange>
        </w:rPr>
        <w:t>W</w:t>
      </w:r>
      <w:r w:rsidR="0011099E" w:rsidRPr="00635885">
        <w:rPr>
          <w:rFonts w:asciiTheme="minorHAnsi" w:hAnsiTheme="minorHAnsi"/>
          <w:spacing w:val="-2"/>
          <w:w w:val="115"/>
          <w:sz w:val="22"/>
          <w:szCs w:val="22"/>
          <w:rPrChange w:id="2736" w:author="Wall, Alison E." w:date="2017-11-27T19:39:00Z">
            <w:rPr>
              <w:spacing w:val="-2"/>
              <w:w w:val="115"/>
            </w:rPr>
          </w:rPrChange>
        </w:rPr>
        <w:t>a</w:t>
      </w:r>
      <w:r w:rsidR="0011099E" w:rsidRPr="00635885">
        <w:rPr>
          <w:rFonts w:asciiTheme="minorHAnsi" w:hAnsiTheme="minorHAnsi"/>
          <w:spacing w:val="-1"/>
          <w:w w:val="115"/>
          <w:sz w:val="22"/>
          <w:szCs w:val="22"/>
          <w:rPrChange w:id="2737" w:author="Wall, Alison E." w:date="2017-11-27T19:39:00Z">
            <w:rPr>
              <w:spacing w:val="-1"/>
              <w:w w:val="115"/>
            </w:rPr>
          </w:rPrChange>
        </w:rPr>
        <w:t>kab</w:t>
      </w:r>
      <w:r w:rsidR="0011099E" w:rsidRPr="00635885">
        <w:rPr>
          <w:rFonts w:asciiTheme="minorHAnsi" w:hAnsiTheme="minorHAnsi"/>
          <w:spacing w:val="-3"/>
          <w:w w:val="115"/>
          <w:sz w:val="22"/>
          <w:szCs w:val="22"/>
          <w:rPrChange w:id="2738" w:author="Wall, Alison E." w:date="2017-11-27T19:39:00Z">
            <w:rPr>
              <w:spacing w:val="-3"/>
              <w:w w:val="115"/>
            </w:rPr>
          </w:rPrChange>
        </w:rPr>
        <w:t>ay</w:t>
      </w:r>
      <w:r w:rsidR="0011099E" w:rsidRPr="00635885">
        <w:rPr>
          <w:rFonts w:asciiTheme="minorHAnsi" w:hAnsiTheme="minorHAnsi"/>
          <w:spacing w:val="-2"/>
          <w:w w:val="115"/>
          <w:sz w:val="22"/>
          <w:szCs w:val="22"/>
          <w:rPrChange w:id="2739" w:author="Wall, Alison E." w:date="2017-11-27T19:39:00Z">
            <w:rPr>
              <w:spacing w:val="-2"/>
              <w:w w:val="115"/>
            </w:rPr>
          </w:rPrChange>
        </w:rPr>
        <w:t>a</w:t>
      </w:r>
      <w:r w:rsidR="0011099E" w:rsidRPr="00635885">
        <w:rPr>
          <w:rFonts w:asciiTheme="minorHAnsi" w:hAnsiTheme="minorHAnsi"/>
          <w:w w:val="115"/>
          <w:sz w:val="22"/>
          <w:szCs w:val="22"/>
          <w:rPrChange w:id="2740" w:author="Wall, Alison E." w:date="2017-11-27T19:39:00Z">
            <w:rPr>
              <w:w w:val="115"/>
            </w:rPr>
          </w:rPrChange>
        </w:rPr>
        <w:t>s</w:t>
      </w:r>
      <w:r w:rsidR="0011099E" w:rsidRPr="00635885">
        <w:rPr>
          <w:rFonts w:asciiTheme="minorHAnsi" w:hAnsiTheme="minorHAnsi"/>
          <w:spacing w:val="-1"/>
          <w:w w:val="115"/>
          <w:sz w:val="22"/>
          <w:szCs w:val="22"/>
          <w:rPrChange w:id="2741" w:author="Wall, Alison E." w:date="2017-11-27T19:39:00Z">
            <w:rPr>
              <w:spacing w:val="-1"/>
              <w:w w:val="115"/>
            </w:rPr>
          </w:rPrChange>
        </w:rPr>
        <w:t>hi</w:t>
      </w:r>
      <w:r w:rsidR="0011099E" w:rsidRPr="00635885">
        <w:rPr>
          <w:rFonts w:asciiTheme="minorHAnsi" w:hAnsiTheme="minorHAnsi"/>
          <w:w w:val="115"/>
          <w:sz w:val="22"/>
          <w:szCs w:val="22"/>
          <w:rPrChange w:id="2742" w:author="Wall, Alison E." w:date="2017-11-27T19:39:00Z">
            <w:rPr>
              <w:w w:val="115"/>
            </w:rPr>
          </w:rPrChange>
        </w:rPr>
        <w:t>,</w:t>
      </w:r>
      <w:r w:rsidR="0011099E" w:rsidRPr="00635885">
        <w:rPr>
          <w:rFonts w:asciiTheme="minorHAnsi" w:hAnsiTheme="minorHAnsi"/>
          <w:w w:val="124"/>
          <w:sz w:val="22"/>
          <w:szCs w:val="22"/>
          <w:rPrChange w:id="2743" w:author="Wall, Alison E." w:date="2017-11-27T19:39:00Z">
            <w:rPr>
              <w:w w:val="124"/>
            </w:rPr>
          </w:rPrChange>
        </w:rPr>
        <w:t xml:space="preserve"> </w:t>
      </w:r>
      <w:r w:rsidR="0011099E" w:rsidRPr="00635885">
        <w:rPr>
          <w:rFonts w:asciiTheme="minorHAnsi" w:hAnsiTheme="minorHAnsi"/>
          <w:w w:val="115"/>
          <w:sz w:val="22"/>
          <w:szCs w:val="22"/>
          <w:rPrChange w:id="2744" w:author="Wall, Alison E." w:date="2017-11-27T19:39:00Z">
            <w:rPr>
              <w:w w:val="115"/>
            </w:rPr>
          </w:rPrChange>
        </w:rPr>
        <w:t>2</w:t>
      </w:r>
      <w:r w:rsidR="0011099E" w:rsidRPr="00635885">
        <w:rPr>
          <w:rFonts w:asciiTheme="minorHAnsi" w:hAnsiTheme="minorHAnsi"/>
          <w:spacing w:val="-2"/>
          <w:w w:val="115"/>
          <w:sz w:val="22"/>
          <w:szCs w:val="22"/>
          <w:rPrChange w:id="2745" w:author="Wall, Alison E." w:date="2017-11-27T19:39:00Z">
            <w:rPr>
              <w:spacing w:val="-2"/>
              <w:w w:val="115"/>
            </w:rPr>
          </w:rPrChange>
        </w:rPr>
        <w:t>0</w:t>
      </w:r>
      <w:r w:rsidR="0011099E" w:rsidRPr="00635885">
        <w:rPr>
          <w:rFonts w:asciiTheme="minorHAnsi" w:hAnsiTheme="minorHAnsi"/>
          <w:spacing w:val="-5"/>
          <w:w w:val="115"/>
          <w:sz w:val="22"/>
          <w:szCs w:val="22"/>
          <w:rPrChange w:id="2746" w:author="Wall, Alison E." w:date="2017-11-27T19:39:00Z">
            <w:rPr>
              <w:spacing w:val="-5"/>
              <w:w w:val="115"/>
            </w:rPr>
          </w:rPrChange>
        </w:rPr>
        <w:t>1</w:t>
      </w:r>
      <w:r w:rsidR="0011099E" w:rsidRPr="00635885">
        <w:rPr>
          <w:rFonts w:asciiTheme="minorHAnsi" w:hAnsiTheme="minorHAnsi"/>
          <w:spacing w:val="-6"/>
          <w:w w:val="115"/>
          <w:sz w:val="22"/>
          <w:szCs w:val="22"/>
          <w:rPrChange w:id="2747" w:author="Wall, Alison E." w:date="2017-11-27T19:39:00Z">
            <w:rPr>
              <w:spacing w:val="-6"/>
              <w:w w:val="115"/>
            </w:rPr>
          </w:rPrChange>
        </w:rPr>
        <w:t>7</w:t>
      </w:r>
      <w:r w:rsidR="0011099E" w:rsidRPr="00635885">
        <w:rPr>
          <w:rFonts w:asciiTheme="minorHAnsi" w:hAnsiTheme="minorHAnsi"/>
          <w:spacing w:val="-2"/>
          <w:w w:val="115"/>
          <w:sz w:val="22"/>
          <w:szCs w:val="22"/>
          <w:rPrChange w:id="2748" w:author="Wall, Alison E." w:date="2017-11-27T19:39:00Z">
            <w:rPr>
              <w:spacing w:val="-2"/>
              <w:w w:val="115"/>
            </w:rPr>
          </w:rPrChange>
        </w:rPr>
        <w:t>)</w:t>
      </w:r>
      <w:r w:rsidR="0011099E" w:rsidRPr="00635885">
        <w:rPr>
          <w:rFonts w:asciiTheme="minorHAnsi" w:hAnsiTheme="minorHAnsi"/>
          <w:w w:val="115"/>
          <w:position w:val="7"/>
          <w:sz w:val="22"/>
          <w:szCs w:val="22"/>
          <w:rPrChange w:id="2749" w:author="Wall, Alison E." w:date="2017-11-27T19:39:00Z">
            <w:rPr>
              <w:w w:val="115"/>
              <w:position w:val="7"/>
              <w:sz w:val="14"/>
              <w:szCs w:val="14"/>
            </w:rPr>
          </w:rPrChange>
        </w:rPr>
        <w:t>6</w:t>
      </w:r>
      <w:r w:rsidR="0011099E" w:rsidRPr="00635885">
        <w:rPr>
          <w:rFonts w:asciiTheme="minorHAnsi" w:hAnsiTheme="minorHAnsi"/>
          <w:w w:val="115"/>
          <w:sz w:val="22"/>
          <w:szCs w:val="22"/>
          <w:rPrChange w:id="2750" w:author="Wall, Alison E." w:date="2017-11-27T19:39:00Z">
            <w:rPr>
              <w:w w:val="115"/>
            </w:rPr>
          </w:rPrChange>
        </w:rPr>
        <w:t>.</w:t>
      </w:r>
    </w:p>
    <w:p w14:paraId="74FFA700" w14:textId="3F2A73E2" w:rsidR="00EF764E" w:rsidRPr="00F14600" w:rsidDel="00F14600" w:rsidRDefault="00EF764E">
      <w:pPr>
        <w:spacing w:line="336" w:lineRule="auto"/>
        <w:rPr>
          <w:del w:id="2751" w:author="Wall, Alison E." w:date="2017-11-28T07:12:00Z"/>
        </w:rPr>
        <w:sectPr w:rsidR="00EF764E" w:rsidRPr="00F14600" w:rsidDel="00F14600">
          <w:pgSz w:w="12240" w:h="15840"/>
          <w:pgMar w:top="1000" w:right="1720" w:bottom="980" w:left="1720" w:header="803" w:footer="789" w:gutter="0"/>
          <w:cols w:space="720"/>
        </w:sectPr>
      </w:pPr>
    </w:p>
    <w:p w14:paraId="0EB69C4B" w14:textId="5AAC872E" w:rsidR="00EF764E" w:rsidRPr="00635885" w:rsidDel="00F14600" w:rsidRDefault="00EF764E">
      <w:pPr>
        <w:spacing w:before="8" w:line="160" w:lineRule="exact"/>
        <w:rPr>
          <w:del w:id="2752" w:author="Wall, Alison E." w:date="2017-11-28T07:12:00Z"/>
          <w:rPrChange w:id="2753" w:author="Wall, Alison E." w:date="2017-11-27T19:39:00Z">
            <w:rPr>
              <w:del w:id="2754" w:author="Wall, Alison E." w:date="2017-11-28T07:12:00Z"/>
              <w:sz w:val="16"/>
              <w:szCs w:val="16"/>
            </w:rPr>
          </w:rPrChange>
        </w:rPr>
      </w:pPr>
    </w:p>
    <w:p w14:paraId="0E96B54D" w14:textId="27CAE700" w:rsidR="00EF764E" w:rsidRPr="00635885" w:rsidDel="00F14600" w:rsidRDefault="00EF764E">
      <w:pPr>
        <w:spacing w:line="200" w:lineRule="exact"/>
        <w:rPr>
          <w:del w:id="2755" w:author="Wall, Alison E." w:date="2017-11-28T07:12:00Z"/>
          <w:rPrChange w:id="2756" w:author="Wall, Alison E." w:date="2017-11-27T19:39:00Z">
            <w:rPr>
              <w:del w:id="2757" w:author="Wall, Alison E." w:date="2017-11-28T07:12:00Z"/>
              <w:sz w:val="20"/>
              <w:szCs w:val="20"/>
            </w:rPr>
          </w:rPrChange>
        </w:rPr>
      </w:pPr>
    </w:p>
    <w:p w14:paraId="46B60C76" w14:textId="2E0CA512" w:rsidR="00EF764E" w:rsidRPr="00635885" w:rsidDel="00F14600" w:rsidRDefault="00EF764E">
      <w:pPr>
        <w:spacing w:line="200" w:lineRule="exact"/>
        <w:rPr>
          <w:del w:id="2758" w:author="Wall, Alison E." w:date="2017-11-28T07:12:00Z"/>
          <w:rPrChange w:id="2759" w:author="Wall, Alison E." w:date="2017-11-27T19:39:00Z">
            <w:rPr>
              <w:del w:id="2760" w:author="Wall, Alison E." w:date="2017-11-28T07:12:00Z"/>
              <w:sz w:val="20"/>
              <w:szCs w:val="20"/>
            </w:rPr>
          </w:rPrChange>
        </w:rPr>
      </w:pPr>
    </w:p>
    <w:p w14:paraId="5108DB44" w14:textId="3625749D" w:rsidR="00EF764E" w:rsidRPr="00635885" w:rsidDel="00F14600" w:rsidRDefault="00EF764E">
      <w:pPr>
        <w:spacing w:line="200" w:lineRule="exact"/>
        <w:rPr>
          <w:del w:id="2761" w:author="Wall, Alison E." w:date="2017-11-28T07:12:00Z"/>
          <w:rPrChange w:id="2762" w:author="Wall, Alison E." w:date="2017-11-27T19:39:00Z">
            <w:rPr>
              <w:del w:id="2763" w:author="Wall, Alison E." w:date="2017-11-28T07:12:00Z"/>
              <w:sz w:val="20"/>
              <w:szCs w:val="20"/>
            </w:rPr>
          </w:rPrChange>
        </w:rPr>
      </w:pPr>
    </w:p>
    <w:p w14:paraId="5BD095B8" w14:textId="77777777" w:rsidR="00EF764E" w:rsidRPr="00635885" w:rsidRDefault="0011099E">
      <w:pPr>
        <w:pStyle w:val="BodyText"/>
        <w:spacing w:before="74" w:line="351" w:lineRule="auto"/>
        <w:ind w:right="510" w:firstLine="215"/>
        <w:rPr>
          <w:rFonts w:asciiTheme="minorHAnsi" w:hAnsiTheme="minorHAnsi"/>
          <w:sz w:val="22"/>
          <w:szCs w:val="22"/>
          <w:rPrChange w:id="2764" w:author="Wall, Alison E." w:date="2017-11-27T19:39:00Z">
            <w:rPr/>
          </w:rPrChange>
        </w:rPr>
      </w:pPr>
      <w:r w:rsidRPr="00635885">
        <w:rPr>
          <w:rFonts w:asciiTheme="minorHAnsi" w:hAnsiTheme="minorHAnsi"/>
          <w:spacing w:val="-8"/>
          <w:w w:val="115"/>
          <w:sz w:val="22"/>
          <w:szCs w:val="22"/>
          <w:rPrChange w:id="2765" w:author="Wall, Alison E." w:date="2017-11-27T19:39:00Z">
            <w:rPr>
              <w:spacing w:val="-8"/>
              <w:w w:val="115"/>
            </w:rPr>
          </w:rPrChange>
        </w:rPr>
        <w:t>T</w:t>
      </w:r>
      <w:r w:rsidRPr="00635885">
        <w:rPr>
          <w:rFonts w:asciiTheme="minorHAnsi" w:hAnsiTheme="minorHAnsi"/>
          <w:spacing w:val="-2"/>
          <w:w w:val="115"/>
          <w:sz w:val="22"/>
          <w:szCs w:val="22"/>
          <w:rPrChange w:id="2766" w:author="Wall, Alison E." w:date="2017-11-27T19:39:00Z">
            <w:rPr>
              <w:spacing w:val="-2"/>
              <w:w w:val="115"/>
            </w:rPr>
          </w:rPrChange>
        </w:rPr>
        <w:t>e</w:t>
      </w:r>
      <w:r w:rsidRPr="00635885">
        <w:rPr>
          <w:rFonts w:asciiTheme="minorHAnsi" w:hAnsiTheme="minorHAnsi"/>
          <w:w w:val="115"/>
          <w:sz w:val="22"/>
          <w:szCs w:val="22"/>
          <w:rPrChange w:id="2767" w:author="Wall, Alison E." w:date="2017-11-27T19:39:00Z">
            <w:rPr>
              <w:w w:val="115"/>
            </w:rPr>
          </w:rPrChange>
        </w:rPr>
        <w:t>ams</w:t>
      </w:r>
      <w:r w:rsidRPr="00635885">
        <w:rPr>
          <w:rFonts w:asciiTheme="minorHAnsi" w:hAnsiTheme="minorHAnsi"/>
          <w:spacing w:val="-11"/>
          <w:w w:val="115"/>
          <w:sz w:val="22"/>
          <w:szCs w:val="22"/>
          <w:rPrChange w:id="2768" w:author="Wall, Alison E." w:date="2017-11-27T19:39:00Z">
            <w:rPr>
              <w:spacing w:val="-11"/>
              <w:w w:val="115"/>
            </w:rPr>
          </w:rPrChange>
        </w:rPr>
        <w:t xml:space="preserve"> </w:t>
      </w:r>
      <w:r w:rsidRPr="00635885">
        <w:rPr>
          <w:rFonts w:asciiTheme="minorHAnsi" w:hAnsiTheme="minorHAnsi"/>
          <w:w w:val="115"/>
          <w:sz w:val="22"/>
          <w:szCs w:val="22"/>
          <w:rPrChange w:id="2769" w:author="Wall, Alison E." w:date="2017-11-27T19:39:00Z">
            <w:rPr>
              <w:w w:val="115"/>
            </w:rPr>
          </w:rPrChange>
        </w:rPr>
        <w:t>a</w:t>
      </w:r>
      <w:r w:rsidRPr="00635885">
        <w:rPr>
          <w:rFonts w:asciiTheme="minorHAnsi" w:hAnsiTheme="minorHAnsi"/>
          <w:spacing w:val="-2"/>
          <w:w w:val="115"/>
          <w:sz w:val="22"/>
          <w:szCs w:val="22"/>
          <w:rPrChange w:id="2770" w:author="Wall, Alison E." w:date="2017-11-27T19:39:00Z">
            <w:rPr>
              <w:spacing w:val="-2"/>
              <w:w w:val="115"/>
            </w:rPr>
          </w:rPrChange>
        </w:rPr>
        <w:t>r</w:t>
      </w:r>
      <w:r w:rsidRPr="00635885">
        <w:rPr>
          <w:rFonts w:asciiTheme="minorHAnsi" w:hAnsiTheme="minorHAnsi"/>
          <w:w w:val="115"/>
          <w:sz w:val="22"/>
          <w:szCs w:val="22"/>
          <w:rPrChange w:id="2771" w:author="Wall, Alison E." w:date="2017-11-27T19:39:00Z">
            <w:rPr>
              <w:w w:val="115"/>
            </w:rPr>
          </w:rPrChange>
        </w:rPr>
        <w:t>e</w:t>
      </w:r>
      <w:r w:rsidRPr="00635885">
        <w:rPr>
          <w:rFonts w:asciiTheme="minorHAnsi" w:hAnsiTheme="minorHAnsi"/>
          <w:spacing w:val="-11"/>
          <w:w w:val="115"/>
          <w:sz w:val="22"/>
          <w:szCs w:val="22"/>
          <w:rPrChange w:id="2772" w:author="Wall, Alison E." w:date="2017-11-27T19:39:00Z">
            <w:rPr>
              <w:spacing w:val="-11"/>
              <w:w w:val="115"/>
            </w:rPr>
          </w:rPrChange>
        </w:rPr>
        <w:t xml:space="preserve"> </w:t>
      </w:r>
      <w:r w:rsidRPr="00635885">
        <w:rPr>
          <w:rFonts w:asciiTheme="minorHAnsi" w:hAnsiTheme="minorHAnsi"/>
          <w:spacing w:val="-3"/>
          <w:w w:val="115"/>
          <w:sz w:val="22"/>
          <w:szCs w:val="22"/>
          <w:rPrChange w:id="2773" w:author="Wall, Alison E." w:date="2017-11-27T19:39:00Z">
            <w:rPr>
              <w:spacing w:val="-3"/>
              <w:w w:val="115"/>
            </w:rPr>
          </w:rPrChange>
        </w:rPr>
        <w:t>e</w:t>
      </w:r>
      <w:r w:rsidRPr="00635885">
        <w:rPr>
          <w:rFonts w:asciiTheme="minorHAnsi" w:hAnsiTheme="minorHAnsi"/>
          <w:spacing w:val="-1"/>
          <w:w w:val="115"/>
          <w:sz w:val="22"/>
          <w:szCs w:val="22"/>
          <w:rPrChange w:id="2774" w:author="Wall, Alison E." w:date="2017-11-27T19:39:00Z">
            <w:rPr>
              <w:spacing w:val="-1"/>
              <w:w w:val="115"/>
            </w:rPr>
          </w:rPrChange>
        </w:rPr>
        <w:t>x</w:t>
      </w:r>
      <w:r w:rsidRPr="00635885">
        <w:rPr>
          <w:rFonts w:asciiTheme="minorHAnsi" w:hAnsiTheme="minorHAnsi"/>
          <w:w w:val="115"/>
          <w:sz w:val="22"/>
          <w:szCs w:val="22"/>
          <w:rPrChange w:id="2775" w:author="Wall, Alison E." w:date="2017-11-27T19:39:00Z">
            <w:rPr>
              <w:w w:val="115"/>
            </w:rPr>
          </w:rPrChange>
        </w:rPr>
        <w:t>pe</w:t>
      </w:r>
      <w:r w:rsidRPr="00635885">
        <w:rPr>
          <w:rFonts w:asciiTheme="minorHAnsi" w:hAnsiTheme="minorHAnsi"/>
          <w:spacing w:val="-1"/>
          <w:w w:val="115"/>
          <w:sz w:val="22"/>
          <w:szCs w:val="22"/>
          <w:rPrChange w:id="2776" w:author="Wall, Alison E." w:date="2017-11-27T19:39:00Z">
            <w:rPr>
              <w:spacing w:val="-1"/>
              <w:w w:val="115"/>
            </w:rPr>
          </w:rPrChange>
        </w:rPr>
        <w:t>ct</w:t>
      </w:r>
      <w:r w:rsidRPr="00635885">
        <w:rPr>
          <w:rFonts w:asciiTheme="minorHAnsi" w:hAnsiTheme="minorHAnsi"/>
          <w:w w:val="115"/>
          <w:sz w:val="22"/>
          <w:szCs w:val="22"/>
          <w:rPrChange w:id="2777" w:author="Wall, Alison E." w:date="2017-11-27T19:39:00Z">
            <w:rPr>
              <w:w w:val="115"/>
            </w:rPr>
          </w:rPrChange>
        </w:rPr>
        <w:t>ed</w:t>
      </w:r>
      <w:r w:rsidRPr="00635885">
        <w:rPr>
          <w:rFonts w:asciiTheme="minorHAnsi" w:hAnsiTheme="minorHAnsi"/>
          <w:spacing w:val="-9"/>
          <w:w w:val="115"/>
          <w:sz w:val="22"/>
          <w:szCs w:val="22"/>
          <w:rPrChange w:id="2778" w:author="Wall, Alison E." w:date="2017-11-27T19:39:00Z">
            <w:rPr>
              <w:spacing w:val="-9"/>
              <w:w w:val="115"/>
            </w:rPr>
          </w:rPrChange>
        </w:rPr>
        <w:t xml:space="preserve"> </w:t>
      </w:r>
      <w:r w:rsidRPr="00635885">
        <w:rPr>
          <w:rFonts w:asciiTheme="minorHAnsi" w:hAnsiTheme="minorHAnsi"/>
          <w:spacing w:val="-1"/>
          <w:w w:val="115"/>
          <w:sz w:val="22"/>
          <w:szCs w:val="22"/>
          <w:rPrChange w:id="2779" w:author="Wall, Alison E." w:date="2017-11-27T19:39:00Z">
            <w:rPr>
              <w:spacing w:val="-1"/>
              <w:w w:val="115"/>
            </w:rPr>
          </w:rPrChange>
        </w:rPr>
        <w:t>t</w:t>
      </w:r>
      <w:r w:rsidRPr="00635885">
        <w:rPr>
          <w:rFonts w:asciiTheme="minorHAnsi" w:hAnsiTheme="minorHAnsi"/>
          <w:w w:val="115"/>
          <w:sz w:val="22"/>
          <w:szCs w:val="22"/>
          <w:rPrChange w:id="2780" w:author="Wall, Alison E." w:date="2017-11-27T19:39:00Z">
            <w:rPr>
              <w:w w:val="115"/>
            </w:rPr>
          </w:rPrChange>
        </w:rPr>
        <w:t>o</w:t>
      </w:r>
      <w:r w:rsidRPr="00635885">
        <w:rPr>
          <w:rFonts w:asciiTheme="minorHAnsi" w:hAnsiTheme="minorHAnsi"/>
          <w:spacing w:val="-14"/>
          <w:w w:val="115"/>
          <w:sz w:val="22"/>
          <w:szCs w:val="22"/>
          <w:rPrChange w:id="2781" w:author="Wall, Alison E." w:date="2017-11-27T19:39:00Z">
            <w:rPr>
              <w:spacing w:val="-14"/>
              <w:w w:val="115"/>
            </w:rPr>
          </w:rPrChange>
        </w:rPr>
        <w:t xml:space="preserve"> </w:t>
      </w:r>
      <w:r w:rsidRPr="00635885">
        <w:rPr>
          <w:rFonts w:asciiTheme="minorHAnsi" w:hAnsiTheme="minorHAnsi"/>
          <w:spacing w:val="-2"/>
          <w:w w:val="115"/>
          <w:sz w:val="22"/>
          <w:szCs w:val="22"/>
          <w:rPrChange w:id="2782" w:author="Wall, Alison E." w:date="2017-11-27T19:39:00Z">
            <w:rPr>
              <w:spacing w:val="-2"/>
              <w:w w:val="115"/>
            </w:rPr>
          </w:rPrChange>
        </w:rPr>
        <w:t>w</w:t>
      </w:r>
      <w:r w:rsidRPr="00635885">
        <w:rPr>
          <w:rFonts w:asciiTheme="minorHAnsi" w:hAnsiTheme="minorHAnsi"/>
          <w:w w:val="115"/>
          <w:sz w:val="22"/>
          <w:szCs w:val="22"/>
          <w:rPrChange w:id="2783" w:author="Wall, Alison E." w:date="2017-11-27T19:39:00Z">
            <w:rPr>
              <w:w w:val="115"/>
            </w:rPr>
          </w:rPrChange>
        </w:rPr>
        <w:t>o</w:t>
      </w:r>
      <w:r w:rsidRPr="00635885">
        <w:rPr>
          <w:rFonts w:asciiTheme="minorHAnsi" w:hAnsiTheme="minorHAnsi"/>
          <w:spacing w:val="-1"/>
          <w:w w:val="115"/>
          <w:sz w:val="22"/>
          <w:szCs w:val="22"/>
          <w:rPrChange w:id="2784" w:author="Wall, Alison E." w:date="2017-11-27T19:39:00Z">
            <w:rPr>
              <w:spacing w:val="-1"/>
              <w:w w:val="115"/>
            </w:rPr>
          </w:rPrChange>
        </w:rPr>
        <w:t>r</w:t>
      </w:r>
      <w:r w:rsidRPr="00635885">
        <w:rPr>
          <w:rFonts w:asciiTheme="minorHAnsi" w:hAnsiTheme="minorHAnsi"/>
          <w:w w:val="115"/>
          <w:sz w:val="22"/>
          <w:szCs w:val="22"/>
          <w:rPrChange w:id="2785" w:author="Wall, Alison E." w:date="2017-11-27T19:39:00Z">
            <w:rPr>
              <w:w w:val="115"/>
            </w:rPr>
          </w:rPrChange>
        </w:rPr>
        <w:t>k</w:t>
      </w:r>
      <w:r w:rsidRPr="00635885">
        <w:rPr>
          <w:rFonts w:asciiTheme="minorHAnsi" w:hAnsiTheme="minorHAnsi"/>
          <w:spacing w:val="-11"/>
          <w:w w:val="115"/>
          <w:sz w:val="22"/>
          <w:szCs w:val="22"/>
          <w:rPrChange w:id="2786" w:author="Wall, Alison E." w:date="2017-11-27T19:39:00Z">
            <w:rPr>
              <w:spacing w:val="-11"/>
              <w:w w:val="115"/>
            </w:rPr>
          </w:rPrChange>
        </w:rPr>
        <w:t xml:space="preserve"> </w:t>
      </w:r>
      <w:r w:rsidRPr="00635885">
        <w:rPr>
          <w:rFonts w:asciiTheme="minorHAnsi" w:hAnsiTheme="minorHAnsi"/>
          <w:spacing w:val="-2"/>
          <w:w w:val="115"/>
          <w:sz w:val="22"/>
          <w:szCs w:val="22"/>
          <w:rPrChange w:id="2787" w:author="Wall, Alison E." w:date="2017-11-27T19:39:00Z">
            <w:rPr>
              <w:spacing w:val="-2"/>
              <w:w w:val="115"/>
            </w:rPr>
          </w:rPrChange>
        </w:rPr>
        <w:t>w</w:t>
      </w:r>
      <w:r w:rsidRPr="00635885">
        <w:rPr>
          <w:rFonts w:asciiTheme="minorHAnsi" w:hAnsiTheme="minorHAnsi"/>
          <w:w w:val="115"/>
          <w:sz w:val="22"/>
          <w:szCs w:val="22"/>
          <w:rPrChange w:id="2788" w:author="Wall, Alison E." w:date="2017-11-27T19:39:00Z">
            <w:rPr>
              <w:w w:val="115"/>
            </w:rPr>
          </w:rPrChange>
        </w:rPr>
        <w:t>ell</w:t>
      </w:r>
      <w:r w:rsidRPr="00635885">
        <w:rPr>
          <w:rFonts w:asciiTheme="minorHAnsi" w:hAnsiTheme="minorHAnsi"/>
          <w:spacing w:val="-8"/>
          <w:w w:val="115"/>
          <w:sz w:val="22"/>
          <w:szCs w:val="22"/>
          <w:rPrChange w:id="2789" w:author="Wall, Alison E." w:date="2017-11-27T19:39:00Z">
            <w:rPr>
              <w:spacing w:val="-8"/>
              <w:w w:val="115"/>
            </w:rPr>
          </w:rPrChange>
        </w:rPr>
        <w:t xml:space="preserve"> </w:t>
      </w:r>
      <w:r w:rsidRPr="00635885">
        <w:rPr>
          <w:rFonts w:asciiTheme="minorHAnsi" w:hAnsiTheme="minorHAnsi"/>
          <w:spacing w:val="-1"/>
          <w:w w:val="115"/>
          <w:sz w:val="22"/>
          <w:szCs w:val="22"/>
          <w:rPrChange w:id="2790" w:author="Wall, Alison E." w:date="2017-11-27T19:39:00Z">
            <w:rPr>
              <w:spacing w:val="-1"/>
              <w:w w:val="115"/>
            </w:rPr>
          </w:rPrChange>
        </w:rPr>
        <w:t>t</w:t>
      </w:r>
      <w:r w:rsidRPr="00635885">
        <w:rPr>
          <w:rFonts w:asciiTheme="minorHAnsi" w:hAnsiTheme="minorHAnsi"/>
          <w:w w:val="115"/>
          <w:sz w:val="22"/>
          <w:szCs w:val="22"/>
          <w:rPrChange w:id="2791" w:author="Wall, Alison E." w:date="2017-11-27T19:39:00Z">
            <w:rPr>
              <w:w w:val="115"/>
            </w:rPr>
          </w:rPrChange>
        </w:rPr>
        <w:t>o</w:t>
      </w:r>
      <w:r w:rsidRPr="00635885">
        <w:rPr>
          <w:rFonts w:asciiTheme="minorHAnsi" w:hAnsiTheme="minorHAnsi"/>
          <w:spacing w:val="-3"/>
          <w:w w:val="115"/>
          <w:sz w:val="22"/>
          <w:szCs w:val="22"/>
          <w:rPrChange w:id="2792" w:author="Wall, Alison E." w:date="2017-11-27T19:39:00Z">
            <w:rPr>
              <w:spacing w:val="-3"/>
              <w:w w:val="115"/>
            </w:rPr>
          </w:rPrChange>
        </w:rPr>
        <w:t>g</w:t>
      </w:r>
      <w:r w:rsidRPr="00635885">
        <w:rPr>
          <w:rFonts w:asciiTheme="minorHAnsi" w:hAnsiTheme="minorHAnsi"/>
          <w:spacing w:val="-2"/>
          <w:w w:val="115"/>
          <w:sz w:val="22"/>
          <w:szCs w:val="22"/>
          <w:rPrChange w:id="2793" w:author="Wall, Alison E." w:date="2017-11-27T19:39:00Z">
            <w:rPr>
              <w:spacing w:val="-2"/>
              <w:w w:val="115"/>
            </w:rPr>
          </w:rPrChange>
        </w:rPr>
        <w:t>e</w:t>
      </w:r>
      <w:r w:rsidRPr="00635885">
        <w:rPr>
          <w:rFonts w:asciiTheme="minorHAnsi" w:hAnsiTheme="minorHAnsi"/>
          <w:w w:val="115"/>
          <w:sz w:val="22"/>
          <w:szCs w:val="22"/>
          <w:rPrChange w:id="2794" w:author="Wall, Alison E." w:date="2017-11-27T19:39:00Z">
            <w:rPr>
              <w:w w:val="115"/>
            </w:rPr>
          </w:rPrChange>
        </w:rPr>
        <w:t>the</w:t>
      </w:r>
      <w:r w:rsidRPr="00635885">
        <w:rPr>
          <w:rFonts w:asciiTheme="minorHAnsi" w:hAnsiTheme="minorHAnsi"/>
          <w:spacing w:val="-8"/>
          <w:w w:val="115"/>
          <w:sz w:val="22"/>
          <w:szCs w:val="22"/>
          <w:rPrChange w:id="2795" w:author="Wall, Alison E." w:date="2017-11-27T19:39:00Z">
            <w:rPr>
              <w:spacing w:val="-8"/>
              <w:w w:val="115"/>
            </w:rPr>
          </w:rPrChange>
        </w:rPr>
        <w:t>r</w:t>
      </w:r>
      <w:r w:rsidRPr="00635885">
        <w:rPr>
          <w:rFonts w:asciiTheme="minorHAnsi" w:hAnsiTheme="minorHAnsi"/>
          <w:w w:val="115"/>
          <w:sz w:val="22"/>
          <w:szCs w:val="22"/>
          <w:rPrChange w:id="2796" w:author="Wall, Alison E." w:date="2017-11-27T19:39:00Z">
            <w:rPr>
              <w:w w:val="115"/>
            </w:rPr>
          </w:rPrChange>
        </w:rPr>
        <w:t>,</w:t>
      </w:r>
      <w:r w:rsidRPr="00635885">
        <w:rPr>
          <w:rFonts w:asciiTheme="minorHAnsi" w:hAnsiTheme="minorHAnsi"/>
          <w:spacing w:val="-9"/>
          <w:w w:val="115"/>
          <w:sz w:val="22"/>
          <w:szCs w:val="22"/>
          <w:rPrChange w:id="2797" w:author="Wall, Alison E." w:date="2017-11-27T19:39:00Z">
            <w:rPr>
              <w:spacing w:val="-9"/>
              <w:w w:val="115"/>
            </w:rPr>
          </w:rPrChange>
        </w:rPr>
        <w:t xml:space="preserve"> </w:t>
      </w:r>
      <w:r w:rsidRPr="00635885">
        <w:rPr>
          <w:rFonts w:asciiTheme="minorHAnsi" w:hAnsiTheme="minorHAnsi"/>
          <w:w w:val="115"/>
          <w:sz w:val="22"/>
          <w:szCs w:val="22"/>
          <w:rPrChange w:id="2798" w:author="Wall, Alison E." w:date="2017-11-27T19:39:00Z">
            <w:rPr>
              <w:w w:val="115"/>
            </w:rPr>
          </w:rPrChange>
        </w:rPr>
        <w:t>so</w:t>
      </w:r>
      <w:r w:rsidRPr="00635885">
        <w:rPr>
          <w:rFonts w:asciiTheme="minorHAnsi" w:hAnsiTheme="minorHAnsi"/>
          <w:spacing w:val="-14"/>
          <w:w w:val="115"/>
          <w:sz w:val="22"/>
          <w:szCs w:val="22"/>
          <w:rPrChange w:id="2799" w:author="Wall, Alison E." w:date="2017-11-27T19:39:00Z">
            <w:rPr>
              <w:spacing w:val="-14"/>
              <w:w w:val="115"/>
            </w:rPr>
          </w:rPrChange>
        </w:rPr>
        <w:t xml:space="preserve"> </w:t>
      </w:r>
      <w:r w:rsidRPr="00635885">
        <w:rPr>
          <w:rFonts w:asciiTheme="minorHAnsi" w:hAnsiTheme="minorHAnsi"/>
          <w:spacing w:val="-2"/>
          <w:w w:val="115"/>
          <w:sz w:val="22"/>
          <w:szCs w:val="22"/>
          <w:rPrChange w:id="2800" w:author="Wall, Alison E." w:date="2017-11-27T19:39:00Z">
            <w:rPr>
              <w:spacing w:val="-2"/>
              <w:w w:val="115"/>
            </w:rPr>
          </w:rPrChange>
        </w:rPr>
        <w:t>r</w:t>
      </w:r>
      <w:r w:rsidRPr="00635885">
        <w:rPr>
          <w:rFonts w:asciiTheme="minorHAnsi" w:hAnsiTheme="minorHAnsi"/>
          <w:w w:val="115"/>
          <w:sz w:val="22"/>
          <w:szCs w:val="22"/>
          <w:rPrChange w:id="2801" w:author="Wall, Alison E." w:date="2017-11-27T19:39:00Z">
            <w:rPr>
              <w:w w:val="115"/>
            </w:rPr>
          </w:rPrChange>
        </w:rPr>
        <w:t>e</w:t>
      </w:r>
      <w:r w:rsidRPr="00635885">
        <w:rPr>
          <w:rFonts w:asciiTheme="minorHAnsi" w:hAnsiTheme="minorHAnsi"/>
          <w:spacing w:val="-1"/>
          <w:w w:val="115"/>
          <w:sz w:val="22"/>
          <w:szCs w:val="22"/>
          <w:rPrChange w:id="2802" w:author="Wall, Alison E." w:date="2017-11-27T19:39:00Z">
            <w:rPr>
              <w:spacing w:val="-1"/>
              <w:w w:val="115"/>
            </w:rPr>
          </w:rPrChange>
        </w:rPr>
        <w:t>c</w:t>
      </w:r>
      <w:r w:rsidRPr="00635885">
        <w:rPr>
          <w:rFonts w:asciiTheme="minorHAnsi" w:hAnsiTheme="minorHAnsi"/>
          <w:w w:val="115"/>
          <w:sz w:val="22"/>
          <w:szCs w:val="22"/>
          <w:rPrChange w:id="2803" w:author="Wall, Alison E." w:date="2017-11-27T19:39:00Z">
            <w:rPr>
              <w:w w:val="115"/>
            </w:rPr>
          </w:rPrChange>
        </w:rPr>
        <w:t>omme</w:t>
      </w:r>
      <w:r w:rsidRPr="00635885">
        <w:rPr>
          <w:rFonts w:asciiTheme="minorHAnsi" w:hAnsiTheme="minorHAnsi"/>
          <w:spacing w:val="-1"/>
          <w:w w:val="115"/>
          <w:sz w:val="22"/>
          <w:szCs w:val="22"/>
          <w:rPrChange w:id="2804" w:author="Wall, Alison E." w:date="2017-11-27T19:39:00Z">
            <w:rPr>
              <w:spacing w:val="-1"/>
              <w:w w:val="115"/>
            </w:rPr>
          </w:rPrChange>
        </w:rPr>
        <w:t>n</w:t>
      </w:r>
      <w:r w:rsidRPr="00635885">
        <w:rPr>
          <w:rFonts w:asciiTheme="minorHAnsi" w:hAnsiTheme="minorHAnsi"/>
          <w:w w:val="115"/>
          <w:sz w:val="22"/>
          <w:szCs w:val="22"/>
          <w:rPrChange w:id="2805" w:author="Wall, Alison E." w:date="2017-11-27T19:39:00Z">
            <w:rPr>
              <w:w w:val="115"/>
            </w:rPr>
          </w:rPrChange>
        </w:rPr>
        <w:t>d</w:t>
      </w:r>
      <w:r w:rsidRPr="00635885">
        <w:rPr>
          <w:rFonts w:asciiTheme="minorHAnsi" w:hAnsiTheme="minorHAnsi"/>
          <w:spacing w:val="-1"/>
          <w:w w:val="115"/>
          <w:sz w:val="22"/>
          <w:szCs w:val="22"/>
          <w:rPrChange w:id="2806" w:author="Wall, Alison E." w:date="2017-11-27T19:39:00Z">
            <w:rPr>
              <w:spacing w:val="-1"/>
              <w:w w:val="115"/>
            </w:rPr>
          </w:rPrChange>
        </w:rPr>
        <w:t>in</w:t>
      </w:r>
      <w:r w:rsidRPr="00635885">
        <w:rPr>
          <w:rFonts w:asciiTheme="minorHAnsi" w:hAnsiTheme="minorHAnsi"/>
          <w:w w:val="115"/>
          <w:sz w:val="22"/>
          <w:szCs w:val="22"/>
          <w:rPrChange w:id="2807" w:author="Wall, Alison E." w:date="2017-11-27T19:39:00Z">
            <w:rPr>
              <w:w w:val="115"/>
            </w:rPr>
          </w:rPrChange>
        </w:rPr>
        <w:t>g</w:t>
      </w:r>
      <w:r w:rsidRPr="00635885">
        <w:rPr>
          <w:rFonts w:asciiTheme="minorHAnsi" w:hAnsiTheme="minorHAnsi"/>
          <w:spacing w:val="-9"/>
          <w:w w:val="115"/>
          <w:sz w:val="22"/>
          <w:szCs w:val="22"/>
          <w:rPrChange w:id="2808" w:author="Wall, Alison E." w:date="2017-11-27T19:39:00Z">
            <w:rPr>
              <w:spacing w:val="-9"/>
              <w:w w:val="115"/>
            </w:rPr>
          </w:rPrChange>
        </w:rPr>
        <w:t xml:space="preserve"> </w:t>
      </w:r>
      <w:r w:rsidRPr="00635885">
        <w:rPr>
          <w:rFonts w:asciiTheme="minorHAnsi" w:hAnsiTheme="minorHAnsi"/>
          <w:w w:val="115"/>
          <w:sz w:val="22"/>
          <w:szCs w:val="22"/>
          <w:rPrChange w:id="2809" w:author="Wall, Alison E." w:date="2017-11-27T19:39:00Z">
            <w:rPr>
              <w:w w:val="115"/>
            </w:rPr>
          </w:rPrChange>
        </w:rPr>
        <w:t>o</w:t>
      </w:r>
      <w:r w:rsidRPr="00635885">
        <w:rPr>
          <w:rFonts w:asciiTheme="minorHAnsi" w:hAnsiTheme="minorHAnsi"/>
          <w:spacing w:val="-2"/>
          <w:w w:val="115"/>
          <w:sz w:val="22"/>
          <w:szCs w:val="22"/>
          <w:rPrChange w:id="2810" w:author="Wall, Alison E." w:date="2017-11-27T19:39:00Z">
            <w:rPr>
              <w:spacing w:val="-2"/>
              <w:w w:val="115"/>
            </w:rPr>
          </w:rPrChange>
        </w:rPr>
        <w:t>rg</w:t>
      </w:r>
      <w:r w:rsidRPr="00635885">
        <w:rPr>
          <w:rFonts w:asciiTheme="minorHAnsi" w:hAnsiTheme="minorHAnsi"/>
          <w:w w:val="115"/>
          <w:sz w:val="22"/>
          <w:szCs w:val="22"/>
          <w:rPrChange w:id="2811" w:author="Wall, Alison E." w:date="2017-11-27T19:39:00Z">
            <w:rPr>
              <w:w w:val="115"/>
            </w:rPr>
          </w:rPrChange>
        </w:rPr>
        <w:t>a</w:t>
      </w:r>
      <w:r w:rsidRPr="00635885">
        <w:rPr>
          <w:rFonts w:asciiTheme="minorHAnsi" w:hAnsiTheme="minorHAnsi"/>
          <w:spacing w:val="-1"/>
          <w:w w:val="115"/>
          <w:sz w:val="22"/>
          <w:szCs w:val="22"/>
          <w:rPrChange w:id="2812" w:author="Wall, Alison E." w:date="2017-11-27T19:39:00Z">
            <w:rPr>
              <w:spacing w:val="-1"/>
              <w:w w:val="115"/>
            </w:rPr>
          </w:rPrChange>
        </w:rPr>
        <w:t>ni</w:t>
      </w:r>
      <w:r w:rsidRPr="00635885">
        <w:rPr>
          <w:rFonts w:asciiTheme="minorHAnsi" w:hAnsiTheme="minorHAnsi"/>
          <w:spacing w:val="-2"/>
          <w:w w:val="115"/>
          <w:sz w:val="22"/>
          <w:szCs w:val="22"/>
          <w:rPrChange w:id="2813" w:author="Wall, Alison E." w:date="2017-11-27T19:39:00Z">
            <w:rPr>
              <w:spacing w:val="-2"/>
              <w:w w:val="115"/>
            </w:rPr>
          </w:rPrChange>
        </w:rPr>
        <w:t>za</w:t>
      </w:r>
      <w:r w:rsidRPr="00635885">
        <w:rPr>
          <w:rFonts w:asciiTheme="minorHAnsi" w:hAnsiTheme="minorHAnsi"/>
          <w:w w:val="115"/>
          <w:sz w:val="22"/>
          <w:szCs w:val="22"/>
          <w:rPrChange w:id="2814" w:author="Wall, Alison E." w:date="2017-11-27T19:39:00Z">
            <w:rPr>
              <w:w w:val="115"/>
            </w:rPr>
          </w:rPrChange>
        </w:rPr>
        <w:t>t</w:t>
      </w:r>
      <w:r w:rsidRPr="00635885">
        <w:rPr>
          <w:rFonts w:asciiTheme="minorHAnsi" w:hAnsiTheme="minorHAnsi"/>
          <w:spacing w:val="-1"/>
          <w:w w:val="115"/>
          <w:sz w:val="22"/>
          <w:szCs w:val="22"/>
          <w:rPrChange w:id="2815" w:author="Wall, Alison E." w:date="2017-11-27T19:39:00Z">
            <w:rPr>
              <w:spacing w:val="-1"/>
              <w:w w:val="115"/>
            </w:rPr>
          </w:rPrChange>
        </w:rPr>
        <w:t>i</w:t>
      </w:r>
      <w:r w:rsidRPr="00635885">
        <w:rPr>
          <w:rFonts w:asciiTheme="minorHAnsi" w:hAnsiTheme="minorHAnsi"/>
          <w:w w:val="115"/>
          <w:sz w:val="22"/>
          <w:szCs w:val="22"/>
          <w:rPrChange w:id="2816" w:author="Wall, Alison E." w:date="2017-11-27T19:39:00Z">
            <w:rPr>
              <w:w w:val="115"/>
            </w:rPr>
          </w:rPrChange>
        </w:rPr>
        <w:t>o</w:t>
      </w:r>
      <w:r w:rsidRPr="00635885">
        <w:rPr>
          <w:rFonts w:asciiTheme="minorHAnsi" w:hAnsiTheme="minorHAnsi"/>
          <w:spacing w:val="-1"/>
          <w:w w:val="115"/>
          <w:sz w:val="22"/>
          <w:szCs w:val="22"/>
          <w:rPrChange w:id="2817" w:author="Wall, Alison E." w:date="2017-11-27T19:39:00Z">
            <w:rPr>
              <w:spacing w:val="-1"/>
              <w:w w:val="115"/>
            </w:rPr>
          </w:rPrChange>
        </w:rPr>
        <w:t>n</w:t>
      </w:r>
      <w:r w:rsidRPr="00635885">
        <w:rPr>
          <w:rFonts w:asciiTheme="minorHAnsi" w:hAnsiTheme="minorHAnsi"/>
          <w:w w:val="115"/>
          <w:sz w:val="22"/>
          <w:szCs w:val="22"/>
          <w:rPrChange w:id="2818" w:author="Wall, Alison E." w:date="2017-11-27T19:39:00Z">
            <w:rPr>
              <w:w w:val="115"/>
            </w:rPr>
          </w:rPrChange>
        </w:rPr>
        <w:t>s</w:t>
      </w:r>
      <w:r w:rsidRPr="00635885">
        <w:rPr>
          <w:rFonts w:asciiTheme="minorHAnsi" w:hAnsiTheme="minorHAnsi"/>
          <w:spacing w:val="-11"/>
          <w:w w:val="115"/>
          <w:sz w:val="22"/>
          <w:szCs w:val="22"/>
          <w:rPrChange w:id="2819" w:author="Wall, Alison E." w:date="2017-11-27T19:39:00Z">
            <w:rPr>
              <w:spacing w:val="-11"/>
              <w:w w:val="115"/>
            </w:rPr>
          </w:rPrChange>
        </w:rPr>
        <w:t xml:space="preserve"> </w:t>
      </w:r>
      <w:r w:rsidRPr="00635885">
        <w:rPr>
          <w:rFonts w:asciiTheme="minorHAnsi" w:hAnsiTheme="minorHAnsi"/>
          <w:spacing w:val="-1"/>
          <w:w w:val="115"/>
          <w:sz w:val="22"/>
          <w:szCs w:val="22"/>
          <w:rPrChange w:id="2820" w:author="Wall, Alison E." w:date="2017-11-27T19:39:00Z">
            <w:rPr>
              <w:spacing w:val="-1"/>
              <w:w w:val="115"/>
            </w:rPr>
          </w:rPrChange>
        </w:rPr>
        <w:t>t</w:t>
      </w:r>
      <w:r w:rsidRPr="00635885">
        <w:rPr>
          <w:rFonts w:asciiTheme="minorHAnsi" w:hAnsiTheme="minorHAnsi"/>
          <w:w w:val="115"/>
          <w:sz w:val="22"/>
          <w:szCs w:val="22"/>
          <w:rPrChange w:id="2821" w:author="Wall, Alison E." w:date="2017-11-27T19:39:00Z">
            <w:rPr>
              <w:w w:val="115"/>
            </w:rPr>
          </w:rPrChange>
        </w:rPr>
        <w:t>o</w:t>
      </w:r>
      <w:r w:rsidRPr="00635885">
        <w:rPr>
          <w:rFonts w:asciiTheme="minorHAnsi" w:hAnsiTheme="minorHAnsi"/>
          <w:w w:val="114"/>
          <w:sz w:val="22"/>
          <w:szCs w:val="22"/>
          <w:rPrChange w:id="2822" w:author="Wall, Alison E." w:date="2017-11-27T19:39:00Z">
            <w:rPr>
              <w:w w:val="114"/>
            </w:rPr>
          </w:rPrChange>
        </w:rPr>
        <w:t xml:space="preserve"> </w:t>
      </w:r>
      <w:r w:rsidRPr="00635885">
        <w:rPr>
          <w:rFonts w:asciiTheme="minorHAnsi" w:hAnsiTheme="minorHAnsi"/>
          <w:spacing w:val="-1"/>
          <w:w w:val="115"/>
          <w:sz w:val="22"/>
          <w:szCs w:val="22"/>
          <w:rPrChange w:id="2823" w:author="Wall, Alison E." w:date="2017-11-27T19:39:00Z">
            <w:rPr>
              <w:spacing w:val="-1"/>
              <w:w w:val="115"/>
            </w:rPr>
          </w:rPrChange>
        </w:rPr>
        <w:t>fost</w:t>
      </w:r>
      <w:r w:rsidRPr="00635885">
        <w:rPr>
          <w:rFonts w:asciiTheme="minorHAnsi" w:hAnsiTheme="minorHAnsi"/>
          <w:w w:val="115"/>
          <w:sz w:val="22"/>
          <w:szCs w:val="22"/>
          <w:rPrChange w:id="2824" w:author="Wall, Alison E." w:date="2017-11-27T19:39:00Z">
            <w:rPr>
              <w:w w:val="115"/>
            </w:rPr>
          </w:rPrChange>
        </w:rPr>
        <w:t>er</w:t>
      </w:r>
      <w:r w:rsidRPr="00635885">
        <w:rPr>
          <w:rFonts w:asciiTheme="minorHAnsi" w:hAnsiTheme="minorHAnsi"/>
          <w:spacing w:val="-16"/>
          <w:w w:val="115"/>
          <w:sz w:val="22"/>
          <w:szCs w:val="22"/>
          <w:rPrChange w:id="2825" w:author="Wall, Alison E." w:date="2017-11-27T19:39:00Z">
            <w:rPr>
              <w:spacing w:val="-16"/>
              <w:w w:val="115"/>
            </w:rPr>
          </w:rPrChange>
        </w:rPr>
        <w:t xml:space="preserve"> </w:t>
      </w:r>
      <w:r w:rsidRPr="00635885">
        <w:rPr>
          <w:rFonts w:asciiTheme="minorHAnsi" w:hAnsiTheme="minorHAnsi"/>
          <w:w w:val="115"/>
          <w:sz w:val="22"/>
          <w:szCs w:val="22"/>
          <w:rPrChange w:id="2826" w:author="Wall, Alison E." w:date="2017-11-27T19:39:00Z">
            <w:rPr>
              <w:w w:val="115"/>
            </w:rPr>
          </w:rPrChange>
        </w:rPr>
        <w:t>mutual</w:t>
      </w:r>
      <w:r w:rsidRPr="00635885">
        <w:rPr>
          <w:rFonts w:asciiTheme="minorHAnsi" w:hAnsiTheme="minorHAnsi"/>
          <w:spacing w:val="-10"/>
          <w:w w:val="115"/>
          <w:sz w:val="22"/>
          <w:szCs w:val="22"/>
          <w:rPrChange w:id="2827" w:author="Wall, Alison E." w:date="2017-11-27T19:39:00Z">
            <w:rPr>
              <w:spacing w:val="-10"/>
              <w:w w:val="115"/>
            </w:rPr>
          </w:rPrChange>
        </w:rPr>
        <w:t xml:space="preserve"> </w:t>
      </w:r>
      <w:r w:rsidRPr="00635885">
        <w:rPr>
          <w:rFonts w:asciiTheme="minorHAnsi" w:hAnsiTheme="minorHAnsi"/>
          <w:w w:val="115"/>
          <w:sz w:val="22"/>
          <w:szCs w:val="22"/>
          <w:rPrChange w:id="2828" w:author="Wall, Alison E." w:date="2017-11-27T19:39:00Z">
            <w:rPr>
              <w:w w:val="115"/>
            </w:rPr>
          </w:rPrChange>
        </w:rPr>
        <w:t>ada</w:t>
      </w:r>
      <w:r w:rsidRPr="00635885">
        <w:rPr>
          <w:rFonts w:asciiTheme="minorHAnsi" w:hAnsiTheme="minorHAnsi"/>
          <w:spacing w:val="-1"/>
          <w:w w:val="115"/>
          <w:sz w:val="22"/>
          <w:szCs w:val="22"/>
          <w:rPrChange w:id="2829" w:author="Wall, Alison E." w:date="2017-11-27T19:39:00Z">
            <w:rPr>
              <w:spacing w:val="-1"/>
              <w:w w:val="115"/>
            </w:rPr>
          </w:rPrChange>
        </w:rPr>
        <w:t>p</w:t>
      </w:r>
      <w:r w:rsidRPr="00635885">
        <w:rPr>
          <w:rFonts w:asciiTheme="minorHAnsi" w:hAnsiTheme="minorHAnsi"/>
          <w:w w:val="115"/>
          <w:sz w:val="22"/>
          <w:szCs w:val="22"/>
          <w:rPrChange w:id="2830" w:author="Wall, Alison E." w:date="2017-11-27T19:39:00Z">
            <w:rPr>
              <w:w w:val="115"/>
            </w:rPr>
          </w:rPrChange>
        </w:rPr>
        <w:t>t</w:t>
      </w:r>
      <w:r w:rsidRPr="00635885">
        <w:rPr>
          <w:rFonts w:asciiTheme="minorHAnsi" w:hAnsiTheme="minorHAnsi"/>
          <w:spacing w:val="-2"/>
          <w:w w:val="115"/>
          <w:sz w:val="22"/>
          <w:szCs w:val="22"/>
          <w:rPrChange w:id="2831" w:author="Wall, Alison E." w:date="2017-11-27T19:39:00Z">
            <w:rPr>
              <w:spacing w:val="-2"/>
              <w:w w:val="115"/>
            </w:rPr>
          </w:rPrChange>
        </w:rPr>
        <w:t>a</w:t>
      </w:r>
      <w:r w:rsidRPr="00635885">
        <w:rPr>
          <w:rFonts w:asciiTheme="minorHAnsi" w:hAnsiTheme="minorHAnsi"/>
          <w:w w:val="115"/>
          <w:sz w:val="22"/>
          <w:szCs w:val="22"/>
          <w:rPrChange w:id="2832" w:author="Wall, Alison E." w:date="2017-11-27T19:39:00Z">
            <w:rPr>
              <w:w w:val="115"/>
            </w:rPr>
          </w:rPrChange>
        </w:rPr>
        <w:t>t</w:t>
      </w:r>
      <w:r w:rsidRPr="00635885">
        <w:rPr>
          <w:rFonts w:asciiTheme="minorHAnsi" w:hAnsiTheme="minorHAnsi"/>
          <w:spacing w:val="-1"/>
          <w:w w:val="115"/>
          <w:sz w:val="22"/>
          <w:szCs w:val="22"/>
          <w:rPrChange w:id="2833" w:author="Wall, Alison E." w:date="2017-11-27T19:39:00Z">
            <w:rPr>
              <w:spacing w:val="-1"/>
              <w:w w:val="115"/>
            </w:rPr>
          </w:rPrChange>
        </w:rPr>
        <w:t>i</w:t>
      </w:r>
      <w:r w:rsidRPr="00635885">
        <w:rPr>
          <w:rFonts w:asciiTheme="minorHAnsi" w:hAnsiTheme="minorHAnsi"/>
          <w:w w:val="115"/>
          <w:sz w:val="22"/>
          <w:szCs w:val="22"/>
          <w:rPrChange w:id="2834" w:author="Wall, Alison E." w:date="2017-11-27T19:39:00Z">
            <w:rPr>
              <w:w w:val="115"/>
            </w:rPr>
          </w:rPrChange>
        </w:rPr>
        <w:t>on</w:t>
      </w:r>
      <w:r w:rsidRPr="00635885">
        <w:rPr>
          <w:rFonts w:asciiTheme="minorHAnsi" w:hAnsiTheme="minorHAnsi"/>
          <w:spacing w:val="-10"/>
          <w:w w:val="115"/>
          <w:sz w:val="22"/>
          <w:szCs w:val="22"/>
          <w:rPrChange w:id="2835" w:author="Wall, Alison E." w:date="2017-11-27T19:39:00Z">
            <w:rPr>
              <w:spacing w:val="-10"/>
              <w:w w:val="115"/>
            </w:rPr>
          </w:rPrChange>
        </w:rPr>
        <w:t xml:space="preserve"> </w:t>
      </w:r>
      <w:r w:rsidRPr="00635885">
        <w:rPr>
          <w:rFonts w:asciiTheme="minorHAnsi" w:hAnsiTheme="minorHAnsi"/>
          <w:spacing w:val="-1"/>
          <w:w w:val="115"/>
          <w:sz w:val="22"/>
          <w:szCs w:val="22"/>
          <w:rPrChange w:id="2836" w:author="Wall, Alison E." w:date="2017-11-27T19:39:00Z">
            <w:rPr>
              <w:spacing w:val="-1"/>
              <w:w w:val="115"/>
            </w:rPr>
          </w:rPrChange>
        </w:rPr>
        <w:t>c</w:t>
      </w:r>
      <w:r w:rsidRPr="00635885">
        <w:rPr>
          <w:rFonts w:asciiTheme="minorHAnsi" w:hAnsiTheme="minorHAnsi"/>
          <w:w w:val="115"/>
          <w:sz w:val="22"/>
          <w:szCs w:val="22"/>
          <w:rPrChange w:id="2837" w:author="Wall, Alison E." w:date="2017-11-27T19:39:00Z">
            <w:rPr>
              <w:w w:val="115"/>
            </w:rPr>
          </w:rPrChange>
        </w:rPr>
        <w:t>an</w:t>
      </w:r>
      <w:r w:rsidRPr="00635885">
        <w:rPr>
          <w:rFonts w:asciiTheme="minorHAnsi" w:hAnsiTheme="minorHAnsi"/>
          <w:spacing w:val="-11"/>
          <w:w w:val="115"/>
          <w:sz w:val="22"/>
          <w:szCs w:val="22"/>
          <w:rPrChange w:id="2838" w:author="Wall, Alison E." w:date="2017-11-27T19:39:00Z">
            <w:rPr>
              <w:spacing w:val="-11"/>
              <w:w w:val="115"/>
            </w:rPr>
          </w:rPrChange>
        </w:rPr>
        <w:t xml:space="preserve"> </w:t>
      </w:r>
      <w:r w:rsidRPr="00635885">
        <w:rPr>
          <w:rFonts w:asciiTheme="minorHAnsi" w:hAnsiTheme="minorHAnsi"/>
          <w:w w:val="115"/>
          <w:sz w:val="22"/>
          <w:szCs w:val="22"/>
          <w:rPrChange w:id="2839" w:author="Wall, Alison E." w:date="2017-11-27T19:39:00Z">
            <w:rPr>
              <w:w w:val="115"/>
            </w:rPr>
          </w:rPrChange>
        </w:rPr>
        <w:t>seem</w:t>
      </w:r>
      <w:r w:rsidRPr="00635885">
        <w:rPr>
          <w:rFonts w:asciiTheme="minorHAnsi" w:hAnsiTheme="minorHAnsi"/>
          <w:spacing w:val="-10"/>
          <w:w w:val="115"/>
          <w:sz w:val="22"/>
          <w:szCs w:val="22"/>
          <w:rPrChange w:id="2840" w:author="Wall, Alison E." w:date="2017-11-27T19:39:00Z">
            <w:rPr>
              <w:spacing w:val="-10"/>
              <w:w w:val="115"/>
            </w:rPr>
          </w:rPrChange>
        </w:rPr>
        <w:t xml:space="preserve"> </w:t>
      </w:r>
      <w:commentRangeStart w:id="2841"/>
      <w:r w:rsidRPr="00635885">
        <w:rPr>
          <w:rFonts w:asciiTheme="minorHAnsi" w:hAnsiTheme="minorHAnsi"/>
          <w:spacing w:val="-2"/>
          <w:w w:val="115"/>
          <w:sz w:val="22"/>
          <w:szCs w:val="22"/>
          <w:rPrChange w:id="2842" w:author="Wall, Alison E." w:date="2017-11-27T19:39:00Z">
            <w:rPr>
              <w:spacing w:val="-2"/>
              <w:w w:val="115"/>
            </w:rPr>
          </w:rPrChange>
        </w:rPr>
        <w:t>r</w:t>
      </w:r>
      <w:r w:rsidRPr="00635885">
        <w:rPr>
          <w:rFonts w:asciiTheme="minorHAnsi" w:hAnsiTheme="minorHAnsi"/>
          <w:w w:val="115"/>
          <w:sz w:val="22"/>
          <w:szCs w:val="22"/>
          <w:rPrChange w:id="2843" w:author="Wall, Alison E." w:date="2017-11-27T19:39:00Z">
            <w:rPr>
              <w:w w:val="115"/>
            </w:rPr>
          </w:rPrChange>
        </w:rPr>
        <w:t>edu</w:t>
      </w:r>
      <w:r w:rsidRPr="00635885">
        <w:rPr>
          <w:rFonts w:asciiTheme="minorHAnsi" w:hAnsiTheme="minorHAnsi"/>
          <w:spacing w:val="-1"/>
          <w:w w:val="115"/>
          <w:sz w:val="22"/>
          <w:szCs w:val="22"/>
          <w:rPrChange w:id="2844" w:author="Wall, Alison E." w:date="2017-11-27T19:39:00Z">
            <w:rPr>
              <w:spacing w:val="-1"/>
              <w:w w:val="115"/>
            </w:rPr>
          </w:rPrChange>
        </w:rPr>
        <w:t>n</w:t>
      </w:r>
      <w:r w:rsidRPr="00635885">
        <w:rPr>
          <w:rFonts w:asciiTheme="minorHAnsi" w:hAnsiTheme="minorHAnsi"/>
          <w:w w:val="115"/>
          <w:sz w:val="22"/>
          <w:szCs w:val="22"/>
          <w:rPrChange w:id="2845" w:author="Wall, Alison E." w:date="2017-11-27T19:39:00Z">
            <w:rPr>
              <w:w w:val="115"/>
            </w:rPr>
          </w:rPrChange>
        </w:rPr>
        <w:t>da</w:t>
      </w:r>
      <w:r w:rsidRPr="00635885">
        <w:rPr>
          <w:rFonts w:asciiTheme="minorHAnsi" w:hAnsiTheme="minorHAnsi"/>
          <w:spacing w:val="-1"/>
          <w:w w:val="115"/>
          <w:sz w:val="22"/>
          <w:szCs w:val="22"/>
          <w:rPrChange w:id="2846" w:author="Wall, Alison E." w:date="2017-11-27T19:39:00Z">
            <w:rPr>
              <w:spacing w:val="-1"/>
              <w:w w:val="115"/>
            </w:rPr>
          </w:rPrChange>
        </w:rPr>
        <w:t>n</w:t>
      </w:r>
      <w:r w:rsidRPr="00635885">
        <w:rPr>
          <w:rFonts w:asciiTheme="minorHAnsi" w:hAnsiTheme="minorHAnsi"/>
          <w:spacing w:val="-3"/>
          <w:w w:val="115"/>
          <w:sz w:val="22"/>
          <w:szCs w:val="22"/>
          <w:rPrChange w:id="2847" w:author="Wall, Alison E." w:date="2017-11-27T19:39:00Z">
            <w:rPr>
              <w:spacing w:val="-3"/>
              <w:w w:val="115"/>
            </w:rPr>
          </w:rPrChange>
        </w:rPr>
        <w:t>t</w:t>
      </w:r>
      <w:commentRangeEnd w:id="2841"/>
      <w:r w:rsidR="00F14600">
        <w:rPr>
          <w:rStyle w:val="CommentReference"/>
          <w:rFonts w:asciiTheme="minorHAnsi" w:eastAsiaTheme="minorHAnsi" w:hAnsiTheme="minorHAnsi"/>
        </w:rPr>
        <w:commentReference w:id="2841"/>
      </w:r>
      <w:r w:rsidRPr="00635885">
        <w:rPr>
          <w:rFonts w:asciiTheme="minorHAnsi" w:hAnsiTheme="minorHAnsi"/>
          <w:w w:val="115"/>
          <w:sz w:val="22"/>
          <w:szCs w:val="22"/>
          <w:rPrChange w:id="2848" w:author="Wall, Alison E." w:date="2017-11-27T19:39:00Z">
            <w:rPr>
              <w:w w:val="115"/>
            </w:rPr>
          </w:rPrChange>
        </w:rPr>
        <w:t>.</w:t>
      </w:r>
      <w:r w:rsidRPr="00635885">
        <w:rPr>
          <w:rFonts w:asciiTheme="minorHAnsi" w:hAnsiTheme="minorHAnsi"/>
          <w:spacing w:val="-10"/>
          <w:w w:val="115"/>
          <w:sz w:val="22"/>
          <w:szCs w:val="22"/>
          <w:rPrChange w:id="2849" w:author="Wall, Alison E." w:date="2017-11-27T19:39:00Z">
            <w:rPr>
              <w:spacing w:val="-10"/>
              <w:w w:val="115"/>
            </w:rPr>
          </w:rPrChange>
        </w:rPr>
        <w:t xml:space="preserve"> </w:t>
      </w:r>
      <w:r w:rsidRPr="00635885">
        <w:rPr>
          <w:rFonts w:asciiTheme="minorHAnsi" w:hAnsiTheme="minorHAnsi"/>
          <w:spacing w:val="-3"/>
          <w:w w:val="115"/>
          <w:sz w:val="22"/>
          <w:szCs w:val="22"/>
          <w:rPrChange w:id="2850" w:author="Wall, Alison E." w:date="2017-11-27T19:39:00Z">
            <w:rPr>
              <w:spacing w:val="-3"/>
              <w:w w:val="115"/>
            </w:rPr>
          </w:rPrChange>
        </w:rPr>
        <w:t>R</w:t>
      </w:r>
      <w:r w:rsidRPr="00635885">
        <w:rPr>
          <w:rFonts w:asciiTheme="minorHAnsi" w:hAnsiTheme="minorHAnsi"/>
          <w:w w:val="115"/>
          <w:sz w:val="22"/>
          <w:szCs w:val="22"/>
          <w:rPrChange w:id="2851" w:author="Wall, Alison E." w:date="2017-11-27T19:39:00Z">
            <w:rPr>
              <w:w w:val="115"/>
            </w:rPr>
          </w:rPrChange>
        </w:rPr>
        <w:t>edu</w:t>
      </w:r>
      <w:r w:rsidRPr="00635885">
        <w:rPr>
          <w:rFonts w:asciiTheme="minorHAnsi" w:hAnsiTheme="minorHAnsi"/>
          <w:spacing w:val="-1"/>
          <w:w w:val="115"/>
          <w:sz w:val="22"/>
          <w:szCs w:val="22"/>
          <w:rPrChange w:id="2852" w:author="Wall, Alison E." w:date="2017-11-27T19:39:00Z">
            <w:rPr>
              <w:spacing w:val="-1"/>
              <w:w w:val="115"/>
            </w:rPr>
          </w:rPrChange>
        </w:rPr>
        <w:t>n</w:t>
      </w:r>
      <w:r w:rsidRPr="00635885">
        <w:rPr>
          <w:rFonts w:asciiTheme="minorHAnsi" w:hAnsiTheme="minorHAnsi"/>
          <w:w w:val="115"/>
          <w:sz w:val="22"/>
          <w:szCs w:val="22"/>
          <w:rPrChange w:id="2853" w:author="Wall, Alison E." w:date="2017-11-27T19:39:00Z">
            <w:rPr>
              <w:w w:val="115"/>
            </w:rPr>
          </w:rPrChange>
        </w:rPr>
        <w:t>da</w:t>
      </w:r>
      <w:r w:rsidRPr="00635885">
        <w:rPr>
          <w:rFonts w:asciiTheme="minorHAnsi" w:hAnsiTheme="minorHAnsi"/>
          <w:spacing w:val="-1"/>
          <w:w w:val="115"/>
          <w:sz w:val="22"/>
          <w:szCs w:val="22"/>
          <w:rPrChange w:id="2854" w:author="Wall, Alison E." w:date="2017-11-27T19:39:00Z">
            <w:rPr>
              <w:spacing w:val="-1"/>
              <w:w w:val="115"/>
            </w:rPr>
          </w:rPrChange>
        </w:rPr>
        <w:t>n</w:t>
      </w:r>
      <w:r w:rsidRPr="00635885">
        <w:rPr>
          <w:rFonts w:asciiTheme="minorHAnsi" w:hAnsiTheme="minorHAnsi"/>
          <w:spacing w:val="-2"/>
          <w:w w:val="115"/>
          <w:sz w:val="22"/>
          <w:szCs w:val="22"/>
          <w:rPrChange w:id="2855" w:author="Wall, Alison E." w:date="2017-11-27T19:39:00Z">
            <w:rPr>
              <w:spacing w:val="-2"/>
              <w:w w:val="115"/>
            </w:rPr>
          </w:rPrChange>
        </w:rPr>
        <w:t>c</w:t>
      </w:r>
      <w:r w:rsidRPr="00635885">
        <w:rPr>
          <w:rFonts w:asciiTheme="minorHAnsi" w:hAnsiTheme="minorHAnsi"/>
          <w:w w:val="115"/>
          <w:sz w:val="22"/>
          <w:szCs w:val="22"/>
          <w:rPrChange w:id="2856" w:author="Wall, Alison E." w:date="2017-11-27T19:39:00Z">
            <w:rPr>
              <w:w w:val="115"/>
            </w:rPr>
          </w:rPrChange>
        </w:rPr>
        <w:t>y</w:t>
      </w:r>
      <w:r w:rsidRPr="00635885">
        <w:rPr>
          <w:rFonts w:asciiTheme="minorHAnsi" w:hAnsiTheme="minorHAnsi"/>
          <w:spacing w:val="-12"/>
          <w:w w:val="115"/>
          <w:sz w:val="22"/>
          <w:szCs w:val="22"/>
          <w:rPrChange w:id="2857" w:author="Wall, Alison E." w:date="2017-11-27T19:39:00Z">
            <w:rPr>
              <w:spacing w:val="-12"/>
              <w:w w:val="115"/>
            </w:rPr>
          </w:rPrChange>
        </w:rPr>
        <w:t xml:space="preserve"> </w:t>
      </w:r>
      <w:r w:rsidRPr="00635885">
        <w:rPr>
          <w:rFonts w:asciiTheme="minorHAnsi" w:hAnsiTheme="minorHAnsi"/>
          <w:w w:val="115"/>
          <w:sz w:val="22"/>
          <w:szCs w:val="22"/>
          <w:rPrChange w:id="2858" w:author="Wall, Alison E." w:date="2017-11-27T19:39:00Z">
            <w:rPr>
              <w:w w:val="115"/>
            </w:rPr>
          </w:rPrChange>
        </w:rPr>
        <w:t>m</w:t>
      </w:r>
      <w:r w:rsidRPr="00635885">
        <w:rPr>
          <w:rFonts w:asciiTheme="minorHAnsi" w:hAnsiTheme="minorHAnsi"/>
          <w:spacing w:val="-1"/>
          <w:w w:val="115"/>
          <w:sz w:val="22"/>
          <w:szCs w:val="22"/>
          <w:rPrChange w:id="2859" w:author="Wall, Alison E." w:date="2017-11-27T19:39:00Z">
            <w:rPr>
              <w:spacing w:val="-1"/>
              <w:w w:val="115"/>
            </w:rPr>
          </w:rPrChange>
        </w:rPr>
        <w:t>i</w:t>
      </w:r>
      <w:r w:rsidRPr="00635885">
        <w:rPr>
          <w:rFonts w:asciiTheme="minorHAnsi" w:hAnsiTheme="minorHAnsi"/>
          <w:w w:val="115"/>
          <w:sz w:val="22"/>
          <w:szCs w:val="22"/>
          <w:rPrChange w:id="2860" w:author="Wall, Alison E." w:date="2017-11-27T19:39:00Z">
            <w:rPr>
              <w:w w:val="115"/>
            </w:rPr>
          </w:rPrChange>
        </w:rPr>
        <w:t>ght</w:t>
      </w:r>
      <w:r w:rsidRPr="00635885">
        <w:rPr>
          <w:rFonts w:asciiTheme="minorHAnsi" w:hAnsiTheme="minorHAnsi"/>
          <w:spacing w:val="-13"/>
          <w:w w:val="115"/>
          <w:sz w:val="22"/>
          <w:szCs w:val="22"/>
          <w:rPrChange w:id="2861" w:author="Wall, Alison E." w:date="2017-11-27T19:39:00Z">
            <w:rPr>
              <w:spacing w:val="-13"/>
              <w:w w:val="115"/>
            </w:rPr>
          </w:rPrChange>
        </w:rPr>
        <w:t xml:space="preserve"> </w:t>
      </w:r>
      <w:r w:rsidRPr="00635885">
        <w:rPr>
          <w:rFonts w:asciiTheme="minorHAnsi" w:hAnsiTheme="minorHAnsi"/>
          <w:w w:val="115"/>
          <w:sz w:val="22"/>
          <w:szCs w:val="22"/>
          <w:rPrChange w:id="2862" w:author="Wall, Alison E." w:date="2017-11-27T19:39:00Z">
            <w:rPr>
              <w:w w:val="115"/>
            </w:rPr>
          </w:rPrChange>
        </w:rPr>
        <w:t>be</w:t>
      </w:r>
      <w:r w:rsidRPr="00635885">
        <w:rPr>
          <w:rFonts w:asciiTheme="minorHAnsi" w:hAnsiTheme="minorHAnsi"/>
          <w:spacing w:val="-12"/>
          <w:w w:val="115"/>
          <w:sz w:val="22"/>
          <w:szCs w:val="22"/>
          <w:rPrChange w:id="2863" w:author="Wall, Alison E." w:date="2017-11-27T19:39:00Z">
            <w:rPr>
              <w:spacing w:val="-12"/>
              <w:w w:val="115"/>
            </w:rPr>
          </w:rPrChange>
        </w:rPr>
        <w:t xml:space="preserve"> </w:t>
      </w:r>
      <w:r w:rsidRPr="00635885">
        <w:rPr>
          <w:rFonts w:asciiTheme="minorHAnsi" w:hAnsiTheme="minorHAnsi"/>
          <w:w w:val="115"/>
          <w:sz w:val="22"/>
          <w:szCs w:val="22"/>
          <w:rPrChange w:id="2864" w:author="Wall, Alison E." w:date="2017-11-27T19:39:00Z">
            <w:rPr>
              <w:w w:val="115"/>
            </w:rPr>
          </w:rPrChange>
        </w:rPr>
        <w:t>wh</w:t>
      </w:r>
      <w:r w:rsidRPr="00635885">
        <w:rPr>
          <w:rFonts w:asciiTheme="minorHAnsi" w:hAnsiTheme="minorHAnsi"/>
          <w:spacing w:val="-2"/>
          <w:w w:val="115"/>
          <w:sz w:val="22"/>
          <w:szCs w:val="22"/>
          <w:rPrChange w:id="2865" w:author="Wall, Alison E." w:date="2017-11-27T19:39:00Z">
            <w:rPr>
              <w:spacing w:val="-2"/>
              <w:w w:val="115"/>
            </w:rPr>
          </w:rPrChange>
        </w:rPr>
        <w:t>a</w:t>
      </w:r>
      <w:r w:rsidRPr="00635885">
        <w:rPr>
          <w:rFonts w:asciiTheme="minorHAnsi" w:hAnsiTheme="minorHAnsi"/>
          <w:w w:val="115"/>
          <w:sz w:val="22"/>
          <w:szCs w:val="22"/>
          <w:rPrChange w:id="2866" w:author="Wall, Alison E." w:date="2017-11-27T19:39:00Z">
            <w:rPr>
              <w:w w:val="115"/>
            </w:rPr>
          </w:rPrChange>
        </w:rPr>
        <w:t>t</w:t>
      </w:r>
      <w:r w:rsidRPr="00635885">
        <w:rPr>
          <w:rFonts w:asciiTheme="minorHAnsi" w:hAnsiTheme="minorHAnsi"/>
          <w:spacing w:val="-12"/>
          <w:w w:val="115"/>
          <w:sz w:val="22"/>
          <w:szCs w:val="22"/>
          <w:rPrChange w:id="2867" w:author="Wall, Alison E." w:date="2017-11-27T19:39:00Z">
            <w:rPr>
              <w:spacing w:val="-12"/>
              <w:w w:val="115"/>
            </w:rPr>
          </w:rPrChange>
        </w:rPr>
        <w:t xml:space="preserve"> </w:t>
      </w:r>
      <w:r w:rsidRPr="00635885">
        <w:rPr>
          <w:rFonts w:asciiTheme="minorHAnsi" w:hAnsiTheme="minorHAnsi"/>
          <w:w w:val="115"/>
          <w:sz w:val="22"/>
          <w:szCs w:val="22"/>
          <w:rPrChange w:id="2868" w:author="Wall, Alison E." w:date="2017-11-27T19:39:00Z">
            <w:rPr>
              <w:w w:val="115"/>
            </w:rPr>
          </w:rPrChange>
        </w:rPr>
        <w:t>the</w:t>
      </w:r>
      <w:r w:rsidRPr="00635885">
        <w:rPr>
          <w:rFonts w:asciiTheme="minorHAnsi" w:hAnsiTheme="minorHAnsi"/>
          <w:w w:val="110"/>
          <w:sz w:val="22"/>
          <w:szCs w:val="22"/>
          <w:rPrChange w:id="2869" w:author="Wall, Alison E." w:date="2017-11-27T19:39:00Z">
            <w:rPr>
              <w:w w:val="110"/>
            </w:rPr>
          </w:rPrChange>
        </w:rPr>
        <w:t xml:space="preserve"> </w:t>
      </w:r>
      <w:r w:rsidRPr="00635885">
        <w:rPr>
          <w:rFonts w:asciiTheme="minorHAnsi" w:hAnsiTheme="minorHAnsi"/>
          <w:w w:val="115"/>
          <w:sz w:val="22"/>
          <w:szCs w:val="22"/>
          <w:rPrChange w:id="2870" w:author="Wall, Alison E." w:date="2017-11-27T19:39:00Z">
            <w:rPr>
              <w:w w:val="115"/>
            </w:rPr>
          </w:rPrChange>
        </w:rPr>
        <w:t>g</w:t>
      </w:r>
      <w:r w:rsidRPr="00635885">
        <w:rPr>
          <w:rFonts w:asciiTheme="minorHAnsi" w:hAnsiTheme="minorHAnsi"/>
          <w:spacing w:val="-2"/>
          <w:w w:val="115"/>
          <w:sz w:val="22"/>
          <w:szCs w:val="22"/>
          <w:rPrChange w:id="2871" w:author="Wall, Alison E." w:date="2017-11-27T19:39:00Z">
            <w:rPr>
              <w:spacing w:val="-2"/>
              <w:w w:val="115"/>
            </w:rPr>
          </w:rPrChange>
        </w:rPr>
        <w:t>r</w:t>
      </w:r>
      <w:r w:rsidRPr="00635885">
        <w:rPr>
          <w:rFonts w:asciiTheme="minorHAnsi" w:hAnsiTheme="minorHAnsi"/>
          <w:spacing w:val="-1"/>
          <w:w w:val="115"/>
          <w:sz w:val="22"/>
          <w:szCs w:val="22"/>
          <w:rPrChange w:id="2872" w:author="Wall, Alison E." w:date="2017-11-27T19:39:00Z">
            <w:rPr>
              <w:spacing w:val="-1"/>
              <w:w w:val="115"/>
            </w:rPr>
          </w:rPrChange>
        </w:rPr>
        <w:t>ou</w:t>
      </w:r>
      <w:r w:rsidRPr="00635885">
        <w:rPr>
          <w:rFonts w:asciiTheme="minorHAnsi" w:hAnsiTheme="minorHAnsi"/>
          <w:w w:val="115"/>
          <w:sz w:val="22"/>
          <w:szCs w:val="22"/>
          <w:rPrChange w:id="2873" w:author="Wall, Alison E." w:date="2017-11-27T19:39:00Z">
            <w:rPr>
              <w:w w:val="115"/>
            </w:rPr>
          </w:rPrChange>
        </w:rPr>
        <w:t>p</w:t>
      </w:r>
      <w:r w:rsidRPr="00635885">
        <w:rPr>
          <w:rFonts w:asciiTheme="minorHAnsi" w:hAnsiTheme="minorHAnsi"/>
          <w:spacing w:val="-8"/>
          <w:w w:val="115"/>
          <w:sz w:val="22"/>
          <w:szCs w:val="22"/>
          <w:rPrChange w:id="2874" w:author="Wall, Alison E." w:date="2017-11-27T19:39:00Z">
            <w:rPr>
              <w:spacing w:val="-8"/>
              <w:w w:val="115"/>
            </w:rPr>
          </w:rPrChange>
        </w:rPr>
        <w:t xml:space="preserve"> </w:t>
      </w:r>
      <w:r w:rsidRPr="00635885">
        <w:rPr>
          <w:rFonts w:asciiTheme="minorHAnsi" w:hAnsiTheme="minorHAnsi"/>
          <w:spacing w:val="-1"/>
          <w:w w:val="115"/>
          <w:sz w:val="22"/>
          <w:szCs w:val="22"/>
          <w:rPrChange w:id="2875" w:author="Wall, Alison E." w:date="2017-11-27T19:39:00Z">
            <w:rPr>
              <w:spacing w:val="-1"/>
              <w:w w:val="115"/>
            </w:rPr>
          </w:rPrChange>
        </w:rPr>
        <w:t>l</w:t>
      </w:r>
      <w:r w:rsidRPr="00635885">
        <w:rPr>
          <w:rFonts w:asciiTheme="minorHAnsi" w:hAnsiTheme="minorHAnsi"/>
          <w:spacing w:val="-3"/>
          <w:w w:val="115"/>
          <w:sz w:val="22"/>
          <w:szCs w:val="22"/>
          <w:rPrChange w:id="2876" w:author="Wall, Alison E." w:date="2017-11-27T19:39:00Z">
            <w:rPr>
              <w:spacing w:val="-3"/>
              <w:w w:val="115"/>
            </w:rPr>
          </w:rPrChange>
        </w:rPr>
        <w:t>ev</w:t>
      </w:r>
      <w:r w:rsidRPr="00635885">
        <w:rPr>
          <w:rFonts w:asciiTheme="minorHAnsi" w:hAnsiTheme="minorHAnsi"/>
          <w:spacing w:val="-2"/>
          <w:w w:val="115"/>
          <w:sz w:val="22"/>
          <w:szCs w:val="22"/>
          <w:rPrChange w:id="2877" w:author="Wall, Alison E." w:date="2017-11-27T19:39:00Z">
            <w:rPr>
              <w:spacing w:val="-2"/>
              <w:w w:val="115"/>
            </w:rPr>
          </w:rPrChange>
        </w:rPr>
        <w:t>e</w:t>
      </w:r>
      <w:r w:rsidRPr="00635885">
        <w:rPr>
          <w:rFonts w:asciiTheme="minorHAnsi" w:hAnsiTheme="minorHAnsi"/>
          <w:w w:val="115"/>
          <w:sz w:val="22"/>
          <w:szCs w:val="22"/>
          <w:rPrChange w:id="2878" w:author="Wall, Alison E." w:date="2017-11-27T19:39:00Z">
            <w:rPr>
              <w:w w:val="115"/>
            </w:rPr>
          </w:rPrChange>
        </w:rPr>
        <w:t>l</w:t>
      </w:r>
      <w:r w:rsidRPr="00635885">
        <w:rPr>
          <w:rFonts w:asciiTheme="minorHAnsi" w:hAnsiTheme="minorHAnsi"/>
          <w:spacing w:val="-1"/>
          <w:w w:val="115"/>
          <w:sz w:val="22"/>
          <w:szCs w:val="22"/>
          <w:rPrChange w:id="2879" w:author="Wall, Alison E." w:date="2017-11-27T19:39:00Z">
            <w:rPr>
              <w:spacing w:val="-1"/>
              <w:w w:val="115"/>
            </w:rPr>
          </w:rPrChange>
        </w:rPr>
        <w:t xml:space="preserve"> </w:t>
      </w:r>
      <w:r w:rsidRPr="00635885">
        <w:rPr>
          <w:rFonts w:asciiTheme="minorHAnsi" w:hAnsiTheme="minorHAnsi"/>
          <w:w w:val="115"/>
          <w:sz w:val="22"/>
          <w:szCs w:val="22"/>
          <w:rPrChange w:id="2880" w:author="Wall, Alison E." w:date="2017-11-27T19:39:00Z">
            <w:rPr>
              <w:w w:val="115"/>
            </w:rPr>
          </w:rPrChange>
        </w:rPr>
        <w:t>n</w:t>
      </w:r>
      <w:r w:rsidRPr="00635885">
        <w:rPr>
          <w:rFonts w:asciiTheme="minorHAnsi" w:hAnsiTheme="minorHAnsi"/>
          <w:spacing w:val="-2"/>
          <w:w w:val="115"/>
          <w:sz w:val="22"/>
          <w:szCs w:val="22"/>
          <w:rPrChange w:id="2881" w:author="Wall, Alison E." w:date="2017-11-27T19:39:00Z">
            <w:rPr>
              <w:spacing w:val="-2"/>
              <w:w w:val="115"/>
            </w:rPr>
          </w:rPrChange>
        </w:rPr>
        <w:t>ee</w:t>
      </w:r>
      <w:r w:rsidRPr="00635885">
        <w:rPr>
          <w:rFonts w:asciiTheme="minorHAnsi" w:hAnsiTheme="minorHAnsi"/>
          <w:spacing w:val="-1"/>
          <w:w w:val="115"/>
          <w:sz w:val="22"/>
          <w:szCs w:val="22"/>
          <w:rPrChange w:id="2882" w:author="Wall, Alison E." w:date="2017-11-27T19:39:00Z">
            <w:rPr>
              <w:spacing w:val="-1"/>
              <w:w w:val="115"/>
            </w:rPr>
          </w:rPrChange>
        </w:rPr>
        <w:t>d</w:t>
      </w:r>
      <w:r w:rsidRPr="00635885">
        <w:rPr>
          <w:rFonts w:asciiTheme="minorHAnsi" w:hAnsiTheme="minorHAnsi"/>
          <w:spacing w:val="-4"/>
          <w:w w:val="115"/>
          <w:sz w:val="22"/>
          <w:szCs w:val="22"/>
          <w:rPrChange w:id="2883" w:author="Wall, Alison E." w:date="2017-11-27T19:39:00Z">
            <w:rPr>
              <w:spacing w:val="-4"/>
              <w:w w:val="115"/>
            </w:rPr>
          </w:rPrChange>
        </w:rPr>
        <w:t>s</w:t>
      </w:r>
      <w:r w:rsidRPr="00635885">
        <w:rPr>
          <w:rFonts w:asciiTheme="minorHAnsi" w:hAnsiTheme="minorHAnsi"/>
          <w:w w:val="115"/>
          <w:sz w:val="22"/>
          <w:szCs w:val="22"/>
          <w:rPrChange w:id="2884" w:author="Wall, Alison E." w:date="2017-11-27T19:39:00Z">
            <w:rPr>
              <w:w w:val="115"/>
            </w:rPr>
          </w:rPrChange>
        </w:rPr>
        <w:t>.</w:t>
      </w:r>
      <w:r w:rsidRPr="00635885">
        <w:rPr>
          <w:rFonts w:asciiTheme="minorHAnsi" w:hAnsiTheme="minorHAnsi"/>
          <w:spacing w:val="-2"/>
          <w:w w:val="115"/>
          <w:sz w:val="22"/>
          <w:szCs w:val="22"/>
          <w:rPrChange w:id="2885" w:author="Wall, Alison E." w:date="2017-11-27T19:39:00Z">
            <w:rPr>
              <w:spacing w:val="-2"/>
              <w:w w:val="115"/>
            </w:rPr>
          </w:rPrChange>
        </w:rPr>
        <w:t xml:space="preserve"> </w:t>
      </w:r>
      <w:r w:rsidRPr="00635885">
        <w:rPr>
          <w:rFonts w:asciiTheme="minorHAnsi" w:hAnsiTheme="minorHAnsi"/>
          <w:spacing w:val="-1"/>
          <w:w w:val="115"/>
          <w:sz w:val="22"/>
          <w:szCs w:val="22"/>
          <w:rPrChange w:id="2886" w:author="Wall, Alison E." w:date="2017-11-27T19:39:00Z">
            <w:rPr>
              <w:spacing w:val="-1"/>
              <w:w w:val="115"/>
            </w:rPr>
          </w:rPrChange>
        </w:rPr>
        <w:t>I</w:t>
      </w:r>
      <w:r w:rsidRPr="00635885">
        <w:rPr>
          <w:rFonts w:asciiTheme="minorHAnsi" w:hAnsiTheme="minorHAnsi"/>
          <w:w w:val="115"/>
          <w:sz w:val="22"/>
          <w:szCs w:val="22"/>
          <w:rPrChange w:id="2887" w:author="Wall, Alison E." w:date="2017-11-27T19:39:00Z">
            <w:rPr>
              <w:w w:val="115"/>
            </w:rPr>
          </w:rPrChange>
        </w:rPr>
        <w:t>ni</w:t>
      </w:r>
      <w:r w:rsidRPr="00635885">
        <w:rPr>
          <w:rFonts w:asciiTheme="minorHAnsi" w:hAnsiTheme="minorHAnsi"/>
          <w:spacing w:val="-1"/>
          <w:w w:val="115"/>
          <w:sz w:val="22"/>
          <w:szCs w:val="22"/>
          <w:rPrChange w:id="2888" w:author="Wall, Alison E." w:date="2017-11-27T19:39:00Z">
            <w:rPr>
              <w:spacing w:val="-1"/>
              <w:w w:val="115"/>
            </w:rPr>
          </w:rPrChange>
        </w:rPr>
        <w:t>t</w:t>
      </w:r>
      <w:r w:rsidRPr="00635885">
        <w:rPr>
          <w:rFonts w:asciiTheme="minorHAnsi" w:hAnsiTheme="minorHAnsi"/>
          <w:w w:val="115"/>
          <w:sz w:val="22"/>
          <w:szCs w:val="22"/>
          <w:rPrChange w:id="2889" w:author="Wall, Alison E." w:date="2017-11-27T19:39:00Z">
            <w:rPr>
              <w:w w:val="115"/>
            </w:rPr>
          </w:rPrChange>
        </w:rPr>
        <w:t>i</w:t>
      </w:r>
      <w:r w:rsidRPr="00635885">
        <w:rPr>
          <w:rFonts w:asciiTheme="minorHAnsi" w:hAnsiTheme="minorHAnsi"/>
          <w:spacing w:val="-1"/>
          <w:w w:val="115"/>
          <w:sz w:val="22"/>
          <w:szCs w:val="22"/>
          <w:rPrChange w:id="2890" w:author="Wall, Alison E." w:date="2017-11-27T19:39:00Z">
            <w:rPr>
              <w:spacing w:val="-1"/>
              <w:w w:val="115"/>
            </w:rPr>
          </w:rPrChange>
        </w:rPr>
        <w:t>a</w:t>
      </w:r>
      <w:r w:rsidRPr="00635885">
        <w:rPr>
          <w:rFonts w:asciiTheme="minorHAnsi" w:hAnsiTheme="minorHAnsi"/>
          <w:spacing w:val="-1"/>
          <w:w w:val="115"/>
          <w:sz w:val="22"/>
          <w:szCs w:val="22"/>
          <w:rPrChange w:id="2891" w:author="Wall, Alison E." w:date="2017-11-27T19:39:00Z">
            <w:rPr>
              <w:spacing w:val="-1"/>
              <w:w w:val="115"/>
            </w:rPr>
          </w:rPrChange>
        </w:rPr>
        <w:t>t</w:t>
      </w:r>
      <w:r w:rsidRPr="00635885">
        <w:rPr>
          <w:rFonts w:asciiTheme="minorHAnsi" w:hAnsiTheme="minorHAnsi"/>
          <w:w w:val="115"/>
          <w:sz w:val="22"/>
          <w:szCs w:val="22"/>
          <w:rPrChange w:id="2892" w:author="Wall, Alison E." w:date="2017-11-27T19:39:00Z">
            <w:rPr>
              <w:w w:val="115"/>
            </w:rPr>
          </w:rPrChange>
        </w:rPr>
        <w:t>i</w:t>
      </w:r>
      <w:r w:rsidRPr="00635885">
        <w:rPr>
          <w:rFonts w:asciiTheme="minorHAnsi" w:hAnsiTheme="minorHAnsi"/>
          <w:spacing w:val="-2"/>
          <w:w w:val="115"/>
          <w:sz w:val="22"/>
          <w:szCs w:val="22"/>
          <w:rPrChange w:id="2893" w:author="Wall, Alison E." w:date="2017-11-27T19:39:00Z">
            <w:rPr>
              <w:spacing w:val="-2"/>
              <w:w w:val="115"/>
            </w:rPr>
          </w:rPrChange>
        </w:rPr>
        <w:t>ve</w:t>
      </w:r>
      <w:r w:rsidRPr="00635885">
        <w:rPr>
          <w:rFonts w:asciiTheme="minorHAnsi" w:hAnsiTheme="minorHAnsi"/>
          <w:w w:val="115"/>
          <w:sz w:val="22"/>
          <w:szCs w:val="22"/>
          <w:rPrChange w:id="2894" w:author="Wall, Alison E." w:date="2017-11-27T19:39:00Z">
            <w:rPr>
              <w:w w:val="115"/>
            </w:rPr>
          </w:rPrChange>
        </w:rPr>
        <w:t>s</w:t>
      </w:r>
      <w:r w:rsidRPr="00635885">
        <w:rPr>
          <w:rFonts w:asciiTheme="minorHAnsi" w:hAnsiTheme="minorHAnsi"/>
          <w:spacing w:val="-4"/>
          <w:w w:val="115"/>
          <w:sz w:val="22"/>
          <w:szCs w:val="22"/>
          <w:rPrChange w:id="2895" w:author="Wall, Alison E." w:date="2017-11-27T19:39:00Z">
            <w:rPr>
              <w:spacing w:val="-4"/>
              <w:w w:val="115"/>
            </w:rPr>
          </w:rPrChange>
        </w:rPr>
        <w:t xml:space="preserve"> </w:t>
      </w:r>
      <w:r w:rsidRPr="00635885">
        <w:rPr>
          <w:rFonts w:asciiTheme="minorHAnsi" w:hAnsiTheme="minorHAnsi"/>
          <w:spacing w:val="-1"/>
          <w:w w:val="115"/>
          <w:sz w:val="22"/>
          <w:szCs w:val="22"/>
          <w:rPrChange w:id="2896" w:author="Wall, Alison E." w:date="2017-11-27T19:39:00Z">
            <w:rPr>
              <w:spacing w:val="-1"/>
              <w:w w:val="115"/>
            </w:rPr>
          </w:rPrChange>
        </w:rPr>
        <w:t>th</w:t>
      </w:r>
      <w:r w:rsidRPr="00635885">
        <w:rPr>
          <w:rFonts w:asciiTheme="minorHAnsi" w:hAnsiTheme="minorHAnsi"/>
          <w:spacing w:val="-2"/>
          <w:w w:val="115"/>
          <w:sz w:val="22"/>
          <w:szCs w:val="22"/>
          <w:rPrChange w:id="2897" w:author="Wall, Alison E." w:date="2017-11-27T19:39:00Z">
            <w:rPr>
              <w:spacing w:val="-2"/>
              <w:w w:val="115"/>
            </w:rPr>
          </w:rPrChange>
        </w:rPr>
        <w:t>a</w:t>
      </w:r>
      <w:r w:rsidRPr="00635885">
        <w:rPr>
          <w:rFonts w:asciiTheme="minorHAnsi" w:hAnsiTheme="minorHAnsi"/>
          <w:w w:val="115"/>
          <w:sz w:val="22"/>
          <w:szCs w:val="22"/>
          <w:rPrChange w:id="2898" w:author="Wall, Alison E." w:date="2017-11-27T19:39:00Z">
            <w:rPr>
              <w:w w:val="115"/>
            </w:rPr>
          </w:rPrChange>
        </w:rPr>
        <w:t>t</w:t>
      </w:r>
      <w:r w:rsidRPr="00635885">
        <w:rPr>
          <w:rFonts w:asciiTheme="minorHAnsi" w:hAnsiTheme="minorHAnsi"/>
          <w:spacing w:val="-3"/>
          <w:w w:val="115"/>
          <w:sz w:val="22"/>
          <w:szCs w:val="22"/>
          <w:rPrChange w:id="2899" w:author="Wall, Alison E." w:date="2017-11-27T19:39:00Z">
            <w:rPr>
              <w:spacing w:val="-3"/>
              <w:w w:val="115"/>
            </w:rPr>
          </w:rPrChange>
        </w:rPr>
        <w:t xml:space="preserve"> </w:t>
      </w:r>
      <w:r w:rsidRPr="00635885">
        <w:rPr>
          <w:rFonts w:asciiTheme="minorHAnsi" w:hAnsiTheme="minorHAnsi"/>
          <w:spacing w:val="-1"/>
          <w:w w:val="115"/>
          <w:sz w:val="22"/>
          <w:szCs w:val="22"/>
          <w:rPrChange w:id="2900" w:author="Wall, Alison E." w:date="2017-11-27T19:39:00Z">
            <w:rPr>
              <w:spacing w:val="-1"/>
              <w:w w:val="115"/>
            </w:rPr>
          </w:rPrChange>
        </w:rPr>
        <w:t>h</w:t>
      </w:r>
      <w:r w:rsidRPr="00635885">
        <w:rPr>
          <w:rFonts w:asciiTheme="minorHAnsi" w:hAnsiTheme="minorHAnsi"/>
          <w:spacing w:val="-2"/>
          <w:w w:val="115"/>
          <w:sz w:val="22"/>
          <w:szCs w:val="22"/>
          <w:rPrChange w:id="2901" w:author="Wall, Alison E." w:date="2017-11-27T19:39:00Z">
            <w:rPr>
              <w:spacing w:val="-2"/>
              <w:w w:val="115"/>
            </w:rPr>
          </w:rPrChange>
        </w:rPr>
        <w:t>e</w:t>
      </w:r>
      <w:r w:rsidRPr="00635885">
        <w:rPr>
          <w:rFonts w:asciiTheme="minorHAnsi" w:hAnsiTheme="minorHAnsi"/>
          <w:spacing w:val="-1"/>
          <w:w w:val="115"/>
          <w:sz w:val="22"/>
          <w:szCs w:val="22"/>
          <w:rPrChange w:id="2902" w:author="Wall, Alison E." w:date="2017-11-27T19:39:00Z">
            <w:rPr>
              <w:spacing w:val="-1"/>
              <w:w w:val="115"/>
            </w:rPr>
          </w:rPrChange>
        </w:rPr>
        <w:t>l</w:t>
      </w:r>
      <w:r w:rsidRPr="00635885">
        <w:rPr>
          <w:rFonts w:asciiTheme="minorHAnsi" w:hAnsiTheme="minorHAnsi"/>
          <w:w w:val="115"/>
          <w:sz w:val="22"/>
          <w:szCs w:val="22"/>
          <w:rPrChange w:id="2903" w:author="Wall, Alison E." w:date="2017-11-27T19:39:00Z">
            <w:rPr>
              <w:w w:val="115"/>
            </w:rPr>
          </w:rPrChange>
        </w:rPr>
        <w:t>p</w:t>
      </w:r>
      <w:r w:rsidRPr="00635885">
        <w:rPr>
          <w:rFonts w:asciiTheme="minorHAnsi" w:hAnsiTheme="minorHAnsi"/>
          <w:spacing w:val="-8"/>
          <w:w w:val="115"/>
          <w:sz w:val="22"/>
          <w:szCs w:val="22"/>
          <w:rPrChange w:id="2904" w:author="Wall, Alison E." w:date="2017-11-27T19:39:00Z">
            <w:rPr>
              <w:spacing w:val="-8"/>
              <w:w w:val="115"/>
            </w:rPr>
          </w:rPrChange>
        </w:rPr>
        <w:t xml:space="preserve"> </w:t>
      </w:r>
      <w:r w:rsidRPr="00635885">
        <w:rPr>
          <w:rFonts w:asciiTheme="minorHAnsi" w:hAnsiTheme="minorHAnsi"/>
          <w:spacing w:val="-1"/>
          <w:w w:val="115"/>
          <w:sz w:val="22"/>
          <w:szCs w:val="22"/>
          <w:rPrChange w:id="2905" w:author="Wall, Alison E." w:date="2017-11-27T19:39:00Z">
            <w:rPr>
              <w:spacing w:val="-1"/>
              <w:w w:val="115"/>
            </w:rPr>
          </w:rPrChange>
        </w:rPr>
        <w:t>th</w:t>
      </w:r>
      <w:r w:rsidRPr="00635885">
        <w:rPr>
          <w:rFonts w:asciiTheme="minorHAnsi" w:hAnsiTheme="minorHAnsi"/>
          <w:w w:val="115"/>
          <w:sz w:val="22"/>
          <w:szCs w:val="22"/>
          <w:rPrChange w:id="2906" w:author="Wall, Alison E." w:date="2017-11-27T19:39:00Z">
            <w:rPr>
              <w:w w:val="115"/>
            </w:rPr>
          </w:rPrChange>
        </w:rPr>
        <w:t>e</w:t>
      </w:r>
      <w:r w:rsidRPr="00635885">
        <w:rPr>
          <w:rFonts w:asciiTheme="minorHAnsi" w:hAnsiTheme="minorHAnsi"/>
          <w:spacing w:val="-4"/>
          <w:w w:val="115"/>
          <w:sz w:val="22"/>
          <w:szCs w:val="22"/>
          <w:rPrChange w:id="2907" w:author="Wall, Alison E." w:date="2017-11-27T19:39:00Z">
            <w:rPr>
              <w:spacing w:val="-4"/>
              <w:w w:val="115"/>
            </w:rPr>
          </w:rPrChange>
        </w:rPr>
        <w:t xml:space="preserve"> </w:t>
      </w:r>
      <w:r w:rsidRPr="00635885">
        <w:rPr>
          <w:rFonts w:asciiTheme="minorHAnsi" w:hAnsiTheme="minorHAnsi"/>
          <w:w w:val="115"/>
          <w:sz w:val="22"/>
          <w:szCs w:val="22"/>
          <w:rPrChange w:id="2908" w:author="Wall, Alison E." w:date="2017-11-27T19:39:00Z">
            <w:rPr>
              <w:w w:val="115"/>
            </w:rPr>
          </w:rPrChange>
        </w:rPr>
        <w:t>g</w:t>
      </w:r>
      <w:r w:rsidRPr="00635885">
        <w:rPr>
          <w:rFonts w:asciiTheme="minorHAnsi" w:hAnsiTheme="minorHAnsi"/>
          <w:spacing w:val="-2"/>
          <w:w w:val="115"/>
          <w:sz w:val="22"/>
          <w:szCs w:val="22"/>
          <w:rPrChange w:id="2909" w:author="Wall, Alison E." w:date="2017-11-27T19:39:00Z">
            <w:rPr>
              <w:spacing w:val="-2"/>
              <w:w w:val="115"/>
            </w:rPr>
          </w:rPrChange>
        </w:rPr>
        <w:t>r</w:t>
      </w:r>
      <w:r w:rsidRPr="00635885">
        <w:rPr>
          <w:rFonts w:asciiTheme="minorHAnsi" w:hAnsiTheme="minorHAnsi"/>
          <w:spacing w:val="-1"/>
          <w:w w:val="115"/>
          <w:sz w:val="22"/>
          <w:szCs w:val="22"/>
          <w:rPrChange w:id="2910" w:author="Wall, Alison E." w:date="2017-11-27T19:39:00Z">
            <w:rPr>
              <w:spacing w:val="-1"/>
              <w:w w:val="115"/>
            </w:rPr>
          </w:rPrChange>
        </w:rPr>
        <w:t>ou</w:t>
      </w:r>
      <w:r w:rsidRPr="00635885">
        <w:rPr>
          <w:rFonts w:asciiTheme="minorHAnsi" w:hAnsiTheme="minorHAnsi"/>
          <w:w w:val="115"/>
          <w:sz w:val="22"/>
          <w:szCs w:val="22"/>
          <w:rPrChange w:id="2911" w:author="Wall, Alison E." w:date="2017-11-27T19:39:00Z">
            <w:rPr>
              <w:w w:val="115"/>
            </w:rPr>
          </w:rPrChange>
        </w:rPr>
        <w:t>p</w:t>
      </w:r>
      <w:r w:rsidRPr="00635885">
        <w:rPr>
          <w:rFonts w:asciiTheme="minorHAnsi" w:hAnsiTheme="minorHAnsi"/>
          <w:spacing w:val="-7"/>
          <w:w w:val="115"/>
          <w:sz w:val="22"/>
          <w:szCs w:val="22"/>
          <w:rPrChange w:id="2912" w:author="Wall, Alison E." w:date="2017-11-27T19:39:00Z">
            <w:rPr>
              <w:spacing w:val="-7"/>
              <w:w w:val="115"/>
            </w:rPr>
          </w:rPrChange>
        </w:rPr>
        <w:t xml:space="preserve"> </w:t>
      </w:r>
      <w:r w:rsidRPr="00635885">
        <w:rPr>
          <w:rFonts w:asciiTheme="minorHAnsi" w:hAnsiTheme="minorHAnsi"/>
          <w:spacing w:val="-2"/>
          <w:w w:val="115"/>
          <w:sz w:val="22"/>
          <w:szCs w:val="22"/>
          <w:rPrChange w:id="2913" w:author="Wall, Alison E." w:date="2017-11-27T19:39:00Z">
            <w:rPr>
              <w:spacing w:val="-2"/>
              <w:w w:val="115"/>
            </w:rPr>
          </w:rPrChange>
        </w:rPr>
        <w:t>a</w:t>
      </w:r>
      <w:r w:rsidRPr="00635885">
        <w:rPr>
          <w:rFonts w:asciiTheme="minorHAnsi" w:hAnsiTheme="minorHAnsi"/>
          <w:spacing w:val="-1"/>
          <w:w w:val="115"/>
          <w:sz w:val="22"/>
          <w:szCs w:val="22"/>
          <w:rPrChange w:id="2914" w:author="Wall, Alison E." w:date="2017-11-27T19:39:00Z">
            <w:rPr>
              <w:spacing w:val="-1"/>
              <w:w w:val="115"/>
            </w:rPr>
          </w:rPrChange>
        </w:rPr>
        <w:t>pp</w:t>
      </w:r>
      <w:r w:rsidRPr="00635885">
        <w:rPr>
          <w:rFonts w:asciiTheme="minorHAnsi" w:hAnsiTheme="minorHAnsi"/>
          <w:spacing w:val="-2"/>
          <w:w w:val="115"/>
          <w:sz w:val="22"/>
          <w:szCs w:val="22"/>
          <w:rPrChange w:id="2915" w:author="Wall, Alison E." w:date="2017-11-27T19:39:00Z">
            <w:rPr>
              <w:spacing w:val="-2"/>
              <w:w w:val="115"/>
            </w:rPr>
          </w:rPrChange>
        </w:rPr>
        <w:t>re</w:t>
      </w:r>
      <w:r w:rsidRPr="00635885">
        <w:rPr>
          <w:rFonts w:asciiTheme="minorHAnsi" w:hAnsiTheme="minorHAnsi"/>
          <w:w w:val="115"/>
          <w:sz w:val="22"/>
          <w:szCs w:val="22"/>
          <w:rPrChange w:id="2916" w:author="Wall, Alison E." w:date="2017-11-27T19:39:00Z">
            <w:rPr>
              <w:w w:val="115"/>
            </w:rPr>
          </w:rPrChange>
        </w:rPr>
        <w:t>ci</w:t>
      </w:r>
      <w:r w:rsidRPr="00635885">
        <w:rPr>
          <w:rFonts w:asciiTheme="minorHAnsi" w:hAnsiTheme="minorHAnsi"/>
          <w:spacing w:val="-1"/>
          <w:w w:val="115"/>
          <w:sz w:val="22"/>
          <w:szCs w:val="22"/>
          <w:rPrChange w:id="2917" w:author="Wall, Alison E." w:date="2017-11-27T19:39:00Z">
            <w:rPr>
              <w:spacing w:val="-1"/>
              <w:w w:val="115"/>
            </w:rPr>
          </w:rPrChange>
        </w:rPr>
        <w:t>at</w:t>
      </w:r>
      <w:r w:rsidRPr="00635885">
        <w:rPr>
          <w:rFonts w:asciiTheme="minorHAnsi" w:hAnsiTheme="minorHAnsi"/>
          <w:w w:val="115"/>
          <w:sz w:val="22"/>
          <w:szCs w:val="22"/>
          <w:rPrChange w:id="2918" w:author="Wall, Alison E." w:date="2017-11-27T19:39:00Z">
            <w:rPr>
              <w:w w:val="115"/>
            </w:rPr>
          </w:rPrChange>
        </w:rPr>
        <w:t>e</w:t>
      </w:r>
      <w:r w:rsidRPr="00635885">
        <w:rPr>
          <w:rFonts w:asciiTheme="minorHAnsi" w:hAnsiTheme="minorHAnsi"/>
          <w:spacing w:val="-4"/>
          <w:w w:val="115"/>
          <w:sz w:val="22"/>
          <w:szCs w:val="22"/>
          <w:rPrChange w:id="2919" w:author="Wall, Alison E." w:date="2017-11-27T19:39:00Z">
            <w:rPr>
              <w:spacing w:val="-4"/>
              <w:w w:val="115"/>
            </w:rPr>
          </w:rPrChange>
        </w:rPr>
        <w:t xml:space="preserve"> </w:t>
      </w:r>
      <w:r w:rsidRPr="00635885">
        <w:rPr>
          <w:rFonts w:asciiTheme="minorHAnsi" w:hAnsiTheme="minorHAnsi"/>
          <w:w w:val="115"/>
          <w:sz w:val="22"/>
          <w:szCs w:val="22"/>
          <w:rPrChange w:id="2920" w:author="Wall, Alison E." w:date="2017-11-27T19:39:00Z">
            <w:rPr>
              <w:w w:val="115"/>
            </w:rPr>
          </w:rPrChange>
        </w:rPr>
        <w:t>in</w:t>
      </w:r>
      <w:r w:rsidRPr="00635885">
        <w:rPr>
          <w:rFonts w:asciiTheme="minorHAnsi" w:hAnsiTheme="minorHAnsi"/>
          <w:spacing w:val="-1"/>
          <w:w w:val="115"/>
          <w:sz w:val="22"/>
          <w:szCs w:val="22"/>
          <w:rPrChange w:id="2921" w:author="Wall, Alison E." w:date="2017-11-27T19:39:00Z">
            <w:rPr>
              <w:spacing w:val="-1"/>
              <w:w w:val="115"/>
            </w:rPr>
          </w:rPrChange>
        </w:rPr>
        <w:t>d</w:t>
      </w:r>
      <w:r w:rsidRPr="00635885">
        <w:rPr>
          <w:rFonts w:asciiTheme="minorHAnsi" w:hAnsiTheme="minorHAnsi"/>
          <w:w w:val="115"/>
          <w:sz w:val="22"/>
          <w:szCs w:val="22"/>
          <w:rPrChange w:id="2922" w:author="Wall, Alison E." w:date="2017-11-27T19:39:00Z">
            <w:rPr>
              <w:w w:val="115"/>
            </w:rPr>
          </w:rPrChange>
        </w:rPr>
        <w:t>i</w:t>
      </w:r>
      <w:r w:rsidRPr="00635885">
        <w:rPr>
          <w:rFonts w:asciiTheme="minorHAnsi" w:hAnsiTheme="minorHAnsi"/>
          <w:spacing w:val="-1"/>
          <w:w w:val="115"/>
          <w:sz w:val="22"/>
          <w:szCs w:val="22"/>
          <w:rPrChange w:id="2923" w:author="Wall, Alison E." w:date="2017-11-27T19:39:00Z">
            <w:rPr>
              <w:spacing w:val="-1"/>
              <w:w w:val="115"/>
            </w:rPr>
          </w:rPrChange>
        </w:rPr>
        <w:t>v</w:t>
      </w:r>
      <w:r w:rsidRPr="00635885">
        <w:rPr>
          <w:rFonts w:asciiTheme="minorHAnsi" w:hAnsiTheme="minorHAnsi"/>
          <w:w w:val="115"/>
          <w:sz w:val="22"/>
          <w:szCs w:val="22"/>
          <w:rPrChange w:id="2924" w:author="Wall, Alison E." w:date="2017-11-27T19:39:00Z">
            <w:rPr>
              <w:w w:val="115"/>
            </w:rPr>
          </w:rPrChange>
        </w:rPr>
        <w:t>i</w:t>
      </w:r>
      <w:r w:rsidRPr="00635885">
        <w:rPr>
          <w:rFonts w:asciiTheme="minorHAnsi" w:hAnsiTheme="minorHAnsi"/>
          <w:spacing w:val="-1"/>
          <w:w w:val="115"/>
          <w:sz w:val="22"/>
          <w:szCs w:val="22"/>
          <w:rPrChange w:id="2925" w:author="Wall, Alison E." w:date="2017-11-27T19:39:00Z">
            <w:rPr>
              <w:spacing w:val="-1"/>
              <w:w w:val="115"/>
            </w:rPr>
          </w:rPrChange>
        </w:rPr>
        <w:t>du</w:t>
      </w:r>
      <w:r w:rsidRPr="00635885">
        <w:rPr>
          <w:rFonts w:asciiTheme="minorHAnsi" w:hAnsiTheme="minorHAnsi"/>
          <w:spacing w:val="-2"/>
          <w:w w:val="115"/>
          <w:sz w:val="22"/>
          <w:szCs w:val="22"/>
          <w:rPrChange w:id="2926" w:author="Wall, Alison E." w:date="2017-11-27T19:39:00Z">
            <w:rPr>
              <w:spacing w:val="-2"/>
              <w:w w:val="115"/>
            </w:rPr>
          </w:rPrChange>
        </w:rPr>
        <w:t>a</w:t>
      </w:r>
      <w:r w:rsidRPr="00635885">
        <w:rPr>
          <w:rFonts w:asciiTheme="minorHAnsi" w:hAnsiTheme="minorHAnsi"/>
          <w:w w:val="115"/>
          <w:sz w:val="22"/>
          <w:szCs w:val="22"/>
          <w:rPrChange w:id="2927" w:author="Wall, Alison E." w:date="2017-11-27T19:39:00Z">
            <w:rPr>
              <w:w w:val="115"/>
            </w:rPr>
          </w:rPrChange>
        </w:rPr>
        <w:t>l</w:t>
      </w:r>
      <w:r w:rsidRPr="00635885">
        <w:rPr>
          <w:rFonts w:asciiTheme="minorHAnsi" w:hAnsiTheme="minorHAnsi"/>
          <w:spacing w:val="-1"/>
          <w:w w:val="115"/>
          <w:sz w:val="22"/>
          <w:szCs w:val="22"/>
          <w:rPrChange w:id="2928" w:author="Wall, Alison E." w:date="2017-11-27T19:39:00Z">
            <w:rPr>
              <w:spacing w:val="-1"/>
              <w:w w:val="115"/>
            </w:rPr>
          </w:rPrChange>
        </w:rPr>
        <w:t xml:space="preserve"> d</w:t>
      </w:r>
      <w:r w:rsidRPr="00635885">
        <w:rPr>
          <w:rFonts w:asciiTheme="minorHAnsi" w:hAnsiTheme="minorHAnsi"/>
          <w:w w:val="115"/>
          <w:sz w:val="22"/>
          <w:szCs w:val="22"/>
          <w:rPrChange w:id="2929" w:author="Wall, Alison E." w:date="2017-11-27T19:39:00Z">
            <w:rPr>
              <w:w w:val="115"/>
            </w:rPr>
          </w:rPrChange>
        </w:rPr>
        <w:t>i</w:t>
      </w:r>
      <w:r w:rsidRPr="00635885">
        <w:rPr>
          <w:rFonts w:asciiTheme="minorHAnsi" w:hAnsiTheme="minorHAnsi"/>
          <w:spacing w:val="-3"/>
          <w:w w:val="115"/>
          <w:sz w:val="22"/>
          <w:szCs w:val="22"/>
          <w:rPrChange w:id="2930" w:author="Wall, Alison E." w:date="2017-11-27T19:39:00Z">
            <w:rPr>
              <w:spacing w:val="-3"/>
              <w:w w:val="115"/>
            </w:rPr>
          </w:rPrChange>
        </w:rPr>
        <w:t>f</w:t>
      </w:r>
      <w:r w:rsidRPr="00635885">
        <w:rPr>
          <w:rFonts w:asciiTheme="minorHAnsi" w:hAnsiTheme="minorHAnsi"/>
          <w:spacing w:val="-2"/>
          <w:w w:val="115"/>
          <w:sz w:val="22"/>
          <w:szCs w:val="22"/>
          <w:rPrChange w:id="2931" w:author="Wall, Alison E." w:date="2017-11-27T19:39:00Z">
            <w:rPr>
              <w:spacing w:val="-2"/>
              <w:w w:val="115"/>
            </w:rPr>
          </w:rPrChange>
        </w:rPr>
        <w:t>fere</w:t>
      </w:r>
      <w:r w:rsidRPr="00635885">
        <w:rPr>
          <w:rFonts w:asciiTheme="minorHAnsi" w:hAnsiTheme="minorHAnsi"/>
          <w:w w:val="115"/>
          <w:sz w:val="22"/>
          <w:szCs w:val="22"/>
          <w:rPrChange w:id="2932" w:author="Wall, Alison E." w:date="2017-11-27T19:39:00Z">
            <w:rPr>
              <w:w w:val="115"/>
            </w:rPr>
          </w:rPrChange>
        </w:rPr>
        <w:t>nc</w:t>
      </w:r>
      <w:r w:rsidRPr="00635885">
        <w:rPr>
          <w:rFonts w:asciiTheme="minorHAnsi" w:hAnsiTheme="minorHAnsi"/>
          <w:spacing w:val="-1"/>
          <w:w w:val="115"/>
          <w:sz w:val="22"/>
          <w:szCs w:val="22"/>
          <w:rPrChange w:id="2933" w:author="Wall, Alison E." w:date="2017-11-27T19:39:00Z">
            <w:rPr>
              <w:spacing w:val="-1"/>
              <w:w w:val="115"/>
            </w:rPr>
          </w:rPrChange>
        </w:rPr>
        <w:t>e</w:t>
      </w:r>
      <w:r w:rsidRPr="00635885">
        <w:rPr>
          <w:rFonts w:asciiTheme="minorHAnsi" w:hAnsiTheme="minorHAnsi"/>
          <w:w w:val="115"/>
          <w:sz w:val="22"/>
          <w:szCs w:val="22"/>
          <w:rPrChange w:id="2934" w:author="Wall, Alison E." w:date="2017-11-27T19:39:00Z">
            <w:rPr>
              <w:w w:val="115"/>
            </w:rPr>
          </w:rPrChange>
        </w:rPr>
        <w:t>s can</w:t>
      </w:r>
      <w:r w:rsidRPr="00635885">
        <w:rPr>
          <w:rFonts w:asciiTheme="minorHAnsi" w:hAnsiTheme="minorHAnsi"/>
          <w:spacing w:val="-7"/>
          <w:w w:val="115"/>
          <w:sz w:val="22"/>
          <w:szCs w:val="22"/>
          <w:rPrChange w:id="2935" w:author="Wall, Alison E." w:date="2017-11-27T19:39:00Z">
            <w:rPr>
              <w:spacing w:val="-7"/>
              <w:w w:val="115"/>
            </w:rPr>
          </w:rPrChange>
        </w:rPr>
        <w:t xml:space="preserve"> </w:t>
      </w:r>
      <w:r w:rsidRPr="00635885">
        <w:rPr>
          <w:rFonts w:asciiTheme="minorHAnsi" w:hAnsiTheme="minorHAnsi"/>
          <w:w w:val="115"/>
          <w:sz w:val="22"/>
          <w:szCs w:val="22"/>
          <w:rPrChange w:id="2936" w:author="Wall, Alison E." w:date="2017-11-27T19:39:00Z">
            <w:rPr>
              <w:w w:val="115"/>
            </w:rPr>
          </w:rPrChange>
        </w:rPr>
        <w:t>c</w:t>
      </w:r>
      <w:r w:rsidRPr="00635885">
        <w:rPr>
          <w:rFonts w:asciiTheme="minorHAnsi" w:hAnsiTheme="minorHAnsi"/>
          <w:spacing w:val="-2"/>
          <w:w w:val="115"/>
          <w:sz w:val="22"/>
          <w:szCs w:val="22"/>
          <w:rPrChange w:id="2937" w:author="Wall, Alison E." w:date="2017-11-27T19:39:00Z">
            <w:rPr>
              <w:spacing w:val="-2"/>
              <w:w w:val="115"/>
            </w:rPr>
          </w:rPrChange>
        </w:rPr>
        <w:t>r</w:t>
      </w:r>
      <w:r w:rsidRPr="00635885">
        <w:rPr>
          <w:rFonts w:asciiTheme="minorHAnsi" w:hAnsiTheme="minorHAnsi"/>
          <w:w w:val="115"/>
          <w:sz w:val="22"/>
          <w:szCs w:val="22"/>
          <w:rPrChange w:id="2938" w:author="Wall, Alison E." w:date="2017-11-27T19:39:00Z">
            <w:rPr>
              <w:w w:val="115"/>
            </w:rPr>
          </w:rPrChange>
        </w:rPr>
        <w:t>e</w:t>
      </w:r>
      <w:r w:rsidRPr="00635885">
        <w:rPr>
          <w:rFonts w:asciiTheme="minorHAnsi" w:hAnsiTheme="minorHAnsi"/>
          <w:spacing w:val="-2"/>
          <w:w w:val="115"/>
          <w:sz w:val="22"/>
          <w:szCs w:val="22"/>
          <w:rPrChange w:id="2939" w:author="Wall, Alison E." w:date="2017-11-27T19:39:00Z">
            <w:rPr>
              <w:spacing w:val="-2"/>
              <w:w w:val="115"/>
            </w:rPr>
          </w:rPrChange>
        </w:rPr>
        <w:t>at</w:t>
      </w:r>
      <w:r w:rsidRPr="00635885">
        <w:rPr>
          <w:rFonts w:asciiTheme="minorHAnsi" w:hAnsiTheme="minorHAnsi"/>
          <w:w w:val="115"/>
          <w:sz w:val="22"/>
          <w:szCs w:val="22"/>
          <w:rPrChange w:id="2940" w:author="Wall, Alison E." w:date="2017-11-27T19:39:00Z">
            <w:rPr>
              <w:w w:val="115"/>
            </w:rPr>
          </w:rPrChange>
        </w:rPr>
        <w:t>e</w:t>
      </w:r>
      <w:r w:rsidRPr="00635885">
        <w:rPr>
          <w:rFonts w:asciiTheme="minorHAnsi" w:hAnsiTheme="minorHAnsi"/>
          <w:spacing w:val="-8"/>
          <w:w w:val="115"/>
          <w:sz w:val="22"/>
          <w:szCs w:val="22"/>
          <w:rPrChange w:id="2941" w:author="Wall, Alison E." w:date="2017-11-27T19:39:00Z">
            <w:rPr>
              <w:spacing w:val="-8"/>
              <w:w w:val="115"/>
            </w:rPr>
          </w:rPrChange>
        </w:rPr>
        <w:t xml:space="preserve"> </w:t>
      </w:r>
      <w:r w:rsidRPr="00635885">
        <w:rPr>
          <w:rFonts w:asciiTheme="minorHAnsi" w:hAnsiTheme="minorHAnsi"/>
          <w:w w:val="115"/>
          <w:sz w:val="22"/>
          <w:szCs w:val="22"/>
          <w:rPrChange w:id="2942" w:author="Wall, Alison E." w:date="2017-11-27T19:39:00Z">
            <w:rPr>
              <w:w w:val="115"/>
            </w:rPr>
          </w:rPrChange>
        </w:rPr>
        <w:t>a</w:t>
      </w:r>
      <w:r w:rsidRPr="00635885">
        <w:rPr>
          <w:rFonts w:asciiTheme="minorHAnsi" w:hAnsiTheme="minorHAnsi"/>
          <w:spacing w:val="-8"/>
          <w:w w:val="115"/>
          <w:sz w:val="22"/>
          <w:szCs w:val="22"/>
          <w:rPrChange w:id="2943" w:author="Wall, Alison E." w:date="2017-11-27T19:39:00Z">
            <w:rPr>
              <w:spacing w:val="-8"/>
              <w:w w:val="115"/>
            </w:rPr>
          </w:rPrChange>
        </w:rPr>
        <w:t xml:space="preserve"> </w:t>
      </w:r>
      <w:r w:rsidRPr="00635885">
        <w:rPr>
          <w:rFonts w:asciiTheme="minorHAnsi" w:hAnsiTheme="minorHAnsi"/>
          <w:w w:val="115"/>
          <w:sz w:val="22"/>
          <w:szCs w:val="22"/>
          <w:rPrChange w:id="2944" w:author="Wall, Alison E." w:date="2017-11-27T19:39:00Z">
            <w:rPr>
              <w:w w:val="115"/>
            </w:rPr>
          </w:rPrChange>
        </w:rPr>
        <w:t>richer</w:t>
      </w:r>
      <w:r w:rsidRPr="00635885">
        <w:rPr>
          <w:rFonts w:asciiTheme="minorHAnsi" w:hAnsiTheme="minorHAnsi"/>
          <w:spacing w:val="-11"/>
          <w:w w:val="115"/>
          <w:sz w:val="22"/>
          <w:szCs w:val="22"/>
          <w:rPrChange w:id="2945" w:author="Wall, Alison E." w:date="2017-11-27T19:39:00Z">
            <w:rPr>
              <w:spacing w:val="-11"/>
              <w:w w:val="115"/>
            </w:rPr>
          </w:rPrChange>
        </w:rPr>
        <w:t xml:space="preserve"> </w:t>
      </w:r>
      <w:r w:rsidRPr="00635885">
        <w:rPr>
          <w:rFonts w:asciiTheme="minorHAnsi" w:hAnsiTheme="minorHAnsi"/>
          <w:spacing w:val="-2"/>
          <w:w w:val="115"/>
          <w:sz w:val="22"/>
          <w:szCs w:val="22"/>
          <w:rPrChange w:id="2946" w:author="Wall, Alison E." w:date="2017-11-27T19:39:00Z">
            <w:rPr>
              <w:spacing w:val="-2"/>
              <w:w w:val="115"/>
            </w:rPr>
          </w:rPrChange>
        </w:rPr>
        <w:t>t</w:t>
      </w:r>
      <w:r w:rsidRPr="00635885">
        <w:rPr>
          <w:rFonts w:asciiTheme="minorHAnsi" w:hAnsiTheme="minorHAnsi"/>
          <w:w w:val="115"/>
          <w:sz w:val="22"/>
          <w:szCs w:val="22"/>
          <w:rPrChange w:id="2947" w:author="Wall, Alison E." w:date="2017-11-27T19:39:00Z">
            <w:rPr>
              <w:w w:val="115"/>
            </w:rPr>
          </w:rPrChange>
        </w:rPr>
        <w:t>eam</w:t>
      </w:r>
      <w:r w:rsidRPr="00635885">
        <w:rPr>
          <w:rFonts w:asciiTheme="minorHAnsi" w:hAnsiTheme="minorHAnsi"/>
          <w:spacing w:val="-7"/>
          <w:w w:val="115"/>
          <w:sz w:val="22"/>
          <w:szCs w:val="22"/>
          <w:rPrChange w:id="2948" w:author="Wall, Alison E." w:date="2017-11-27T19:39:00Z">
            <w:rPr>
              <w:spacing w:val="-7"/>
              <w:w w:val="115"/>
            </w:rPr>
          </w:rPrChange>
        </w:rPr>
        <w:t xml:space="preserve"> </w:t>
      </w:r>
      <w:r w:rsidRPr="00635885">
        <w:rPr>
          <w:rFonts w:asciiTheme="minorHAnsi" w:hAnsiTheme="minorHAnsi"/>
          <w:w w:val="115"/>
          <w:sz w:val="22"/>
          <w:szCs w:val="22"/>
          <w:rPrChange w:id="2949" w:author="Wall, Alison E." w:date="2017-11-27T19:39:00Z">
            <w:rPr>
              <w:w w:val="115"/>
            </w:rPr>
          </w:rPrChange>
        </w:rPr>
        <w:t>cultu</w:t>
      </w:r>
      <w:r w:rsidRPr="00635885">
        <w:rPr>
          <w:rFonts w:asciiTheme="minorHAnsi" w:hAnsiTheme="minorHAnsi"/>
          <w:spacing w:val="-3"/>
          <w:w w:val="115"/>
          <w:sz w:val="22"/>
          <w:szCs w:val="22"/>
          <w:rPrChange w:id="2950" w:author="Wall, Alison E." w:date="2017-11-27T19:39:00Z">
            <w:rPr>
              <w:spacing w:val="-3"/>
              <w:w w:val="115"/>
            </w:rPr>
          </w:rPrChange>
        </w:rPr>
        <w:t>r</w:t>
      </w:r>
      <w:r w:rsidRPr="00635885">
        <w:rPr>
          <w:rFonts w:asciiTheme="minorHAnsi" w:hAnsiTheme="minorHAnsi"/>
          <w:spacing w:val="-4"/>
          <w:w w:val="115"/>
          <w:sz w:val="22"/>
          <w:szCs w:val="22"/>
          <w:rPrChange w:id="2951" w:author="Wall, Alison E." w:date="2017-11-27T19:39:00Z">
            <w:rPr>
              <w:spacing w:val="-4"/>
              <w:w w:val="115"/>
            </w:rPr>
          </w:rPrChange>
        </w:rPr>
        <w:t>e</w:t>
      </w:r>
      <w:r w:rsidRPr="00635885">
        <w:rPr>
          <w:rFonts w:asciiTheme="minorHAnsi" w:hAnsiTheme="minorHAnsi"/>
          <w:w w:val="115"/>
          <w:sz w:val="22"/>
          <w:szCs w:val="22"/>
          <w:rPrChange w:id="2952" w:author="Wall, Alison E." w:date="2017-11-27T19:39:00Z">
            <w:rPr>
              <w:w w:val="115"/>
            </w:rPr>
          </w:rPrChange>
        </w:rPr>
        <w:t>.</w:t>
      </w:r>
    </w:p>
    <w:p w14:paraId="6C0CA1C3" w14:textId="77777777" w:rsidR="00EF764E" w:rsidRPr="00635885" w:rsidRDefault="00EF764E">
      <w:pPr>
        <w:spacing w:before="3" w:line="120" w:lineRule="exact"/>
        <w:rPr>
          <w:rPrChange w:id="2953" w:author="Wall, Alison E." w:date="2017-11-27T19:39:00Z">
            <w:rPr>
              <w:sz w:val="12"/>
              <w:szCs w:val="12"/>
            </w:rPr>
          </w:rPrChange>
        </w:rPr>
      </w:pPr>
    </w:p>
    <w:p w14:paraId="3BA6A196" w14:textId="77777777" w:rsidR="00EF764E" w:rsidRPr="00635885" w:rsidRDefault="00EF764E">
      <w:pPr>
        <w:spacing w:line="200" w:lineRule="exact"/>
        <w:rPr>
          <w:rPrChange w:id="2954" w:author="Wall, Alison E." w:date="2017-11-27T19:39:00Z">
            <w:rPr>
              <w:sz w:val="20"/>
              <w:szCs w:val="20"/>
            </w:rPr>
          </w:rPrChange>
        </w:rPr>
      </w:pPr>
    </w:p>
    <w:p w14:paraId="0291D921" w14:textId="77777777" w:rsidR="00EF764E" w:rsidRPr="00635885" w:rsidRDefault="0011099E">
      <w:pPr>
        <w:pStyle w:val="Heading2"/>
        <w:jc w:val="center"/>
        <w:rPr>
          <w:rFonts w:asciiTheme="minorHAnsi" w:hAnsiTheme="minorHAnsi" w:cs="Arial"/>
          <w:b w:val="0"/>
          <w:bCs w:val="0"/>
          <w:sz w:val="22"/>
          <w:szCs w:val="22"/>
          <w:rPrChange w:id="2955" w:author="Wall, Alison E." w:date="2017-11-27T19:39:00Z">
            <w:rPr>
              <w:rFonts w:cs="Arial"/>
              <w:b w:val="0"/>
              <w:bCs w:val="0"/>
            </w:rPr>
          </w:rPrChange>
        </w:rPr>
      </w:pPr>
      <w:r w:rsidRPr="00635885">
        <w:rPr>
          <w:rFonts w:asciiTheme="minorHAnsi" w:hAnsiTheme="minorHAnsi" w:cs="Arial"/>
          <w:w w:val="110"/>
          <w:sz w:val="22"/>
          <w:szCs w:val="22"/>
          <w:rPrChange w:id="2956" w:author="Wall, Alison E." w:date="2017-11-27T19:39:00Z">
            <w:rPr>
              <w:rFonts w:cs="Arial"/>
              <w:w w:val="110"/>
            </w:rPr>
          </w:rPrChange>
        </w:rPr>
        <w:t>D</w:t>
      </w:r>
      <w:r w:rsidRPr="00635885">
        <w:rPr>
          <w:rFonts w:asciiTheme="minorHAnsi" w:hAnsiTheme="minorHAnsi" w:cs="Arial"/>
          <w:spacing w:val="-1"/>
          <w:w w:val="110"/>
          <w:sz w:val="22"/>
          <w:szCs w:val="22"/>
          <w:rPrChange w:id="2957" w:author="Wall, Alison E." w:date="2017-11-27T19:39:00Z">
            <w:rPr>
              <w:rFonts w:cs="Arial"/>
              <w:spacing w:val="-1"/>
              <w:w w:val="110"/>
            </w:rPr>
          </w:rPrChange>
        </w:rPr>
        <w:t>i</w:t>
      </w:r>
      <w:r w:rsidRPr="00635885">
        <w:rPr>
          <w:rFonts w:asciiTheme="minorHAnsi" w:hAnsiTheme="minorHAnsi" w:cs="Arial"/>
          <w:w w:val="110"/>
          <w:sz w:val="22"/>
          <w:szCs w:val="22"/>
          <w:rPrChange w:id="2958" w:author="Wall, Alison E." w:date="2017-11-27T19:39:00Z">
            <w:rPr>
              <w:rFonts w:cs="Arial"/>
              <w:w w:val="110"/>
            </w:rPr>
          </w:rPrChange>
        </w:rPr>
        <w:t>sc</w:t>
      </w:r>
      <w:r w:rsidRPr="00635885">
        <w:rPr>
          <w:rFonts w:asciiTheme="minorHAnsi" w:hAnsiTheme="minorHAnsi" w:cs="Arial"/>
          <w:spacing w:val="-1"/>
          <w:w w:val="110"/>
          <w:sz w:val="22"/>
          <w:szCs w:val="22"/>
          <w:rPrChange w:id="2959" w:author="Wall, Alison E." w:date="2017-11-27T19:39:00Z">
            <w:rPr>
              <w:rFonts w:cs="Arial"/>
              <w:spacing w:val="-1"/>
              <w:w w:val="110"/>
            </w:rPr>
          </w:rPrChange>
        </w:rPr>
        <w:t>u</w:t>
      </w:r>
      <w:r w:rsidRPr="00635885">
        <w:rPr>
          <w:rFonts w:asciiTheme="minorHAnsi" w:hAnsiTheme="minorHAnsi" w:cs="Arial"/>
          <w:spacing w:val="-3"/>
          <w:w w:val="110"/>
          <w:sz w:val="22"/>
          <w:szCs w:val="22"/>
          <w:rPrChange w:id="2960" w:author="Wall, Alison E." w:date="2017-11-27T19:39:00Z">
            <w:rPr>
              <w:rFonts w:cs="Arial"/>
              <w:spacing w:val="-3"/>
              <w:w w:val="110"/>
            </w:rPr>
          </w:rPrChange>
        </w:rPr>
        <w:t>s</w:t>
      </w:r>
      <w:r w:rsidRPr="00635885">
        <w:rPr>
          <w:rFonts w:asciiTheme="minorHAnsi" w:hAnsiTheme="minorHAnsi" w:cs="Arial"/>
          <w:w w:val="110"/>
          <w:sz w:val="22"/>
          <w:szCs w:val="22"/>
          <w:rPrChange w:id="2961" w:author="Wall, Alison E." w:date="2017-11-27T19:39:00Z">
            <w:rPr>
              <w:rFonts w:cs="Arial"/>
              <w:w w:val="110"/>
            </w:rPr>
          </w:rPrChange>
        </w:rPr>
        <w:t>s</w:t>
      </w:r>
      <w:r w:rsidRPr="00635885">
        <w:rPr>
          <w:rFonts w:asciiTheme="minorHAnsi" w:hAnsiTheme="minorHAnsi" w:cs="Arial"/>
          <w:spacing w:val="-1"/>
          <w:w w:val="110"/>
          <w:sz w:val="22"/>
          <w:szCs w:val="22"/>
          <w:rPrChange w:id="2962" w:author="Wall, Alison E." w:date="2017-11-27T19:39:00Z">
            <w:rPr>
              <w:rFonts w:cs="Arial"/>
              <w:spacing w:val="-1"/>
              <w:w w:val="110"/>
            </w:rPr>
          </w:rPrChange>
        </w:rPr>
        <w:t>i</w:t>
      </w:r>
      <w:r w:rsidRPr="00635885">
        <w:rPr>
          <w:rFonts w:asciiTheme="minorHAnsi" w:hAnsiTheme="minorHAnsi" w:cs="Arial"/>
          <w:w w:val="110"/>
          <w:sz w:val="22"/>
          <w:szCs w:val="22"/>
          <w:rPrChange w:id="2963" w:author="Wall, Alison E." w:date="2017-11-27T19:39:00Z">
            <w:rPr>
              <w:rFonts w:cs="Arial"/>
              <w:w w:val="110"/>
            </w:rPr>
          </w:rPrChange>
        </w:rPr>
        <w:t>on</w:t>
      </w:r>
    </w:p>
    <w:p w14:paraId="30436E1A" w14:textId="2B6689D3" w:rsidR="00EF764E" w:rsidRPr="00635885" w:rsidRDefault="0011099E">
      <w:pPr>
        <w:spacing w:before="85"/>
        <w:jc w:val="center"/>
        <w:rPr>
          <w:rFonts w:eastAsia="Arial" w:cs="Arial"/>
          <w:rPrChange w:id="2964" w:author="Wall, Alison E." w:date="2017-11-27T19:39:00Z">
            <w:rPr>
              <w:rFonts w:ascii="Arial" w:eastAsia="Arial" w:hAnsi="Arial" w:cs="Arial"/>
              <w:sz w:val="19"/>
              <w:szCs w:val="19"/>
            </w:rPr>
          </w:rPrChange>
        </w:rPr>
      </w:pPr>
      <w:del w:id="2965" w:author="Wall, Alison E." w:date="2017-11-28T07:14:00Z">
        <w:r w:rsidRPr="00635885" w:rsidDel="00F14600">
          <w:rPr>
            <w:rFonts w:eastAsia="Arial" w:cs="Arial"/>
            <w:b/>
            <w:bCs/>
            <w:w w:val="135"/>
            <w:rPrChange w:id="2966" w:author="Wall, Alison E." w:date="2017-11-27T19:39:00Z">
              <w:rPr>
                <w:rFonts w:ascii="Arial" w:eastAsia="Arial" w:hAnsi="Arial" w:cs="Arial"/>
                <w:b/>
                <w:bCs/>
                <w:w w:val="135"/>
                <w:sz w:val="19"/>
                <w:szCs w:val="19"/>
              </w:rPr>
            </w:rPrChange>
          </w:rPr>
          <w:delText>li</w:delText>
        </w:r>
        <w:r w:rsidRPr="00635885" w:rsidDel="00F14600">
          <w:rPr>
            <w:rFonts w:eastAsia="Arial" w:cs="Arial"/>
            <w:b/>
            <w:bCs/>
            <w:spacing w:val="-2"/>
            <w:w w:val="135"/>
            <w:rPrChange w:id="2967" w:author="Wall, Alison E." w:date="2017-11-27T19:39:00Z">
              <w:rPr>
                <w:rFonts w:ascii="Arial" w:eastAsia="Arial" w:hAnsi="Arial" w:cs="Arial"/>
                <w:b/>
                <w:bCs/>
                <w:spacing w:val="-2"/>
                <w:w w:val="135"/>
                <w:sz w:val="19"/>
                <w:szCs w:val="19"/>
              </w:rPr>
            </w:rPrChange>
          </w:rPr>
          <w:delText>m</w:delText>
        </w:r>
        <w:r w:rsidRPr="00635885" w:rsidDel="00F14600">
          <w:rPr>
            <w:rFonts w:eastAsia="Arial" w:cs="Arial"/>
            <w:b/>
            <w:bCs/>
            <w:w w:val="135"/>
            <w:rPrChange w:id="2968" w:author="Wall, Alison E." w:date="2017-11-27T19:39:00Z">
              <w:rPr>
                <w:rFonts w:ascii="Arial" w:eastAsia="Arial" w:hAnsi="Arial" w:cs="Arial"/>
                <w:b/>
                <w:bCs/>
                <w:w w:val="135"/>
                <w:sz w:val="19"/>
                <w:szCs w:val="19"/>
              </w:rPr>
            </w:rPrChange>
          </w:rPr>
          <w:delText>i</w:delText>
        </w:r>
        <w:r w:rsidRPr="00635885" w:rsidDel="00F14600">
          <w:rPr>
            <w:rFonts w:eastAsia="Arial" w:cs="Arial"/>
            <w:b/>
            <w:bCs/>
            <w:spacing w:val="-6"/>
            <w:w w:val="135"/>
            <w:rPrChange w:id="2969" w:author="Wall, Alison E." w:date="2017-11-27T19:39:00Z">
              <w:rPr>
                <w:rFonts w:ascii="Arial" w:eastAsia="Arial" w:hAnsi="Arial" w:cs="Arial"/>
                <w:b/>
                <w:bCs/>
                <w:spacing w:val="-6"/>
                <w:w w:val="135"/>
                <w:sz w:val="19"/>
                <w:szCs w:val="19"/>
              </w:rPr>
            </w:rPrChange>
          </w:rPr>
          <w:delText>t</w:delText>
        </w:r>
        <w:r w:rsidRPr="00635885" w:rsidDel="00F14600">
          <w:rPr>
            <w:rFonts w:eastAsia="Arial" w:cs="Arial"/>
            <w:b/>
            <w:bCs/>
            <w:spacing w:val="-7"/>
            <w:w w:val="135"/>
            <w:rPrChange w:id="2970" w:author="Wall, Alison E." w:date="2017-11-27T19:39:00Z">
              <w:rPr>
                <w:rFonts w:ascii="Arial" w:eastAsia="Arial" w:hAnsi="Arial" w:cs="Arial"/>
                <w:b/>
                <w:bCs/>
                <w:spacing w:val="-7"/>
                <w:w w:val="135"/>
                <w:sz w:val="19"/>
                <w:szCs w:val="19"/>
              </w:rPr>
            </w:rPrChange>
          </w:rPr>
          <w:delText>a</w:delText>
        </w:r>
        <w:r w:rsidRPr="00635885" w:rsidDel="00F14600">
          <w:rPr>
            <w:rFonts w:eastAsia="Arial" w:cs="Arial"/>
            <w:b/>
            <w:bCs/>
            <w:w w:val="135"/>
            <w:rPrChange w:id="2971" w:author="Wall, Alison E." w:date="2017-11-27T19:39:00Z">
              <w:rPr>
                <w:rFonts w:ascii="Arial" w:eastAsia="Arial" w:hAnsi="Arial" w:cs="Arial"/>
                <w:b/>
                <w:bCs/>
                <w:w w:val="135"/>
                <w:sz w:val="19"/>
                <w:szCs w:val="19"/>
              </w:rPr>
            </w:rPrChange>
          </w:rPr>
          <w:delText>tions</w:delText>
        </w:r>
      </w:del>
      <w:ins w:id="2972" w:author="Wall, Alison E." w:date="2017-11-28T07:14:00Z">
        <w:r w:rsidR="00F14600">
          <w:rPr>
            <w:rFonts w:eastAsia="Arial" w:cs="Arial"/>
            <w:b/>
            <w:bCs/>
            <w:w w:val="135"/>
          </w:rPr>
          <w:t>L</w:t>
        </w:r>
        <w:r w:rsidR="00F14600" w:rsidRPr="00635885">
          <w:rPr>
            <w:rFonts w:eastAsia="Arial" w:cs="Arial"/>
            <w:b/>
            <w:bCs/>
            <w:w w:val="135"/>
            <w:rPrChange w:id="2973" w:author="Wall, Alison E." w:date="2017-11-27T19:39:00Z">
              <w:rPr>
                <w:rFonts w:ascii="Arial" w:eastAsia="Arial" w:hAnsi="Arial" w:cs="Arial"/>
                <w:b/>
                <w:bCs/>
                <w:w w:val="135"/>
                <w:sz w:val="19"/>
                <w:szCs w:val="19"/>
              </w:rPr>
            </w:rPrChange>
          </w:rPr>
          <w:t>i</w:t>
        </w:r>
        <w:r w:rsidR="00F14600" w:rsidRPr="00635885">
          <w:rPr>
            <w:rFonts w:eastAsia="Arial" w:cs="Arial"/>
            <w:b/>
            <w:bCs/>
            <w:spacing w:val="-2"/>
            <w:w w:val="135"/>
            <w:rPrChange w:id="2974" w:author="Wall, Alison E." w:date="2017-11-27T19:39:00Z">
              <w:rPr>
                <w:rFonts w:ascii="Arial" w:eastAsia="Arial" w:hAnsi="Arial" w:cs="Arial"/>
                <w:b/>
                <w:bCs/>
                <w:spacing w:val="-2"/>
                <w:w w:val="135"/>
                <w:sz w:val="19"/>
                <w:szCs w:val="19"/>
              </w:rPr>
            </w:rPrChange>
          </w:rPr>
          <w:t>m</w:t>
        </w:r>
        <w:r w:rsidR="00F14600" w:rsidRPr="00635885">
          <w:rPr>
            <w:rFonts w:eastAsia="Arial" w:cs="Arial"/>
            <w:b/>
            <w:bCs/>
            <w:w w:val="135"/>
            <w:rPrChange w:id="2975" w:author="Wall, Alison E." w:date="2017-11-27T19:39:00Z">
              <w:rPr>
                <w:rFonts w:ascii="Arial" w:eastAsia="Arial" w:hAnsi="Arial" w:cs="Arial"/>
                <w:b/>
                <w:bCs/>
                <w:w w:val="135"/>
                <w:sz w:val="19"/>
                <w:szCs w:val="19"/>
              </w:rPr>
            </w:rPrChange>
          </w:rPr>
          <w:t>i</w:t>
        </w:r>
        <w:r w:rsidR="00F14600" w:rsidRPr="00635885">
          <w:rPr>
            <w:rFonts w:eastAsia="Arial" w:cs="Arial"/>
            <w:b/>
            <w:bCs/>
            <w:spacing w:val="-6"/>
            <w:w w:val="135"/>
            <w:rPrChange w:id="2976" w:author="Wall, Alison E." w:date="2017-11-27T19:39:00Z">
              <w:rPr>
                <w:rFonts w:ascii="Arial" w:eastAsia="Arial" w:hAnsi="Arial" w:cs="Arial"/>
                <w:b/>
                <w:bCs/>
                <w:spacing w:val="-6"/>
                <w:w w:val="135"/>
                <w:sz w:val="19"/>
                <w:szCs w:val="19"/>
              </w:rPr>
            </w:rPrChange>
          </w:rPr>
          <w:t>t</w:t>
        </w:r>
        <w:r w:rsidR="00F14600" w:rsidRPr="00635885">
          <w:rPr>
            <w:rFonts w:eastAsia="Arial" w:cs="Arial"/>
            <w:b/>
            <w:bCs/>
            <w:spacing w:val="-7"/>
            <w:w w:val="135"/>
            <w:rPrChange w:id="2977" w:author="Wall, Alison E." w:date="2017-11-27T19:39:00Z">
              <w:rPr>
                <w:rFonts w:ascii="Arial" w:eastAsia="Arial" w:hAnsi="Arial" w:cs="Arial"/>
                <w:b/>
                <w:bCs/>
                <w:spacing w:val="-7"/>
                <w:w w:val="135"/>
                <w:sz w:val="19"/>
                <w:szCs w:val="19"/>
              </w:rPr>
            </w:rPrChange>
          </w:rPr>
          <w:t>a</w:t>
        </w:r>
        <w:r w:rsidR="00F14600" w:rsidRPr="00635885">
          <w:rPr>
            <w:rFonts w:eastAsia="Arial" w:cs="Arial"/>
            <w:b/>
            <w:bCs/>
            <w:w w:val="135"/>
            <w:rPrChange w:id="2978" w:author="Wall, Alison E." w:date="2017-11-27T19:39:00Z">
              <w:rPr>
                <w:rFonts w:ascii="Arial" w:eastAsia="Arial" w:hAnsi="Arial" w:cs="Arial"/>
                <w:b/>
                <w:bCs/>
                <w:w w:val="135"/>
                <w:sz w:val="19"/>
                <w:szCs w:val="19"/>
              </w:rPr>
            </w:rPrChange>
          </w:rPr>
          <w:t>tions</w:t>
        </w:r>
      </w:ins>
    </w:p>
    <w:p w14:paraId="25E3AE3F" w14:textId="0869D19B" w:rsidR="00EF764E" w:rsidRPr="00635885" w:rsidRDefault="0011099E">
      <w:pPr>
        <w:pStyle w:val="BodyText"/>
        <w:spacing w:before="85" w:line="351" w:lineRule="auto"/>
        <w:ind w:right="568"/>
        <w:rPr>
          <w:rFonts w:asciiTheme="minorHAnsi" w:hAnsiTheme="minorHAnsi"/>
          <w:sz w:val="22"/>
          <w:szCs w:val="22"/>
          <w:rPrChange w:id="2979" w:author="Wall, Alison E." w:date="2017-11-27T19:39:00Z">
            <w:rPr/>
          </w:rPrChange>
        </w:rPr>
      </w:pPr>
      <w:r w:rsidRPr="00635885">
        <w:rPr>
          <w:rFonts w:asciiTheme="minorHAnsi" w:hAnsiTheme="minorHAnsi"/>
          <w:w w:val="115"/>
          <w:sz w:val="22"/>
          <w:szCs w:val="22"/>
          <w:rPrChange w:id="2980" w:author="Wall, Alison E." w:date="2017-11-27T19:39:00Z">
            <w:rPr>
              <w:w w:val="115"/>
            </w:rPr>
          </w:rPrChange>
        </w:rPr>
        <w:t>Co</w:t>
      </w:r>
      <w:r w:rsidRPr="00635885">
        <w:rPr>
          <w:rFonts w:asciiTheme="minorHAnsi" w:hAnsiTheme="minorHAnsi"/>
          <w:spacing w:val="-2"/>
          <w:w w:val="115"/>
          <w:sz w:val="22"/>
          <w:szCs w:val="22"/>
          <w:rPrChange w:id="2981" w:author="Wall, Alison E." w:date="2017-11-27T19:39:00Z">
            <w:rPr>
              <w:spacing w:val="-2"/>
              <w:w w:val="115"/>
            </w:rPr>
          </w:rPrChange>
        </w:rPr>
        <w:t>n</w:t>
      </w:r>
      <w:r w:rsidRPr="00635885">
        <w:rPr>
          <w:rFonts w:asciiTheme="minorHAnsi" w:hAnsiTheme="minorHAnsi"/>
          <w:w w:val="115"/>
          <w:sz w:val="22"/>
          <w:szCs w:val="22"/>
          <w:rPrChange w:id="2982" w:author="Wall, Alison E." w:date="2017-11-27T19:39:00Z">
            <w:rPr>
              <w:w w:val="115"/>
            </w:rPr>
          </w:rPrChange>
        </w:rPr>
        <w:t>sideri</w:t>
      </w:r>
      <w:r w:rsidRPr="00635885">
        <w:rPr>
          <w:rFonts w:asciiTheme="minorHAnsi" w:hAnsiTheme="minorHAnsi"/>
          <w:spacing w:val="-1"/>
          <w:w w:val="115"/>
          <w:sz w:val="22"/>
          <w:szCs w:val="22"/>
          <w:rPrChange w:id="2983" w:author="Wall, Alison E." w:date="2017-11-27T19:39:00Z">
            <w:rPr>
              <w:spacing w:val="-1"/>
              <w:w w:val="115"/>
            </w:rPr>
          </w:rPrChange>
        </w:rPr>
        <w:t>n</w:t>
      </w:r>
      <w:r w:rsidRPr="00635885">
        <w:rPr>
          <w:rFonts w:asciiTheme="minorHAnsi" w:hAnsiTheme="minorHAnsi"/>
          <w:w w:val="115"/>
          <w:sz w:val="22"/>
          <w:szCs w:val="22"/>
          <w:rPrChange w:id="2984" w:author="Wall, Alison E." w:date="2017-11-27T19:39:00Z">
            <w:rPr>
              <w:w w:val="115"/>
            </w:rPr>
          </w:rPrChange>
        </w:rPr>
        <w:t>g</w:t>
      </w:r>
      <w:r w:rsidRPr="00635885">
        <w:rPr>
          <w:rFonts w:asciiTheme="minorHAnsi" w:hAnsiTheme="minorHAnsi"/>
          <w:spacing w:val="-1"/>
          <w:w w:val="115"/>
          <w:sz w:val="22"/>
          <w:szCs w:val="22"/>
          <w:rPrChange w:id="2985" w:author="Wall, Alison E." w:date="2017-11-27T19:39:00Z">
            <w:rPr>
              <w:spacing w:val="-1"/>
              <w:w w:val="115"/>
            </w:rPr>
          </w:rPrChange>
        </w:rPr>
        <w:t xml:space="preserve"> </w:t>
      </w:r>
      <w:r w:rsidRPr="00635885">
        <w:rPr>
          <w:rFonts w:asciiTheme="minorHAnsi" w:hAnsiTheme="minorHAnsi"/>
          <w:w w:val="115"/>
          <w:sz w:val="22"/>
          <w:szCs w:val="22"/>
          <w:rPrChange w:id="2986" w:author="Wall, Alison E." w:date="2017-11-27T19:39:00Z">
            <w:rPr>
              <w:w w:val="115"/>
            </w:rPr>
          </w:rPrChange>
        </w:rPr>
        <w:t>the</w:t>
      </w:r>
      <w:r w:rsidRPr="00635885">
        <w:rPr>
          <w:rFonts w:asciiTheme="minorHAnsi" w:hAnsiTheme="minorHAnsi"/>
          <w:spacing w:val="-4"/>
          <w:w w:val="115"/>
          <w:sz w:val="22"/>
          <w:szCs w:val="22"/>
          <w:rPrChange w:id="2987" w:author="Wall, Alison E." w:date="2017-11-27T19:39:00Z">
            <w:rPr>
              <w:spacing w:val="-4"/>
              <w:w w:val="115"/>
            </w:rPr>
          </w:rPrChange>
        </w:rPr>
        <w:t xml:space="preserve"> </w:t>
      </w:r>
      <w:r w:rsidRPr="00635885">
        <w:rPr>
          <w:rFonts w:asciiTheme="minorHAnsi" w:hAnsiTheme="minorHAnsi"/>
          <w:spacing w:val="-3"/>
          <w:w w:val="115"/>
          <w:sz w:val="22"/>
          <w:szCs w:val="22"/>
          <w:rPrChange w:id="2988" w:author="Wall, Alison E." w:date="2017-11-27T19:39:00Z">
            <w:rPr>
              <w:spacing w:val="-3"/>
              <w:w w:val="115"/>
            </w:rPr>
          </w:rPrChange>
        </w:rPr>
        <w:t>e</w:t>
      </w:r>
      <w:r w:rsidRPr="00635885">
        <w:rPr>
          <w:rFonts w:asciiTheme="minorHAnsi" w:hAnsiTheme="minorHAnsi"/>
          <w:w w:val="115"/>
          <w:sz w:val="22"/>
          <w:szCs w:val="22"/>
          <w:rPrChange w:id="2989" w:author="Wall, Alison E." w:date="2017-11-27T19:39:00Z">
            <w:rPr>
              <w:w w:val="115"/>
            </w:rPr>
          </w:rPrChange>
        </w:rPr>
        <w:t>xpo</w:t>
      </w:r>
      <w:r w:rsidRPr="00635885">
        <w:rPr>
          <w:rFonts w:asciiTheme="minorHAnsi" w:hAnsiTheme="minorHAnsi"/>
          <w:spacing w:val="-1"/>
          <w:w w:val="115"/>
          <w:sz w:val="22"/>
          <w:szCs w:val="22"/>
          <w:rPrChange w:id="2990" w:author="Wall, Alison E." w:date="2017-11-27T19:39:00Z">
            <w:rPr>
              <w:spacing w:val="-1"/>
              <w:w w:val="115"/>
            </w:rPr>
          </w:rPrChange>
        </w:rPr>
        <w:t>n</w:t>
      </w:r>
      <w:r w:rsidRPr="00635885">
        <w:rPr>
          <w:rFonts w:asciiTheme="minorHAnsi" w:hAnsiTheme="minorHAnsi"/>
          <w:w w:val="115"/>
          <w:sz w:val="22"/>
          <w:szCs w:val="22"/>
          <w:rPrChange w:id="2991" w:author="Wall, Alison E." w:date="2017-11-27T19:39:00Z">
            <w:rPr>
              <w:w w:val="115"/>
            </w:rPr>
          </w:rPrChange>
        </w:rPr>
        <w:t>ential</w:t>
      </w:r>
      <w:r w:rsidRPr="00635885">
        <w:rPr>
          <w:rFonts w:asciiTheme="minorHAnsi" w:hAnsiTheme="minorHAnsi"/>
          <w:spacing w:val="-1"/>
          <w:w w:val="115"/>
          <w:sz w:val="22"/>
          <w:szCs w:val="22"/>
          <w:rPrChange w:id="2992" w:author="Wall, Alison E." w:date="2017-11-27T19:39:00Z">
            <w:rPr>
              <w:spacing w:val="-1"/>
              <w:w w:val="115"/>
            </w:rPr>
          </w:rPrChange>
        </w:rPr>
        <w:t xml:space="preserve"> </w:t>
      </w:r>
      <w:r w:rsidRPr="00635885">
        <w:rPr>
          <w:rFonts w:asciiTheme="minorHAnsi" w:hAnsiTheme="minorHAnsi"/>
          <w:w w:val="115"/>
          <w:sz w:val="22"/>
          <w:szCs w:val="22"/>
          <w:rPrChange w:id="2993" w:author="Wall, Alison E." w:date="2017-11-27T19:39:00Z">
            <w:rPr>
              <w:w w:val="115"/>
            </w:rPr>
          </w:rPrChange>
        </w:rPr>
        <w:t>g</w:t>
      </w:r>
      <w:r w:rsidRPr="00635885">
        <w:rPr>
          <w:rFonts w:asciiTheme="minorHAnsi" w:hAnsiTheme="minorHAnsi"/>
          <w:spacing w:val="-2"/>
          <w:w w:val="115"/>
          <w:sz w:val="22"/>
          <w:szCs w:val="22"/>
          <w:rPrChange w:id="2994" w:author="Wall, Alison E." w:date="2017-11-27T19:39:00Z">
            <w:rPr>
              <w:spacing w:val="-2"/>
              <w:w w:val="115"/>
            </w:rPr>
          </w:rPrChange>
        </w:rPr>
        <w:t>r</w:t>
      </w:r>
      <w:r w:rsidRPr="00635885">
        <w:rPr>
          <w:rFonts w:asciiTheme="minorHAnsi" w:hAnsiTheme="minorHAnsi"/>
          <w:spacing w:val="-1"/>
          <w:w w:val="115"/>
          <w:sz w:val="22"/>
          <w:szCs w:val="22"/>
          <w:rPrChange w:id="2995" w:author="Wall, Alison E." w:date="2017-11-27T19:39:00Z">
            <w:rPr>
              <w:spacing w:val="-1"/>
              <w:w w:val="115"/>
            </w:rPr>
          </w:rPrChange>
        </w:rPr>
        <w:t>ow</w:t>
      </w:r>
      <w:r w:rsidRPr="00635885">
        <w:rPr>
          <w:rFonts w:asciiTheme="minorHAnsi" w:hAnsiTheme="minorHAnsi"/>
          <w:w w:val="115"/>
          <w:sz w:val="22"/>
          <w:szCs w:val="22"/>
          <w:rPrChange w:id="2996" w:author="Wall, Alison E." w:date="2017-11-27T19:39:00Z">
            <w:rPr>
              <w:w w:val="115"/>
            </w:rPr>
          </w:rPrChange>
        </w:rPr>
        <w:t>th</w:t>
      </w:r>
      <w:r w:rsidRPr="00635885">
        <w:rPr>
          <w:rFonts w:asciiTheme="minorHAnsi" w:hAnsiTheme="minorHAnsi"/>
          <w:spacing w:val="-1"/>
          <w:w w:val="115"/>
          <w:sz w:val="22"/>
          <w:szCs w:val="22"/>
          <w:rPrChange w:id="2997" w:author="Wall, Alison E." w:date="2017-11-27T19:39:00Z">
            <w:rPr>
              <w:spacing w:val="-1"/>
              <w:w w:val="115"/>
            </w:rPr>
          </w:rPrChange>
        </w:rPr>
        <w:t xml:space="preserve"> o</w:t>
      </w:r>
      <w:r w:rsidRPr="00635885">
        <w:rPr>
          <w:rFonts w:asciiTheme="minorHAnsi" w:hAnsiTheme="minorHAnsi"/>
          <w:w w:val="115"/>
          <w:sz w:val="22"/>
          <w:szCs w:val="22"/>
          <w:rPrChange w:id="2998" w:author="Wall, Alison E." w:date="2017-11-27T19:39:00Z">
            <w:rPr>
              <w:w w:val="115"/>
            </w:rPr>
          </w:rPrChange>
        </w:rPr>
        <w:t>f</w:t>
      </w:r>
      <w:r w:rsidRPr="00635885">
        <w:rPr>
          <w:rFonts w:asciiTheme="minorHAnsi" w:hAnsiTheme="minorHAnsi"/>
          <w:spacing w:val="-3"/>
          <w:w w:val="115"/>
          <w:sz w:val="22"/>
          <w:szCs w:val="22"/>
          <w:rPrChange w:id="2999" w:author="Wall, Alison E." w:date="2017-11-27T19:39:00Z">
            <w:rPr>
              <w:spacing w:val="-3"/>
              <w:w w:val="115"/>
            </w:rPr>
          </w:rPrChange>
        </w:rPr>
        <w:t xml:space="preserve"> </w:t>
      </w:r>
      <w:r w:rsidRPr="00635885">
        <w:rPr>
          <w:rFonts w:asciiTheme="minorHAnsi" w:hAnsiTheme="minorHAnsi"/>
          <w:w w:val="115"/>
          <w:sz w:val="22"/>
          <w:szCs w:val="22"/>
          <w:rPrChange w:id="3000" w:author="Wall, Alison E." w:date="2017-11-27T19:39:00Z">
            <w:rPr>
              <w:w w:val="115"/>
            </w:rPr>
          </w:rPrChange>
        </w:rPr>
        <w:t>the</w:t>
      </w:r>
      <w:r w:rsidRPr="00635885">
        <w:rPr>
          <w:rFonts w:asciiTheme="minorHAnsi" w:hAnsiTheme="minorHAnsi"/>
          <w:spacing w:val="-4"/>
          <w:w w:val="115"/>
          <w:sz w:val="22"/>
          <w:szCs w:val="22"/>
          <w:rPrChange w:id="3001" w:author="Wall, Alison E." w:date="2017-11-27T19:39:00Z">
            <w:rPr>
              <w:spacing w:val="-4"/>
              <w:w w:val="115"/>
            </w:rPr>
          </w:rPrChange>
        </w:rPr>
        <w:t xml:space="preserve"> </w:t>
      </w:r>
      <w:r w:rsidRPr="00635885">
        <w:rPr>
          <w:rFonts w:asciiTheme="minorHAnsi" w:hAnsiTheme="minorHAnsi"/>
          <w:spacing w:val="-1"/>
          <w:w w:val="115"/>
          <w:sz w:val="22"/>
          <w:szCs w:val="22"/>
          <w:rPrChange w:id="3002" w:author="Wall, Alison E." w:date="2017-11-27T19:39:00Z">
            <w:rPr>
              <w:spacing w:val="-1"/>
              <w:w w:val="115"/>
            </w:rPr>
          </w:rPrChange>
        </w:rPr>
        <w:t>t</w:t>
      </w:r>
      <w:r w:rsidRPr="00635885">
        <w:rPr>
          <w:rFonts w:asciiTheme="minorHAnsi" w:hAnsiTheme="minorHAnsi"/>
          <w:w w:val="115"/>
          <w:sz w:val="22"/>
          <w:szCs w:val="22"/>
          <w:rPrChange w:id="3003" w:author="Wall, Alison E." w:date="2017-11-27T19:39:00Z">
            <w:rPr>
              <w:w w:val="115"/>
            </w:rPr>
          </w:rPrChange>
        </w:rPr>
        <w:t>ech</w:t>
      </w:r>
      <w:r w:rsidRPr="00635885">
        <w:rPr>
          <w:rFonts w:asciiTheme="minorHAnsi" w:hAnsiTheme="minorHAnsi"/>
          <w:spacing w:val="-1"/>
          <w:w w:val="115"/>
          <w:sz w:val="22"/>
          <w:szCs w:val="22"/>
          <w:rPrChange w:id="3004" w:author="Wall, Alison E." w:date="2017-11-27T19:39:00Z">
            <w:rPr>
              <w:spacing w:val="-1"/>
              <w:w w:val="115"/>
            </w:rPr>
          </w:rPrChange>
        </w:rPr>
        <w:t xml:space="preserve"> </w:t>
      </w:r>
      <w:commentRangeStart w:id="3005"/>
      <w:r w:rsidRPr="00635885">
        <w:rPr>
          <w:rFonts w:asciiTheme="minorHAnsi" w:hAnsiTheme="minorHAnsi"/>
          <w:w w:val="115"/>
          <w:sz w:val="22"/>
          <w:szCs w:val="22"/>
          <w:rPrChange w:id="3006" w:author="Wall, Alison E." w:date="2017-11-27T19:39:00Z">
            <w:rPr>
              <w:w w:val="115"/>
            </w:rPr>
          </w:rPrChange>
        </w:rPr>
        <w:t>i</w:t>
      </w:r>
      <w:r w:rsidRPr="00635885">
        <w:rPr>
          <w:rFonts w:asciiTheme="minorHAnsi" w:hAnsiTheme="minorHAnsi"/>
          <w:spacing w:val="-1"/>
          <w:w w:val="115"/>
          <w:sz w:val="22"/>
          <w:szCs w:val="22"/>
          <w:rPrChange w:id="3007" w:author="Wall, Alison E." w:date="2017-11-27T19:39:00Z">
            <w:rPr>
              <w:spacing w:val="-1"/>
              <w:w w:val="115"/>
            </w:rPr>
          </w:rPrChange>
        </w:rPr>
        <w:t>n</w:t>
      </w:r>
      <w:r w:rsidRPr="00635885">
        <w:rPr>
          <w:rFonts w:asciiTheme="minorHAnsi" w:hAnsiTheme="minorHAnsi"/>
          <w:w w:val="115"/>
          <w:sz w:val="22"/>
          <w:szCs w:val="22"/>
          <w:rPrChange w:id="3008" w:author="Wall, Alison E." w:date="2017-11-27T19:39:00Z">
            <w:rPr>
              <w:w w:val="115"/>
            </w:rPr>
          </w:rPrChange>
        </w:rPr>
        <w:t>du</w:t>
      </w:r>
      <w:r w:rsidRPr="00635885">
        <w:rPr>
          <w:rFonts w:asciiTheme="minorHAnsi" w:hAnsiTheme="minorHAnsi"/>
          <w:spacing w:val="-1"/>
          <w:w w:val="115"/>
          <w:sz w:val="22"/>
          <w:szCs w:val="22"/>
          <w:rPrChange w:id="3009" w:author="Wall, Alison E." w:date="2017-11-27T19:39:00Z">
            <w:rPr>
              <w:spacing w:val="-1"/>
              <w:w w:val="115"/>
            </w:rPr>
          </w:rPrChange>
        </w:rPr>
        <w:t>s</w:t>
      </w:r>
      <w:r w:rsidRPr="00635885">
        <w:rPr>
          <w:rFonts w:asciiTheme="minorHAnsi" w:hAnsiTheme="minorHAnsi"/>
          <w:w w:val="115"/>
          <w:sz w:val="22"/>
          <w:szCs w:val="22"/>
          <w:rPrChange w:id="3010" w:author="Wall, Alison E." w:date="2017-11-27T19:39:00Z">
            <w:rPr>
              <w:w w:val="115"/>
            </w:rPr>
          </w:rPrChange>
        </w:rPr>
        <w:t>t</w:t>
      </w:r>
      <w:r w:rsidRPr="00635885">
        <w:rPr>
          <w:rFonts w:asciiTheme="minorHAnsi" w:hAnsiTheme="minorHAnsi"/>
          <w:spacing w:val="-3"/>
          <w:w w:val="115"/>
          <w:sz w:val="22"/>
          <w:szCs w:val="22"/>
          <w:rPrChange w:id="3011" w:author="Wall, Alison E." w:date="2017-11-27T19:39:00Z">
            <w:rPr>
              <w:spacing w:val="-3"/>
              <w:w w:val="115"/>
            </w:rPr>
          </w:rPrChange>
        </w:rPr>
        <w:t>r</w:t>
      </w:r>
      <w:r w:rsidRPr="00635885">
        <w:rPr>
          <w:rFonts w:asciiTheme="minorHAnsi" w:hAnsiTheme="minorHAnsi"/>
          <w:spacing w:val="-10"/>
          <w:w w:val="115"/>
          <w:sz w:val="22"/>
          <w:szCs w:val="22"/>
          <w:rPrChange w:id="3012" w:author="Wall, Alison E." w:date="2017-11-27T19:39:00Z">
            <w:rPr>
              <w:spacing w:val="-10"/>
              <w:w w:val="115"/>
            </w:rPr>
          </w:rPrChange>
        </w:rPr>
        <w:t>y</w:t>
      </w:r>
      <w:commentRangeEnd w:id="3005"/>
      <w:r w:rsidR="00F14600">
        <w:rPr>
          <w:rStyle w:val="CommentReference"/>
          <w:rFonts w:asciiTheme="minorHAnsi" w:eastAsiaTheme="minorHAnsi" w:hAnsiTheme="minorHAnsi"/>
        </w:rPr>
        <w:commentReference w:id="3005"/>
      </w:r>
      <w:r w:rsidRPr="00635885">
        <w:rPr>
          <w:rFonts w:asciiTheme="minorHAnsi" w:hAnsiTheme="minorHAnsi"/>
          <w:w w:val="115"/>
          <w:sz w:val="22"/>
          <w:szCs w:val="22"/>
          <w:rPrChange w:id="3013" w:author="Wall, Alison E." w:date="2017-11-27T19:39:00Z">
            <w:rPr>
              <w:w w:val="115"/>
            </w:rPr>
          </w:rPrChange>
        </w:rPr>
        <w:t>,</w:t>
      </w:r>
      <w:r w:rsidRPr="00635885">
        <w:rPr>
          <w:rFonts w:asciiTheme="minorHAnsi" w:hAnsiTheme="minorHAnsi"/>
          <w:spacing w:val="-1"/>
          <w:w w:val="115"/>
          <w:sz w:val="22"/>
          <w:szCs w:val="22"/>
          <w:rPrChange w:id="3014" w:author="Wall, Alison E." w:date="2017-11-27T19:39:00Z">
            <w:rPr>
              <w:spacing w:val="-1"/>
              <w:w w:val="115"/>
            </w:rPr>
          </w:rPrChange>
        </w:rPr>
        <w:t xml:space="preserve"> </w:t>
      </w:r>
      <w:r w:rsidRPr="00635885">
        <w:rPr>
          <w:rFonts w:asciiTheme="minorHAnsi" w:hAnsiTheme="minorHAnsi"/>
          <w:w w:val="115"/>
          <w:sz w:val="22"/>
          <w:szCs w:val="22"/>
          <w:rPrChange w:id="3015" w:author="Wall, Alison E." w:date="2017-11-27T19:39:00Z">
            <w:rPr>
              <w:w w:val="115"/>
            </w:rPr>
          </w:rPrChange>
        </w:rPr>
        <w:t>pa</w:t>
      </w:r>
      <w:r w:rsidRPr="00635885">
        <w:rPr>
          <w:rFonts w:asciiTheme="minorHAnsi" w:hAnsiTheme="minorHAnsi"/>
          <w:spacing w:val="-1"/>
          <w:w w:val="115"/>
          <w:sz w:val="22"/>
          <w:szCs w:val="22"/>
          <w:rPrChange w:id="3016" w:author="Wall, Alison E." w:date="2017-11-27T19:39:00Z">
            <w:rPr>
              <w:spacing w:val="-1"/>
              <w:w w:val="115"/>
            </w:rPr>
          </w:rPrChange>
        </w:rPr>
        <w:t>r</w:t>
      </w:r>
      <w:r w:rsidRPr="00635885">
        <w:rPr>
          <w:rFonts w:asciiTheme="minorHAnsi" w:hAnsiTheme="minorHAnsi"/>
          <w:w w:val="115"/>
          <w:sz w:val="22"/>
          <w:szCs w:val="22"/>
          <w:rPrChange w:id="3017" w:author="Wall, Alison E." w:date="2017-11-27T19:39:00Z">
            <w:rPr>
              <w:w w:val="115"/>
            </w:rPr>
          </w:rPrChange>
        </w:rPr>
        <w:t>t</w:t>
      </w:r>
      <w:r w:rsidRPr="00635885">
        <w:rPr>
          <w:rFonts w:asciiTheme="minorHAnsi" w:hAnsiTheme="minorHAnsi"/>
          <w:spacing w:val="-3"/>
          <w:w w:val="115"/>
          <w:sz w:val="22"/>
          <w:szCs w:val="22"/>
          <w:rPrChange w:id="3018" w:author="Wall, Alison E." w:date="2017-11-27T19:39:00Z">
            <w:rPr>
              <w:spacing w:val="-3"/>
              <w:w w:val="115"/>
            </w:rPr>
          </w:rPrChange>
        </w:rPr>
        <w:t xml:space="preserve"> </w:t>
      </w:r>
      <w:r w:rsidRPr="00635885">
        <w:rPr>
          <w:rFonts w:asciiTheme="minorHAnsi" w:hAnsiTheme="minorHAnsi"/>
          <w:spacing w:val="-1"/>
          <w:w w:val="115"/>
          <w:sz w:val="22"/>
          <w:szCs w:val="22"/>
          <w:rPrChange w:id="3019" w:author="Wall, Alison E." w:date="2017-11-27T19:39:00Z">
            <w:rPr>
              <w:spacing w:val="-1"/>
              <w:w w:val="115"/>
            </w:rPr>
          </w:rPrChange>
        </w:rPr>
        <w:t>o</w:t>
      </w:r>
      <w:r w:rsidRPr="00635885">
        <w:rPr>
          <w:rFonts w:asciiTheme="minorHAnsi" w:hAnsiTheme="minorHAnsi"/>
          <w:w w:val="115"/>
          <w:sz w:val="22"/>
          <w:szCs w:val="22"/>
          <w:rPrChange w:id="3020" w:author="Wall, Alison E." w:date="2017-11-27T19:39:00Z">
            <w:rPr>
              <w:w w:val="115"/>
            </w:rPr>
          </w:rPrChange>
        </w:rPr>
        <w:t>f</w:t>
      </w:r>
      <w:r w:rsidRPr="00635885">
        <w:rPr>
          <w:rFonts w:asciiTheme="minorHAnsi" w:hAnsiTheme="minorHAnsi"/>
          <w:spacing w:val="-3"/>
          <w:w w:val="115"/>
          <w:sz w:val="22"/>
          <w:szCs w:val="22"/>
          <w:rPrChange w:id="3021" w:author="Wall, Alison E." w:date="2017-11-27T19:39:00Z">
            <w:rPr>
              <w:spacing w:val="-3"/>
              <w:w w:val="115"/>
            </w:rPr>
          </w:rPrChange>
        </w:rPr>
        <w:t xml:space="preserve"> </w:t>
      </w:r>
      <w:r w:rsidRPr="00635885">
        <w:rPr>
          <w:rFonts w:asciiTheme="minorHAnsi" w:hAnsiTheme="minorHAnsi"/>
          <w:w w:val="115"/>
          <w:sz w:val="22"/>
          <w:szCs w:val="22"/>
          <w:rPrChange w:id="3022" w:author="Wall, Alison E." w:date="2017-11-27T19:39:00Z">
            <w:rPr>
              <w:w w:val="115"/>
            </w:rPr>
          </w:rPrChange>
        </w:rPr>
        <w:t>the</w:t>
      </w:r>
      <w:r w:rsidRPr="00635885">
        <w:rPr>
          <w:rFonts w:asciiTheme="minorHAnsi" w:hAnsiTheme="minorHAnsi"/>
          <w:spacing w:val="-4"/>
          <w:w w:val="115"/>
          <w:sz w:val="22"/>
          <w:szCs w:val="22"/>
          <w:rPrChange w:id="3023" w:author="Wall, Alison E." w:date="2017-11-27T19:39:00Z">
            <w:rPr>
              <w:spacing w:val="-4"/>
              <w:w w:val="115"/>
            </w:rPr>
          </w:rPrChange>
        </w:rPr>
        <w:t xml:space="preserve"> </w:t>
      </w:r>
      <w:r w:rsidRPr="00635885">
        <w:rPr>
          <w:rFonts w:asciiTheme="minorHAnsi" w:hAnsiTheme="minorHAnsi"/>
          <w:spacing w:val="-2"/>
          <w:w w:val="115"/>
          <w:sz w:val="22"/>
          <w:szCs w:val="22"/>
          <w:rPrChange w:id="3024" w:author="Wall, Alison E." w:date="2017-11-27T19:39:00Z">
            <w:rPr>
              <w:spacing w:val="-2"/>
              <w:w w:val="115"/>
            </w:rPr>
          </w:rPrChange>
        </w:rPr>
        <w:t>w</w:t>
      </w:r>
      <w:r w:rsidRPr="00635885">
        <w:rPr>
          <w:rFonts w:asciiTheme="minorHAnsi" w:hAnsiTheme="minorHAnsi"/>
          <w:w w:val="115"/>
          <w:sz w:val="22"/>
          <w:szCs w:val="22"/>
          <w:rPrChange w:id="3025" w:author="Wall, Alison E." w:date="2017-11-27T19:39:00Z">
            <w:rPr>
              <w:w w:val="115"/>
            </w:rPr>
          </w:rPrChange>
        </w:rPr>
        <w:t>or</w:t>
      </w:r>
      <w:r w:rsidRPr="00635885">
        <w:rPr>
          <w:rFonts w:asciiTheme="minorHAnsi" w:hAnsiTheme="minorHAnsi"/>
          <w:spacing w:val="-3"/>
          <w:w w:val="115"/>
          <w:sz w:val="22"/>
          <w:szCs w:val="22"/>
          <w:rPrChange w:id="3026" w:author="Wall, Alison E." w:date="2017-11-27T19:39:00Z">
            <w:rPr>
              <w:spacing w:val="-3"/>
              <w:w w:val="115"/>
            </w:rPr>
          </w:rPrChange>
        </w:rPr>
        <w:t>k</w:t>
      </w:r>
      <w:r w:rsidRPr="00635885">
        <w:rPr>
          <w:rFonts w:asciiTheme="minorHAnsi" w:hAnsiTheme="minorHAnsi"/>
          <w:spacing w:val="-1"/>
          <w:w w:val="115"/>
          <w:sz w:val="22"/>
          <w:szCs w:val="22"/>
          <w:rPrChange w:id="3027" w:author="Wall, Alison E." w:date="2017-11-27T19:39:00Z">
            <w:rPr>
              <w:spacing w:val="-1"/>
              <w:w w:val="115"/>
            </w:rPr>
          </w:rPrChange>
        </w:rPr>
        <w:t>f</w:t>
      </w:r>
      <w:r w:rsidRPr="00635885">
        <w:rPr>
          <w:rFonts w:asciiTheme="minorHAnsi" w:hAnsiTheme="minorHAnsi"/>
          <w:w w:val="115"/>
          <w:sz w:val="22"/>
          <w:szCs w:val="22"/>
          <w:rPrChange w:id="3028" w:author="Wall, Alison E." w:date="2017-11-27T19:39:00Z">
            <w:rPr>
              <w:w w:val="115"/>
            </w:rPr>
          </w:rPrChange>
        </w:rPr>
        <w:t>o</w:t>
      </w:r>
      <w:r w:rsidRPr="00635885">
        <w:rPr>
          <w:rFonts w:asciiTheme="minorHAnsi" w:hAnsiTheme="minorHAnsi"/>
          <w:spacing w:val="-2"/>
          <w:w w:val="115"/>
          <w:sz w:val="22"/>
          <w:szCs w:val="22"/>
          <w:rPrChange w:id="3029" w:author="Wall, Alison E." w:date="2017-11-27T19:39:00Z">
            <w:rPr>
              <w:spacing w:val="-2"/>
              <w:w w:val="115"/>
            </w:rPr>
          </w:rPrChange>
        </w:rPr>
        <w:t>r</w:t>
      </w:r>
      <w:r w:rsidRPr="00635885">
        <w:rPr>
          <w:rFonts w:asciiTheme="minorHAnsi" w:hAnsiTheme="minorHAnsi"/>
          <w:w w:val="115"/>
          <w:sz w:val="22"/>
          <w:szCs w:val="22"/>
          <w:rPrChange w:id="3030" w:author="Wall, Alison E." w:date="2017-11-27T19:39:00Z">
            <w:rPr>
              <w:w w:val="115"/>
            </w:rPr>
          </w:rPrChange>
        </w:rPr>
        <w:t>ce</w:t>
      </w:r>
      <w:r w:rsidRPr="00635885">
        <w:rPr>
          <w:rFonts w:asciiTheme="minorHAnsi" w:hAnsiTheme="minorHAnsi"/>
          <w:w w:val="114"/>
          <w:sz w:val="22"/>
          <w:szCs w:val="22"/>
          <w:rPrChange w:id="3031" w:author="Wall, Alison E." w:date="2017-11-27T19:39:00Z">
            <w:rPr>
              <w:w w:val="114"/>
            </w:rPr>
          </w:rPrChange>
        </w:rPr>
        <w:t xml:space="preserve"> </w:t>
      </w:r>
      <w:r w:rsidRPr="00635885">
        <w:rPr>
          <w:rFonts w:asciiTheme="minorHAnsi" w:hAnsiTheme="minorHAnsi"/>
          <w:w w:val="115"/>
          <w:sz w:val="22"/>
          <w:szCs w:val="22"/>
          <w:rPrChange w:id="3032" w:author="Wall, Alison E." w:date="2017-11-27T19:39:00Z">
            <w:rPr>
              <w:w w:val="115"/>
            </w:rPr>
          </w:rPrChange>
        </w:rPr>
        <w:t>holds</w:t>
      </w:r>
      <w:r w:rsidRPr="00635885">
        <w:rPr>
          <w:rFonts w:asciiTheme="minorHAnsi" w:hAnsiTheme="minorHAnsi"/>
          <w:spacing w:val="-21"/>
          <w:w w:val="115"/>
          <w:sz w:val="22"/>
          <w:szCs w:val="22"/>
          <w:rPrChange w:id="3033" w:author="Wall, Alison E." w:date="2017-11-27T19:39:00Z">
            <w:rPr>
              <w:spacing w:val="-21"/>
              <w:w w:val="115"/>
            </w:rPr>
          </w:rPrChange>
        </w:rPr>
        <w:t xml:space="preserve"> </w:t>
      </w:r>
      <w:r w:rsidRPr="00635885">
        <w:rPr>
          <w:rFonts w:asciiTheme="minorHAnsi" w:hAnsiTheme="minorHAnsi"/>
          <w:w w:val="115"/>
          <w:sz w:val="22"/>
          <w:szCs w:val="22"/>
          <w:rPrChange w:id="3034" w:author="Wall, Alison E." w:date="2017-11-27T19:39:00Z">
            <w:rPr>
              <w:w w:val="115"/>
            </w:rPr>
          </w:rPrChange>
        </w:rPr>
        <w:t>a</w:t>
      </w:r>
      <w:r w:rsidRPr="00635885">
        <w:rPr>
          <w:rFonts w:asciiTheme="minorHAnsi" w:hAnsiTheme="minorHAnsi"/>
          <w:spacing w:val="-19"/>
          <w:w w:val="115"/>
          <w:sz w:val="22"/>
          <w:szCs w:val="22"/>
          <w:rPrChange w:id="3035" w:author="Wall, Alison E." w:date="2017-11-27T19:39:00Z">
            <w:rPr>
              <w:spacing w:val="-19"/>
              <w:w w:val="115"/>
            </w:rPr>
          </w:rPrChange>
        </w:rPr>
        <w:t xml:space="preserve"> </w:t>
      </w:r>
      <w:r w:rsidRPr="00635885">
        <w:rPr>
          <w:rFonts w:asciiTheme="minorHAnsi" w:hAnsiTheme="minorHAnsi"/>
          <w:spacing w:val="-1"/>
          <w:w w:val="115"/>
          <w:sz w:val="22"/>
          <w:szCs w:val="22"/>
          <w:rPrChange w:id="3036" w:author="Wall, Alison E." w:date="2017-11-27T19:39:00Z">
            <w:rPr>
              <w:spacing w:val="-1"/>
              <w:w w:val="115"/>
            </w:rPr>
          </w:rPrChange>
        </w:rPr>
        <w:t>f</w:t>
      </w:r>
      <w:r w:rsidRPr="00635885">
        <w:rPr>
          <w:rFonts w:asciiTheme="minorHAnsi" w:hAnsiTheme="minorHAnsi"/>
          <w:w w:val="115"/>
          <w:sz w:val="22"/>
          <w:szCs w:val="22"/>
          <w:rPrChange w:id="3037" w:author="Wall, Alison E." w:date="2017-11-27T19:39:00Z">
            <w:rPr>
              <w:w w:val="115"/>
            </w:rPr>
          </w:rPrChange>
        </w:rPr>
        <w:t>ormal</w:t>
      </w:r>
      <w:r w:rsidRPr="00635885">
        <w:rPr>
          <w:rFonts w:asciiTheme="minorHAnsi" w:hAnsiTheme="minorHAnsi"/>
          <w:spacing w:val="-18"/>
          <w:w w:val="115"/>
          <w:sz w:val="22"/>
          <w:szCs w:val="22"/>
          <w:rPrChange w:id="3038" w:author="Wall, Alison E." w:date="2017-11-27T19:39:00Z">
            <w:rPr>
              <w:spacing w:val="-18"/>
              <w:w w:val="115"/>
            </w:rPr>
          </w:rPrChange>
        </w:rPr>
        <w:t xml:space="preserve"> </w:t>
      </w:r>
      <w:r w:rsidRPr="00635885">
        <w:rPr>
          <w:rFonts w:asciiTheme="minorHAnsi" w:hAnsiTheme="minorHAnsi"/>
          <w:w w:val="115"/>
          <w:sz w:val="22"/>
          <w:szCs w:val="22"/>
          <w:rPrChange w:id="3039" w:author="Wall, Alison E." w:date="2017-11-27T19:39:00Z">
            <w:rPr>
              <w:w w:val="115"/>
            </w:rPr>
          </w:rPrChange>
        </w:rPr>
        <w:t>educ</w:t>
      </w:r>
      <w:r w:rsidRPr="00635885">
        <w:rPr>
          <w:rFonts w:asciiTheme="minorHAnsi" w:hAnsiTheme="minorHAnsi"/>
          <w:spacing w:val="-1"/>
          <w:w w:val="115"/>
          <w:sz w:val="22"/>
          <w:szCs w:val="22"/>
          <w:rPrChange w:id="3040" w:author="Wall, Alison E." w:date="2017-11-27T19:39:00Z">
            <w:rPr>
              <w:spacing w:val="-1"/>
              <w:w w:val="115"/>
            </w:rPr>
          </w:rPrChange>
        </w:rPr>
        <w:t>a</w:t>
      </w:r>
      <w:r w:rsidRPr="00635885">
        <w:rPr>
          <w:rFonts w:asciiTheme="minorHAnsi" w:hAnsiTheme="minorHAnsi"/>
          <w:w w:val="115"/>
          <w:sz w:val="22"/>
          <w:szCs w:val="22"/>
          <w:rPrChange w:id="3041" w:author="Wall, Alison E." w:date="2017-11-27T19:39:00Z">
            <w:rPr>
              <w:w w:val="115"/>
            </w:rPr>
          </w:rPrChange>
        </w:rPr>
        <w:t>tion</w:t>
      </w:r>
      <w:r w:rsidRPr="00635885">
        <w:rPr>
          <w:rFonts w:asciiTheme="minorHAnsi" w:hAnsiTheme="minorHAnsi"/>
          <w:spacing w:val="-18"/>
          <w:w w:val="115"/>
          <w:sz w:val="22"/>
          <w:szCs w:val="22"/>
          <w:rPrChange w:id="3042" w:author="Wall, Alison E." w:date="2017-11-27T19:39:00Z">
            <w:rPr>
              <w:spacing w:val="-18"/>
              <w:w w:val="115"/>
            </w:rPr>
          </w:rPrChange>
        </w:rPr>
        <w:t xml:space="preserve"> </w:t>
      </w:r>
      <w:r w:rsidRPr="00635885">
        <w:rPr>
          <w:rFonts w:asciiTheme="minorHAnsi" w:hAnsiTheme="minorHAnsi"/>
          <w:w w:val="115"/>
          <w:sz w:val="22"/>
          <w:szCs w:val="22"/>
          <w:rPrChange w:id="3043" w:author="Wall, Alison E." w:date="2017-11-27T19:39:00Z">
            <w:rPr>
              <w:w w:val="115"/>
            </w:rPr>
          </w:rPrChange>
        </w:rPr>
        <w:t>le</w:t>
      </w:r>
      <w:r w:rsidRPr="00635885">
        <w:rPr>
          <w:rFonts w:asciiTheme="minorHAnsi" w:hAnsiTheme="minorHAnsi"/>
          <w:spacing w:val="-1"/>
          <w:w w:val="115"/>
          <w:sz w:val="22"/>
          <w:szCs w:val="22"/>
          <w:rPrChange w:id="3044" w:author="Wall, Alison E." w:date="2017-11-27T19:39:00Z">
            <w:rPr>
              <w:spacing w:val="-1"/>
              <w:w w:val="115"/>
            </w:rPr>
          </w:rPrChange>
        </w:rPr>
        <w:t>s</w:t>
      </w:r>
      <w:r w:rsidRPr="00635885">
        <w:rPr>
          <w:rFonts w:asciiTheme="minorHAnsi" w:hAnsiTheme="minorHAnsi"/>
          <w:w w:val="115"/>
          <w:sz w:val="22"/>
          <w:szCs w:val="22"/>
          <w:rPrChange w:id="3045" w:author="Wall, Alison E." w:date="2017-11-27T19:39:00Z">
            <w:rPr>
              <w:w w:val="115"/>
            </w:rPr>
          </w:rPrChange>
        </w:rPr>
        <w:t>s</w:t>
      </w:r>
      <w:r w:rsidRPr="00635885">
        <w:rPr>
          <w:rFonts w:asciiTheme="minorHAnsi" w:hAnsiTheme="minorHAnsi"/>
          <w:spacing w:val="-19"/>
          <w:w w:val="115"/>
          <w:sz w:val="22"/>
          <w:szCs w:val="22"/>
          <w:rPrChange w:id="3046" w:author="Wall, Alison E." w:date="2017-11-27T19:39:00Z">
            <w:rPr>
              <w:spacing w:val="-19"/>
              <w:w w:val="115"/>
            </w:rPr>
          </w:rPrChange>
        </w:rPr>
        <w:t xml:space="preserve"> </w:t>
      </w:r>
      <w:r w:rsidRPr="00635885">
        <w:rPr>
          <w:rFonts w:asciiTheme="minorHAnsi" w:hAnsiTheme="minorHAnsi"/>
          <w:w w:val="115"/>
          <w:sz w:val="22"/>
          <w:szCs w:val="22"/>
          <w:rPrChange w:id="3047" w:author="Wall, Alison E." w:date="2017-11-27T19:39:00Z">
            <w:rPr>
              <w:w w:val="115"/>
            </w:rPr>
          </w:rPrChange>
        </w:rPr>
        <w:t>than</w:t>
      </w:r>
      <w:r w:rsidRPr="00635885">
        <w:rPr>
          <w:rFonts w:asciiTheme="minorHAnsi" w:hAnsiTheme="minorHAnsi"/>
          <w:spacing w:val="-18"/>
          <w:w w:val="115"/>
          <w:sz w:val="22"/>
          <w:szCs w:val="22"/>
          <w:rPrChange w:id="3048" w:author="Wall, Alison E." w:date="2017-11-27T19:39:00Z">
            <w:rPr>
              <w:spacing w:val="-18"/>
              <w:w w:val="115"/>
            </w:rPr>
          </w:rPrChange>
        </w:rPr>
        <w:t xml:space="preserve"> </w:t>
      </w:r>
      <w:r w:rsidRPr="00635885">
        <w:rPr>
          <w:rFonts w:asciiTheme="minorHAnsi" w:hAnsiTheme="minorHAnsi"/>
          <w:w w:val="115"/>
          <w:sz w:val="22"/>
          <w:szCs w:val="22"/>
          <w:rPrChange w:id="3049" w:author="Wall, Alison E." w:date="2017-11-27T19:39:00Z">
            <w:rPr>
              <w:w w:val="115"/>
            </w:rPr>
          </w:rPrChange>
        </w:rPr>
        <w:t>a</w:t>
      </w:r>
      <w:r w:rsidRPr="00635885">
        <w:rPr>
          <w:rFonts w:asciiTheme="minorHAnsi" w:hAnsiTheme="minorHAnsi"/>
          <w:spacing w:val="-19"/>
          <w:w w:val="115"/>
          <w:sz w:val="22"/>
          <w:szCs w:val="22"/>
          <w:rPrChange w:id="3050" w:author="Wall, Alison E." w:date="2017-11-27T19:39:00Z">
            <w:rPr>
              <w:spacing w:val="-19"/>
              <w:w w:val="115"/>
            </w:rPr>
          </w:rPrChange>
        </w:rPr>
        <w:t xml:space="preserve"> </w:t>
      </w:r>
      <w:r w:rsidRPr="00635885">
        <w:rPr>
          <w:rFonts w:asciiTheme="minorHAnsi" w:hAnsiTheme="minorHAnsi"/>
          <w:w w:val="115"/>
          <w:sz w:val="22"/>
          <w:szCs w:val="22"/>
          <w:rPrChange w:id="3051" w:author="Wall, Alison E." w:date="2017-11-27T19:39:00Z">
            <w:rPr>
              <w:w w:val="115"/>
            </w:rPr>
          </w:rPrChange>
        </w:rPr>
        <w:t>Bachelo</w:t>
      </w:r>
      <w:r w:rsidRPr="00635885">
        <w:rPr>
          <w:rFonts w:asciiTheme="minorHAnsi" w:hAnsiTheme="minorHAnsi"/>
          <w:spacing w:val="-2"/>
          <w:w w:val="115"/>
          <w:sz w:val="22"/>
          <w:szCs w:val="22"/>
          <w:rPrChange w:id="3052" w:author="Wall, Alison E." w:date="2017-11-27T19:39:00Z">
            <w:rPr>
              <w:spacing w:val="-2"/>
              <w:w w:val="115"/>
            </w:rPr>
          </w:rPrChange>
        </w:rPr>
        <w:t>r</w:t>
      </w:r>
      <w:ins w:id="3053" w:author="Wall, Alison E." w:date="2017-11-28T07:14:00Z">
        <w:r w:rsidR="00F14600">
          <w:rPr>
            <w:rFonts w:asciiTheme="minorHAnsi" w:hAnsiTheme="minorHAnsi"/>
            <w:spacing w:val="-2"/>
            <w:w w:val="115"/>
            <w:sz w:val="22"/>
            <w:szCs w:val="22"/>
          </w:rPr>
          <w:t>’</w:t>
        </w:r>
      </w:ins>
      <w:r w:rsidRPr="00635885">
        <w:rPr>
          <w:rFonts w:asciiTheme="minorHAnsi" w:hAnsiTheme="minorHAnsi"/>
          <w:w w:val="115"/>
          <w:sz w:val="22"/>
          <w:szCs w:val="22"/>
          <w:rPrChange w:id="3054" w:author="Wall, Alison E." w:date="2017-11-27T19:39:00Z">
            <w:rPr>
              <w:w w:val="115"/>
            </w:rPr>
          </w:rPrChange>
        </w:rPr>
        <w:t>s</w:t>
      </w:r>
      <w:r w:rsidRPr="00635885">
        <w:rPr>
          <w:rFonts w:asciiTheme="minorHAnsi" w:hAnsiTheme="minorHAnsi"/>
          <w:spacing w:val="-20"/>
          <w:w w:val="115"/>
          <w:sz w:val="22"/>
          <w:szCs w:val="22"/>
          <w:rPrChange w:id="3055" w:author="Wall, Alison E." w:date="2017-11-27T19:39:00Z">
            <w:rPr>
              <w:spacing w:val="-20"/>
              <w:w w:val="115"/>
            </w:rPr>
          </w:rPrChange>
        </w:rPr>
        <w:t xml:space="preserve"> </w:t>
      </w:r>
      <w:r w:rsidRPr="00635885">
        <w:rPr>
          <w:rFonts w:asciiTheme="minorHAnsi" w:hAnsiTheme="minorHAnsi"/>
          <w:w w:val="115"/>
          <w:sz w:val="22"/>
          <w:szCs w:val="22"/>
          <w:rPrChange w:id="3056" w:author="Wall, Alison E." w:date="2017-11-27T19:39:00Z">
            <w:rPr>
              <w:w w:val="115"/>
            </w:rPr>
          </w:rPrChange>
        </w:rPr>
        <w:t>de</w:t>
      </w:r>
      <w:r w:rsidRPr="00635885">
        <w:rPr>
          <w:rFonts w:asciiTheme="minorHAnsi" w:hAnsiTheme="minorHAnsi"/>
          <w:spacing w:val="-2"/>
          <w:w w:val="115"/>
          <w:sz w:val="22"/>
          <w:szCs w:val="22"/>
          <w:rPrChange w:id="3057" w:author="Wall, Alison E." w:date="2017-11-27T19:39:00Z">
            <w:rPr>
              <w:spacing w:val="-2"/>
              <w:w w:val="115"/>
            </w:rPr>
          </w:rPrChange>
        </w:rPr>
        <w:t>gr</w:t>
      </w:r>
      <w:r w:rsidRPr="00635885">
        <w:rPr>
          <w:rFonts w:asciiTheme="minorHAnsi" w:hAnsiTheme="minorHAnsi"/>
          <w:w w:val="115"/>
          <w:sz w:val="22"/>
          <w:szCs w:val="22"/>
          <w:rPrChange w:id="3058" w:author="Wall, Alison E." w:date="2017-11-27T19:39:00Z">
            <w:rPr>
              <w:w w:val="115"/>
            </w:rPr>
          </w:rPrChange>
        </w:rPr>
        <w:t>ee</w:t>
      </w:r>
      <w:r w:rsidRPr="00635885">
        <w:rPr>
          <w:rFonts w:asciiTheme="minorHAnsi" w:hAnsiTheme="minorHAnsi"/>
          <w:spacing w:val="-19"/>
          <w:w w:val="115"/>
          <w:sz w:val="22"/>
          <w:szCs w:val="22"/>
          <w:rPrChange w:id="3059" w:author="Wall, Alison E." w:date="2017-11-27T19:39:00Z">
            <w:rPr>
              <w:spacing w:val="-19"/>
              <w:w w:val="115"/>
            </w:rPr>
          </w:rPrChange>
        </w:rPr>
        <w:t xml:space="preserve"> </w:t>
      </w:r>
      <w:r w:rsidRPr="00635885">
        <w:rPr>
          <w:rFonts w:asciiTheme="minorHAnsi" w:hAnsiTheme="minorHAnsi"/>
          <w:w w:val="115"/>
          <w:sz w:val="22"/>
          <w:szCs w:val="22"/>
          <w:rPrChange w:id="3060" w:author="Wall, Alison E." w:date="2017-11-27T19:39:00Z">
            <w:rPr>
              <w:w w:val="115"/>
            </w:rPr>
          </w:rPrChange>
        </w:rPr>
        <w:t>{Cit</w:t>
      </w:r>
      <w:r w:rsidRPr="00635885">
        <w:rPr>
          <w:rFonts w:asciiTheme="minorHAnsi" w:hAnsiTheme="minorHAnsi"/>
          <w:spacing w:val="-1"/>
          <w:w w:val="115"/>
          <w:sz w:val="22"/>
          <w:szCs w:val="22"/>
          <w:rPrChange w:id="3061" w:author="Wall, Alison E." w:date="2017-11-27T19:39:00Z">
            <w:rPr>
              <w:spacing w:val="-1"/>
              <w:w w:val="115"/>
            </w:rPr>
          </w:rPrChange>
        </w:rPr>
        <w:t>a</w:t>
      </w:r>
      <w:r w:rsidRPr="00635885">
        <w:rPr>
          <w:rFonts w:asciiTheme="minorHAnsi" w:hAnsiTheme="minorHAnsi"/>
          <w:w w:val="115"/>
          <w:sz w:val="22"/>
          <w:szCs w:val="22"/>
          <w:rPrChange w:id="3062" w:author="Wall, Alison E." w:date="2017-11-27T19:39:00Z">
            <w:rPr>
              <w:w w:val="115"/>
            </w:rPr>
          </w:rPrChange>
        </w:rPr>
        <w:t>tion</w:t>
      </w:r>
      <w:r w:rsidRPr="00635885">
        <w:rPr>
          <w:rFonts w:asciiTheme="minorHAnsi" w:hAnsiTheme="minorHAnsi"/>
          <w:spacing w:val="-18"/>
          <w:w w:val="115"/>
          <w:sz w:val="22"/>
          <w:szCs w:val="22"/>
          <w:rPrChange w:id="3063" w:author="Wall, Alison E." w:date="2017-11-27T19:39:00Z">
            <w:rPr>
              <w:spacing w:val="-18"/>
              <w:w w:val="115"/>
            </w:rPr>
          </w:rPrChange>
        </w:rPr>
        <w:t xml:space="preserve"> </w:t>
      </w:r>
      <w:r w:rsidRPr="00635885">
        <w:rPr>
          <w:rFonts w:asciiTheme="minorHAnsi" w:hAnsiTheme="minorHAnsi"/>
          <w:w w:val="115"/>
          <w:sz w:val="22"/>
          <w:szCs w:val="22"/>
          <w:rPrChange w:id="3064" w:author="Wall, Alison E." w:date="2017-11-27T19:39:00Z">
            <w:rPr>
              <w:w w:val="115"/>
            </w:rPr>
          </w:rPrChange>
        </w:rPr>
        <w:t>needed?</w:t>
      </w:r>
      <w:r w:rsidRPr="00635885">
        <w:rPr>
          <w:rFonts w:asciiTheme="minorHAnsi" w:hAnsiTheme="minorHAnsi"/>
          <w:spacing w:val="-18"/>
          <w:w w:val="115"/>
          <w:sz w:val="22"/>
          <w:szCs w:val="22"/>
          <w:rPrChange w:id="3065" w:author="Wall, Alison E." w:date="2017-11-27T19:39:00Z">
            <w:rPr>
              <w:spacing w:val="-18"/>
              <w:w w:val="115"/>
            </w:rPr>
          </w:rPrChange>
        </w:rPr>
        <w:t xml:space="preserve"> </w:t>
      </w:r>
      <w:r w:rsidRPr="00635885">
        <w:rPr>
          <w:rFonts w:asciiTheme="minorHAnsi" w:hAnsiTheme="minorHAnsi"/>
          <w:w w:val="115"/>
          <w:sz w:val="22"/>
          <w:szCs w:val="22"/>
          <w:rPrChange w:id="3066" w:author="Wall, Alison E." w:date="2017-11-27T19:39:00Z">
            <w:rPr>
              <w:w w:val="115"/>
            </w:rPr>
          </w:rPrChange>
        </w:rPr>
        <w:t>Can</w:t>
      </w:r>
      <w:r w:rsidRPr="00635885">
        <w:rPr>
          <w:rFonts w:asciiTheme="minorHAnsi" w:hAnsiTheme="minorHAnsi"/>
          <w:spacing w:val="-18"/>
          <w:w w:val="115"/>
          <w:sz w:val="22"/>
          <w:szCs w:val="22"/>
          <w:rPrChange w:id="3067" w:author="Wall, Alison E." w:date="2017-11-27T19:39:00Z">
            <w:rPr>
              <w:spacing w:val="-18"/>
              <w:w w:val="115"/>
            </w:rPr>
          </w:rPrChange>
        </w:rPr>
        <w:t xml:space="preserve"> </w:t>
      </w:r>
      <w:commentRangeStart w:id="3068"/>
      <w:r w:rsidRPr="00635885">
        <w:rPr>
          <w:rFonts w:asciiTheme="minorHAnsi" w:hAnsiTheme="minorHAnsi"/>
          <w:spacing w:val="-3"/>
          <w:w w:val="115"/>
          <w:sz w:val="22"/>
          <w:szCs w:val="22"/>
          <w:rPrChange w:id="3069" w:author="Wall, Alison E." w:date="2017-11-27T19:39:00Z">
            <w:rPr>
              <w:spacing w:val="-3"/>
              <w:w w:val="115"/>
            </w:rPr>
          </w:rPrChange>
        </w:rPr>
        <w:t>y</w:t>
      </w:r>
      <w:r w:rsidRPr="00635885">
        <w:rPr>
          <w:rFonts w:asciiTheme="minorHAnsi" w:hAnsiTheme="minorHAnsi"/>
          <w:w w:val="115"/>
          <w:sz w:val="22"/>
          <w:szCs w:val="22"/>
          <w:rPrChange w:id="3070" w:author="Wall, Alison E." w:date="2017-11-27T19:39:00Z">
            <w:rPr>
              <w:w w:val="115"/>
            </w:rPr>
          </w:rPrChange>
        </w:rPr>
        <w:t>ou</w:t>
      </w:r>
      <w:r w:rsidRPr="00635885">
        <w:rPr>
          <w:rFonts w:asciiTheme="minorHAnsi" w:hAnsiTheme="minorHAnsi"/>
          <w:w w:val="113"/>
          <w:sz w:val="22"/>
          <w:szCs w:val="22"/>
          <w:rPrChange w:id="3071" w:author="Wall, Alison E." w:date="2017-11-27T19:39:00Z">
            <w:rPr>
              <w:w w:val="113"/>
            </w:rPr>
          </w:rPrChange>
        </w:rPr>
        <w:t xml:space="preserve"> </w:t>
      </w:r>
      <w:commentRangeEnd w:id="3068"/>
      <w:r w:rsidR="00F14600">
        <w:rPr>
          <w:rStyle w:val="CommentReference"/>
          <w:rFonts w:asciiTheme="minorHAnsi" w:eastAsiaTheme="minorHAnsi" w:hAnsiTheme="minorHAnsi"/>
        </w:rPr>
        <w:commentReference w:id="3068"/>
      </w:r>
      <w:r w:rsidRPr="00635885">
        <w:rPr>
          <w:rFonts w:asciiTheme="minorHAnsi" w:hAnsiTheme="minorHAnsi"/>
          <w:spacing w:val="-2"/>
          <w:w w:val="115"/>
          <w:sz w:val="22"/>
          <w:szCs w:val="22"/>
          <w:rPrChange w:id="3072" w:author="Wall, Alison E." w:date="2017-11-27T19:39:00Z">
            <w:rPr>
              <w:spacing w:val="-2"/>
              <w:w w:val="115"/>
            </w:rPr>
          </w:rPrChange>
        </w:rPr>
        <w:t>ge</w:t>
      </w:r>
      <w:r w:rsidRPr="00635885">
        <w:rPr>
          <w:rFonts w:asciiTheme="minorHAnsi" w:hAnsiTheme="minorHAnsi"/>
          <w:w w:val="115"/>
          <w:sz w:val="22"/>
          <w:szCs w:val="22"/>
          <w:rPrChange w:id="3073" w:author="Wall, Alison E." w:date="2017-11-27T19:39:00Z">
            <w:rPr>
              <w:w w:val="115"/>
            </w:rPr>
          </w:rPrChange>
        </w:rPr>
        <w:t>t</w:t>
      </w:r>
      <w:r w:rsidRPr="00635885">
        <w:rPr>
          <w:rFonts w:asciiTheme="minorHAnsi" w:hAnsiTheme="minorHAnsi"/>
          <w:spacing w:val="-9"/>
          <w:w w:val="115"/>
          <w:sz w:val="22"/>
          <w:szCs w:val="22"/>
          <w:rPrChange w:id="3074" w:author="Wall, Alison E." w:date="2017-11-27T19:39:00Z">
            <w:rPr>
              <w:spacing w:val="-9"/>
              <w:w w:val="115"/>
            </w:rPr>
          </w:rPrChange>
        </w:rPr>
        <w:t xml:space="preserve"> </w:t>
      </w:r>
      <w:r w:rsidRPr="00635885">
        <w:rPr>
          <w:rFonts w:asciiTheme="minorHAnsi" w:hAnsiTheme="minorHAnsi"/>
          <w:w w:val="115"/>
          <w:sz w:val="22"/>
          <w:szCs w:val="22"/>
          <w:rPrChange w:id="3075" w:author="Wall, Alison E." w:date="2017-11-27T19:39:00Z">
            <w:rPr>
              <w:w w:val="115"/>
            </w:rPr>
          </w:rPrChange>
        </w:rPr>
        <w:t>one?}.</w:t>
      </w:r>
      <w:r w:rsidRPr="00635885">
        <w:rPr>
          <w:rFonts w:asciiTheme="minorHAnsi" w:hAnsiTheme="minorHAnsi"/>
          <w:spacing w:val="-6"/>
          <w:w w:val="115"/>
          <w:sz w:val="22"/>
          <w:szCs w:val="22"/>
          <w:rPrChange w:id="3076" w:author="Wall, Alison E." w:date="2017-11-27T19:39:00Z">
            <w:rPr>
              <w:spacing w:val="-6"/>
              <w:w w:val="115"/>
            </w:rPr>
          </w:rPrChange>
        </w:rPr>
        <w:t xml:space="preserve"> </w:t>
      </w:r>
      <w:r w:rsidRPr="00635885">
        <w:rPr>
          <w:rFonts w:asciiTheme="minorHAnsi" w:hAnsiTheme="minorHAnsi"/>
          <w:spacing w:val="-2"/>
          <w:w w:val="115"/>
          <w:sz w:val="22"/>
          <w:szCs w:val="22"/>
          <w:rPrChange w:id="3077" w:author="Wall, Alison E." w:date="2017-11-27T19:39:00Z">
            <w:rPr>
              <w:spacing w:val="-2"/>
              <w:w w:val="115"/>
            </w:rPr>
          </w:rPrChange>
        </w:rPr>
        <w:t>Ad</w:t>
      </w:r>
      <w:r w:rsidRPr="00635885">
        <w:rPr>
          <w:rFonts w:asciiTheme="minorHAnsi" w:hAnsiTheme="minorHAnsi"/>
          <w:w w:val="115"/>
          <w:sz w:val="22"/>
          <w:szCs w:val="22"/>
          <w:rPrChange w:id="3078" w:author="Wall, Alison E." w:date="2017-11-27T19:39:00Z">
            <w:rPr>
              <w:w w:val="115"/>
            </w:rPr>
          </w:rPrChange>
        </w:rPr>
        <w:t>ding</w:t>
      </w:r>
      <w:r w:rsidRPr="00635885">
        <w:rPr>
          <w:rFonts w:asciiTheme="minorHAnsi" w:hAnsiTheme="minorHAnsi"/>
          <w:spacing w:val="-6"/>
          <w:w w:val="115"/>
          <w:sz w:val="22"/>
          <w:szCs w:val="22"/>
          <w:rPrChange w:id="3079" w:author="Wall, Alison E." w:date="2017-11-27T19:39:00Z">
            <w:rPr>
              <w:spacing w:val="-6"/>
              <w:w w:val="115"/>
            </w:rPr>
          </w:rPrChange>
        </w:rPr>
        <w:t xml:space="preserve"> </w:t>
      </w:r>
      <w:r w:rsidRPr="00635885">
        <w:rPr>
          <w:rFonts w:asciiTheme="minorHAnsi" w:hAnsiTheme="minorHAnsi"/>
          <w:spacing w:val="-1"/>
          <w:w w:val="115"/>
          <w:sz w:val="22"/>
          <w:szCs w:val="22"/>
          <w:rPrChange w:id="3080" w:author="Wall, Alison E." w:date="2017-11-27T19:39:00Z">
            <w:rPr>
              <w:spacing w:val="-1"/>
              <w:w w:val="115"/>
            </w:rPr>
          </w:rPrChange>
        </w:rPr>
        <w:t>t</w:t>
      </w:r>
      <w:r w:rsidRPr="00635885">
        <w:rPr>
          <w:rFonts w:asciiTheme="minorHAnsi" w:hAnsiTheme="minorHAnsi"/>
          <w:w w:val="115"/>
          <w:sz w:val="22"/>
          <w:szCs w:val="22"/>
          <w:rPrChange w:id="3081" w:author="Wall, Alison E." w:date="2017-11-27T19:39:00Z">
            <w:rPr>
              <w:w w:val="115"/>
            </w:rPr>
          </w:rPrChange>
        </w:rPr>
        <w:t>o</w:t>
      </w:r>
      <w:r w:rsidRPr="00635885">
        <w:rPr>
          <w:rFonts w:asciiTheme="minorHAnsi" w:hAnsiTheme="minorHAnsi"/>
          <w:spacing w:val="-12"/>
          <w:w w:val="115"/>
          <w:sz w:val="22"/>
          <w:szCs w:val="22"/>
          <w:rPrChange w:id="3082" w:author="Wall, Alison E." w:date="2017-11-27T19:39:00Z">
            <w:rPr>
              <w:spacing w:val="-12"/>
              <w:w w:val="115"/>
            </w:rPr>
          </w:rPrChange>
        </w:rPr>
        <w:t xml:space="preserve"> </w:t>
      </w:r>
      <w:r w:rsidRPr="00635885">
        <w:rPr>
          <w:rFonts w:asciiTheme="minorHAnsi" w:hAnsiTheme="minorHAnsi"/>
          <w:w w:val="115"/>
          <w:sz w:val="22"/>
          <w:szCs w:val="22"/>
          <w:rPrChange w:id="3083" w:author="Wall, Alison E." w:date="2017-11-27T19:39:00Z">
            <w:rPr>
              <w:w w:val="115"/>
            </w:rPr>
          </w:rPrChange>
        </w:rPr>
        <w:t>th</w:t>
      </w:r>
      <w:r w:rsidRPr="00635885">
        <w:rPr>
          <w:rFonts w:asciiTheme="minorHAnsi" w:hAnsiTheme="minorHAnsi"/>
          <w:spacing w:val="-2"/>
          <w:w w:val="115"/>
          <w:sz w:val="22"/>
          <w:szCs w:val="22"/>
          <w:rPrChange w:id="3084" w:author="Wall, Alison E." w:date="2017-11-27T19:39:00Z">
            <w:rPr>
              <w:spacing w:val="-2"/>
              <w:w w:val="115"/>
            </w:rPr>
          </w:rPrChange>
        </w:rPr>
        <w:t>a</w:t>
      </w:r>
      <w:r w:rsidRPr="00635885">
        <w:rPr>
          <w:rFonts w:asciiTheme="minorHAnsi" w:hAnsiTheme="minorHAnsi"/>
          <w:w w:val="115"/>
          <w:sz w:val="22"/>
          <w:szCs w:val="22"/>
          <w:rPrChange w:id="3085" w:author="Wall, Alison E." w:date="2017-11-27T19:39:00Z">
            <w:rPr>
              <w:w w:val="115"/>
            </w:rPr>
          </w:rPrChange>
        </w:rPr>
        <w:t>t</w:t>
      </w:r>
      <w:r w:rsidRPr="00635885">
        <w:rPr>
          <w:rFonts w:asciiTheme="minorHAnsi" w:hAnsiTheme="minorHAnsi"/>
          <w:spacing w:val="-9"/>
          <w:w w:val="115"/>
          <w:sz w:val="22"/>
          <w:szCs w:val="22"/>
          <w:rPrChange w:id="3086" w:author="Wall, Alison E." w:date="2017-11-27T19:39:00Z">
            <w:rPr>
              <w:spacing w:val="-9"/>
              <w:w w:val="115"/>
            </w:rPr>
          </w:rPrChange>
        </w:rPr>
        <w:t xml:space="preserve"> </w:t>
      </w:r>
      <w:r w:rsidRPr="00635885">
        <w:rPr>
          <w:rFonts w:asciiTheme="minorHAnsi" w:hAnsiTheme="minorHAnsi"/>
          <w:spacing w:val="-2"/>
          <w:w w:val="115"/>
          <w:sz w:val="22"/>
          <w:szCs w:val="22"/>
          <w:rPrChange w:id="3087" w:author="Wall, Alison E." w:date="2017-11-27T19:39:00Z">
            <w:rPr>
              <w:spacing w:val="-2"/>
              <w:w w:val="115"/>
            </w:rPr>
          </w:rPrChange>
        </w:rPr>
        <w:t>gr</w:t>
      </w:r>
      <w:r w:rsidRPr="00635885">
        <w:rPr>
          <w:rFonts w:asciiTheme="minorHAnsi" w:hAnsiTheme="minorHAnsi"/>
          <w:w w:val="115"/>
          <w:sz w:val="22"/>
          <w:szCs w:val="22"/>
          <w:rPrChange w:id="3088" w:author="Wall, Alison E." w:date="2017-11-27T19:39:00Z">
            <w:rPr>
              <w:w w:val="115"/>
            </w:rPr>
          </w:rPrChange>
        </w:rPr>
        <w:t>oup</w:t>
      </w:r>
      <w:r w:rsidRPr="00635885">
        <w:rPr>
          <w:rFonts w:asciiTheme="minorHAnsi" w:hAnsiTheme="minorHAnsi"/>
          <w:spacing w:val="-12"/>
          <w:w w:val="115"/>
          <w:sz w:val="22"/>
          <w:szCs w:val="22"/>
          <w:rPrChange w:id="3089" w:author="Wall, Alison E." w:date="2017-11-27T19:39:00Z">
            <w:rPr>
              <w:spacing w:val="-12"/>
              <w:w w:val="115"/>
            </w:rPr>
          </w:rPrChange>
        </w:rPr>
        <w:t xml:space="preserve"> </w:t>
      </w:r>
      <w:r w:rsidRPr="00635885">
        <w:rPr>
          <w:rFonts w:asciiTheme="minorHAnsi" w:hAnsiTheme="minorHAnsi"/>
          <w:w w:val="115"/>
          <w:sz w:val="22"/>
          <w:szCs w:val="22"/>
          <w:rPrChange w:id="3090" w:author="Wall, Alison E." w:date="2017-11-27T19:39:00Z">
            <w:rPr>
              <w:w w:val="115"/>
            </w:rPr>
          </w:rPrChange>
        </w:rPr>
        <w:t>is</w:t>
      </w:r>
      <w:r w:rsidRPr="00635885">
        <w:rPr>
          <w:rFonts w:asciiTheme="minorHAnsi" w:hAnsiTheme="minorHAnsi"/>
          <w:spacing w:val="-8"/>
          <w:w w:val="115"/>
          <w:sz w:val="22"/>
          <w:szCs w:val="22"/>
          <w:rPrChange w:id="3091" w:author="Wall, Alison E." w:date="2017-11-27T19:39:00Z">
            <w:rPr>
              <w:spacing w:val="-8"/>
              <w:w w:val="115"/>
            </w:rPr>
          </w:rPrChange>
        </w:rPr>
        <w:t xml:space="preserve"> </w:t>
      </w:r>
      <w:r w:rsidRPr="00635885">
        <w:rPr>
          <w:rFonts w:asciiTheme="minorHAnsi" w:hAnsiTheme="minorHAnsi"/>
          <w:w w:val="115"/>
          <w:sz w:val="22"/>
          <w:szCs w:val="22"/>
          <w:rPrChange w:id="3092" w:author="Wall, Alison E." w:date="2017-11-27T19:39:00Z">
            <w:rPr>
              <w:w w:val="115"/>
            </w:rPr>
          </w:rPrChange>
        </w:rPr>
        <w:t>the</w:t>
      </w:r>
      <w:r w:rsidRPr="00635885">
        <w:rPr>
          <w:rFonts w:asciiTheme="minorHAnsi" w:hAnsiTheme="minorHAnsi"/>
          <w:spacing w:val="-9"/>
          <w:w w:val="115"/>
          <w:sz w:val="22"/>
          <w:szCs w:val="22"/>
          <w:rPrChange w:id="3093" w:author="Wall, Alison E." w:date="2017-11-27T19:39:00Z">
            <w:rPr>
              <w:spacing w:val="-9"/>
              <w:w w:val="115"/>
            </w:rPr>
          </w:rPrChange>
        </w:rPr>
        <w:t xml:space="preserve"> </w:t>
      </w:r>
      <w:r w:rsidRPr="00635885">
        <w:rPr>
          <w:rFonts w:asciiTheme="minorHAnsi" w:hAnsiTheme="minorHAnsi"/>
          <w:w w:val="115"/>
          <w:sz w:val="22"/>
          <w:szCs w:val="22"/>
          <w:rPrChange w:id="3094" w:author="Wall, Alison E." w:date="2017-11-27T19:39:00Z">
            <w:rPr>
              <w:w w:val="115"/>
            </w:rPr>
          </w:rPrChange>
        </w:rPr>
        <w:t>po</w:t>
      </w:r>
      <w:r w:rsidRPr="00635885">
        <w:rPr>
          <w:rFonts w:asciiTheme="minorHAnsi" w:hAnsiTheme="minorHAnsi"/>
          <w:spacing w:val="-1"/>
          <w:w w:val="115"/>
          <w:sz w:val="22"/>
          <w:szCs w:val="22"/>
          <w:rPrChange w:id="3095" w:author="Wall, Alison E." w:date="2017-11-27T19:39:00Z">
            <w:rPr>
              <w:spacing w:val="-1"/>
              <w:w w:val="115"/>
            </w:rPr>
          </w:rPrChange>
        </w:rPr>
        <w:t>r</w:t>
      </w:r>
      <w:r w:rsidRPr="00635885">
        <w:rPr>
          <w:rFonts w:asciiTheme="minorHAnsi" w:hAnsiTheme="minorHAnsi"/>
          <w:w w:val="115"/>
          <w:sz w:val="22"/>
          <w:szCs w:val="22"/>
          <w:rPrChange w:id="3096" w:author="Wall, Alison E." w:date="2017-11-27T19:39:00Z">
            <w:rPr>
              <w:w w:val="115"/>
            </w:rPr>
          </w:rPrChange>
        </w:rPr>
        <w:t>tion</w:t>
      </w:r>
      <w:r w:rsidRPr="00635885">
        <w:rPr>
          <w:rFonts w:asciiTheme="minorHAnsi" w:hAnsiTheme="minorHAnsi"/>
          <w:spacing w:val="-6"/>
          <w:w w:val="115"/>
          <w:sz w:val="22"/>
          <w:szCs w:val="22"/>
          <w:rPrChange w:id="3097" w:author="Wall, Alison E." w:date="2017-11-27T19:39:00Z">
            <w:rPr>
              <w:spacing w:val="-6"/>
              <w:w w:val="115"/>
            </w:rPr>
          </w:rPrChange>
        </w:rPr>
        <w:t xml:space="preserve"> </w:t>
      </w:r>
      <w:r w:rsidRPr="00635885">
        <w:rPr>
          <w:rFonts w:asciiTheme="minorHAnsi" w:hAnsiTheme="minorHAnsi"/>
          <w:spacing w:val="-1"/>
          <w:w w:val="115"/>
          <w:sz w:val="22"/>
          <w:szCs w:val="22"/>
          <w:rPrChange w:id="3098" w:author="Wall, Alison E." w:date="2017-11-27T19:39:00Z">
            <w:rPr>
              <w:spacing w:val="-1"/>
              <w:w w:val="115"/>
            </w:rPr>
          </w:rPrChange>
        </w:rPr>
        <w:t>o</w:t>
      </w:r>
      <w:r w:rsidRPr="00635885">
        <w:rPr>
          <w:rFonts w:asciiTheme="minorHAnsi" w:hAnsiTheme="minorHAnsi"/>
          <w:w w:val="115"/>
          <w:sz w:val="22"/>
          <w:szCs w:val="22"/>
          <w:rPrChange w:id="3099" w:author="Wall, Alison E." w:date="2017-11-27T19:39:00Z">
            <w:rPr>
              <w:w w:val="115"/>
            </w:rPr>
          </w:rPrChange>
        </w:rPr>
        <w:t>f</w:t>
      </w:r>
      <w:r w:rsidRPr="00635885">
        <w:rPr>
          <w:rFonts w:asciiTheme="minorHAnsi" w:hAnsiTheme="minorHAnsi"/>
          <w:spacing w:val="-8"/>
          <w:w w:val="115"/>
          <w:sz w:val="22"/>
          <w:szCs w:val="22"/>
          <w:rPrChange w:id="3100" w:author="Wall, Alison E." w:date="2017-11-27T19:39:00Z">
            <w:rPr>
              <w:spacing w:val="-8"/>
              <w:w w:val="115"/>
            </w:rPr>
          </w:rPrChange>
        </w:rPr>
        <w:t xml:space="preserve"> </w:t>
      </w:r>
      <w:r w:rsidRPr="00635885">
        <w:rPr>
          <w:rFonts w:asciiTheme="minorHAnsi" w:hAnsiTheme="minorHAnsi"/>
          <w:w w:val="115"/>
          <w:sz w:val="22"/>
          <w:szCs w:val="22"/>
          <w:rPrChange w:id="3101" w:author="Wall, Alison E." w:date="2017-11-27T19:39:00Z">
            <w:rPr>
              <w:w w:val="115"/>
            </w:rPr>
          </w:rPrChange>
        </w:rPr>
        <w:t>those</w:t>
      </w:r>
      <w:r w:rsidRPr="00635885">
        <w:rPr>
          <w:rFonts w:asciiTheme="minorHAnsi" w:hAnsiTheme="minorHAnsi"/>
          <w:spacing w:val="-9"/>
          <w:w w:val="115"/>
          <w:sz w:val="22"/>
          <w:szCs w:val="22"/>
          <w:rPrChange w:id="3102" w:author="Wall, Alison E." w:date="2017-11-27T19:39:00Z">
            <w:rPr>
              <w:spacing w:val="-9"/>
              <w:w w:val="115"/>
            </w:rPr>
          </w:rPrChange>
        </w:rPr>
        <w:t xml:space="preserve"> </w:t>
      </w:r>
      <w:r w:rsidRPr="00635885">
        <w:rPr>
          <w:rFonts w:asciiTheme="minorHAnsi" w:hAnsiTheme="minorHAnsi"/>
          <w:w w:val="115"/>
          <w:sz w:val="22"/>
          <w:szCs w:val="22"/>
          <w:rPrChange w:id="3103" w:author="Wall, Alison E." w:date="2017-11-27T19:39:00Z">
            <w:rPr>
              <w:w w:val="115"/>
            </w:rPr>
          </w:rPrChange>
        </w:rPr>
        <w:t>who</w:t>
      </w:r>
      <w:r w:rsidRPr="00635885">
        <w:rPr>
          <w:rFonts w:asciiTheme="minorHAnsi" w:hAnsiTheme="minorHAnsi"/>
          <w:spacing w:val="-12"/>
          <w:w w:val="115"/>
          <w:sz w:val="22"/>
          <w:szCs w:val="22"/>
          <w:rPrChange w:id="3104" w:author="Wall, Alison E." w:date="2017-11-27T19:39:00Z">
            <w:rPr>
              <w:spacing w:val="-12"/>
              <w:w w:val="115"/>
            </w:rPr>
          </w:rPrChange>
        </w:rPr>
        <w:t xml:space="preserve"> </w:t>
      </w:r>
      <w:r w:rsidRPr="00635885">
        <w:rPr>
          <w:rFonts w:asciiTheme="minorHAnsi" w:hAnsiTheme="minorHAnsi"/>
          <w:spacing w:val="-1"/>
          <w:w w:val="115"/>
          <w:sz w:val="22"/>
          <w:szCs w:val="22"/>
          <w:rPrChange w:id="3105" w:author="Wall, Alison E." w:date="2017-11-27T19:39:00Z">
            <w:rPr>
              <w:spacing w:val="-1"/>
              <w:w w:val="115"/>
            </w:rPr>
          </w:rPrChange>
        </w:rPr>
        <w:t>g</w:t>
      </w:r>
      <w:r w:rsidRPr="00635885">
        <w:rPr>
          <w:rFonts w:asciiTheme="minorHAnsi" w:hAnsiTheme="minorHAnsi"/>
          <w:w w:val="115"/>
          <w:sz w:val="22"/>
          <w:szCs w:val="22"/>
          <w:rPrChange w:id="3106" w:author="Wall, Alison E." w:date="2017-11-27T19:39:00Z">
            <w:rPr>
              <w:w w:val="115"/>
            </w:rPr>
          </w:rPrChange>
        </w:rPr>
        <w:t>o</w:t>
      </w:r>
      <w:r w:rsidRPr="00635885">
        <w:rPr>
          <w:rFonts w:asciiTheme="minorHAnsi" w:hAnsiTheme="minorHAnsi"/>
          <w:spacing w:val="-12"/>
          <w:w w:val="115"/>
          <w:sz w:val="22"/>
          <w:szCs w:val="22"/>
          <w:rPrChange w:id="3107" w:author="Wall, Alison E." w:date="2017-11-27T19:39:00Z">
            <w:rPr>
              <w:spacing w:val="-12"/>
              <w:w w:val="115"/>
            </w:rPr>
          </w:rPrChange>
        </w:rPr>
        <w:t xml:space="preserve"> </w:t>
      </w:r>
      <w:r w:rsidRPr="00635885">
        <w:rPr>
          <w:rFonts w:asciiTheme="minorHAnsi" w:hAnsiTheme="minorHAnsi"/>
          <w:w w:val="115"/>
          <w:sz w:val="22"/>
          <w:szCs w:val="22"/>
          <w:rPrChange w:id="3108" w:author="Wall, Alison E." w:date="2017-11-27T19:39:00Z">
            <w:rPr>
              <w:w w:val="115"/>
            </w:rPr>
          </w:rPrChange>
        </w:rPr>
        <w:t>th</w:t>
      </w:r>
      <w:r w:rsidRPr="00635885">
        <w:rPr>
          <w:rFonts w:asciiTheme="minorHAnsi" w:hAnsiTheme="minorHAnsi"/>
          <w:spacing w:val="-2"/>
          <w:w w:val="115"/>
          <w:sz w:val="22"/>
          <w:szCs w:val="22"/>
          <w:rPrChange w:id="3109" w:author="Wall, Alison E." w:date="2017-11-27T19:39:00Z">
            <w:rPr>
              <w:spacing w:val="-2"/>
              <w:w w:val="115"/>
            </w:rPr>
          </w:rPrChange>
        </w:rPr>
        <w:t>r</w:t>
      </w:r>
      <w:r w:rsidRPr="00635885">
        <w:rPr>
          <w:rFonts w:asciiTheme="minorHAnsi" w:hAnsiTheme="minorHAnsi"/>
          <w:w w:val="115"/>
          <w:sz w:val="22"/>
          <w:szCs w:val="22"/>
          <w:rPrChange w:id="3110" w:author="Wall, Alison E." w:date="2017-11-27T19:39:00Z">
            <w:rPr>
              <w:w w:val="115"/>
            </w:rPr>
          </w:rPrChange>
        </w:rPr>
        <w:t>ou</w:t>
      </w:r>
      <w:r w:rsidRPr="00635885">
        <w:rPr>
          <w:rFonts w:asciiTheme="minorHAnsi" w:hAnsiTheme="minorHAnsi"/>
          <w:spacing w:val="-2"/>
          <w:w w:val="115"/>
          <w:sz w:val="22"/>
          <w:szCs w:val="22"/>
          <w:rPrChange w:id="3111" w:author="Wall, Alison E." w:date="2017-11-27T19:39:00Z">
            <w:rPr>
              <w:spacing w:val="-2"/>
              <w:w w:val="115"/>
            </w:rPr>
          </w:rPrChange>
        </w:rPr>
        <w:t>g</w:t>
      </w:r>
      <w:r w:rsidRPr="00635885">
        <w:rPr>
          <w:rFonts w:asciiTheme="minorHAnsi" w:hAnsiTheme="minorHAnsi"/>
          <w:w w:val="115"/>
          <w:sz w:val="22"/>
          <w:szCs w:val="22"/>
          <w:rPrChange w:id="3112" w:author="Wall, Alison E." w:date="2017-11-27T19:39:00Z">
            <w:rPr>
              <w:w w:val="115"/>
            </w:rPr>
          </w:rPrChange>
        </w:rPr>
        <w:t>h</w:t>
      </w:r>
      <w:r w:rsidRPr="00635885">
        <w:rPr>
          <w:rFonts w:asciiTheme="minorHAnsi" w:hAnsiTheme="minorHAnsi"/>
          <w:spacing w:val="-6"/>
          <w:w w:val="115"/>
          <w:sz w:val="22"/>
          <w:szCs w:val="22"/>
          <w:rPrChange w:id="3113" w:author="Wall, Alison E." w:date="2017-11-27T19:39:00Z">
            <w:rPr>
              <w:spacing w:val="-6"/>
              <w:w w:val="115"/>
            </w:rPr>
          </w:rPrChange>
        </w:rPr>
        <w:t xml:space="preserve"> </w:t>
      </w:r>
      <w:r w:rsidRPr="00635885">
        <w:rPr>
          <w:rFonts w:asciiTheme="minorHAnsi" w:hAnsiTheme="minorHAnsi"/>
          <w:spacing w:val="-1"/>
          <w:w w:val="115"/>
          <w:sz w:val="22"/>
          <w:szCs w:val="22"/>
          <w:rPrChange w:id="3114" w:author="Wall, Alison E." w:date="2017-11-27T19:39:00Z">
            <w:rPr>
              <w:spacing w:val="-1"/>
              <w:w w:val="115"/>
            </w:rPr>
          </w:rPrChange>
        </w:rPr>
        <w:t>f</w:t>
      </w:r>
      <w:r w:rsidRPr="00635885">
        <w:rPr>
          <w:rFonts w:asciiTheme="minorHAnsi" w:hAnsiTheme="minorHAnsi"/>
          <w:w w:val="115"/>
          <w:sz w:val="22"/>
          <w:szCs w:val="22"/>
          <w:rPrChange w:id="3115" w:author="Wall, Alison E." w:date="2017-11-27T19:39:00Z">
            <w:rPr>
              <w:w w:val="115"/>
            </w:rPr>
          </w:rPrChange>
        </w:rPr>
        <w:t>a</w:t>
      </w:r>
      <w:r w:rsidRPr="00635885">
        <w:rPr>
          <w:rFonts w:asciiTheme="minorHAnsi" w:hAnsiTheme="minorHAnsi"/>
          <w:spacing w:val="-1"/>
          <w:w w:val="115"/>
          <w:sz w:val="22"/>
          <w:szCs w:val="22"/>
          <w:rPrChange w:id="3116" w:author="Wall, Alison E." w:date="2017-11-27T19:39:00Z">
            <w:rPr>
              <w:spacing w:val="-1"/>
              <w:w w:val="115"/>
            </w:rPr>
          </w:rPrChange>
        </w:rPr>
        <w:t>s</w:t>
      </w:r>
      <w:r w:rsidRPr="00635885">
        <w:rPr>
          <w:rFonts w:asciiTheme="minorHAnsi" w:hAnsiTheme="minorHAnsi"/>
          <w:w w:val="115"/>
          <w:sz w:val="22"/>
          <w:szCs w:val="22"/>
          <w:rPrChange w:id="3117" w:author="Wall, Alison E." w:date="2017-11-27T19:39:00Z">
            <w:rPr>
              <w:w w:val="115"/>
            </w:rPr>
          </w:rPrChange>
        </w:rPr>
        <w:t>t</w:t>
      </w:r>
      <w:r w:rsidRPr="00635885">
        <w:rPr>
          <w:rFonts w:asciiTheme="minorHAnsi" w:hAnsiTheme="minorHAnsi"/>
          <w:spacing w:val="-8"/>
          <w:w w:val="115"/>
          <w:sz w:val="22"/>
          <w:szCs w:val="22"/>
          <w:rPrChange w:id="3118" w:author="Wall, Alison E." w:date="2017-11-27T19:39:00Z">
            <w:rPr>
              <w:spacing w:val="-8"/>
              <w:w w:val="115"/>
            </w:rPr>
          </w:rPrChange>
        </w:rPr>
        <w:t xml:space="preserve"> </w:t>
      </w:r>
      <w:r w:rsidRPr="00635885">
        <w:rPr>
          <w:rFonts w:asciiTheme="minorHAnsi" w:hAnsiTheme="minorHAnsi"/>
          <w:w w:val="115"/>
          <w:sz w:val="22"/>
          <w:szCs w:val="22"/>
          <w:rPrChange w:id="3119" w:author="Wall, Alison E." w:date="2017-11-27T19:39:00Z">
            <w:rPr>
              <w:w w:val="115"/>
            </w:rPr>
          </w:rPrChange>
        </w:rPr>
        <w:t>paced</w:t>
      </w:r>
      <w:r w:rsidRPr="00635885">
        <w:rPr>
          <w:rFonts w:asciiTheme="minorHAnsi" w:hAnsiTheme="minorHAnsi"/>
          <w:w w:val="114"/>
          <w:sz w:val="22"/>
          <w:szCs w:val="22"/>
          <w:rPrChange w:id="3120" w:author="Wall, Alison E." w:date="2017-11-27T19:39:00Z">
            <w:rPr>
              <w:w w:val="114"/>
            </w:rPr>
          </w:rPrChange>
        </w:rPr>
        <w:t xml:space="preserve"> </w:t>
      </w:r>
      <w:r w:rsidRPr="00635885">
        <w:rPr>
          <w:rFonts w:asciiTheme="minorHAnsi" w:hAnsiTheme="minorHAnsi"/>
          <w:w w:val="115"/>
          <w:sz w:val="22"/>
          <w:szCs w:val="22"/>
          <w:rPrChange w:id="3121" w:author="Wall, Alison E." w:date="2017-11-27T19:39:00Z">
            <w:rPr>
              <w:w w:val="115"/>
            </w:rPr>
          </w:rPrChange>
        </w:rPr>
        <w:t>lear</w:t>
      </w:r>
      <w:r w:rsidRPr="00635885">
        <w:rPr>
          <w:rFonts w:asciiTheme="minorHAnsi" w:hAnsiTheme="minorHAnsi"/>
          <w:spacing w:val="-1"/>
          <w:w w:val="115"/>
          <w:sz w:val="22"/>
          <w:szCs w:val="22"/>
          <w:rPrChange w:id="3122" w:author="Wall, Alison E." w:date="2017-11-27T19:39:00Z">
            <w:rPr>
              <w:spacing w:val="-1"/>
              <w:w w:val="115"/>
            </w:rPr>
          </w:rPrChange>
        </w:rPr>
        <w:t>n</w:t>
      </w:r>
      <w:r w:rsidRPr="00635885">
        <w:rPr>
          <w:rFonts w:asciiTheme="minorHAnsi" w:hAnsiTheme="minorHAnsi"/>
          <w:w w:val="115"/>
          <w:sz w:val="22"/>
          <w:szCs w:val="22"/>
          <w:rPrChange w:id="3123" w:author="Wall, Alison E." w:date="2017-11-27T19:39:00Z">
            <w:rPr>
              <w:w w:val="115"/>
            </w:rPr>
          </w:rPrChange>
        </w:rPr>
        <w:t>i</w:t>
      </w:r>
      <w:r w:rsidRPr="00635885">
        <w:rPr>
          <w:rFonts w:asciiTheme="minorHAnsi" w:hAnsiTheme="minorHAnsi"/>
          <w:spacing w:val="-1"/>
          <w:w w:val="115"/>
          <w:sz w:val="22"/>
          <w:szCs w:val="22"/>
          <w:rPrChange w:id="3124" w:author="Wall, Alison E." w:date="2017-11-27T19:39:00Z">
            <w:rPr>
              <w:spacing w:val="-1"/>
              <w:w w:val="115"/>
            </w:rPr>
          </w:rPrChange>
        </w:rPr>
        <w:t>n</w:t>
      </w:r>
      <w:r w:rsidRPr="00635885">
        <w:rPr>
          <w:rFonts w:asciiTheme="minorHAnsi" w:hAnsiTheme="minorHAnsi"/>
          <w:w w:val="115"/>
          <w:sz w:val="22"/>
          <w:szCs w:val="22"/>
          <w:rPrChange w:id="3125" w:author="Wall, Alison E." w:date="2017-11-27T19:39:00Z">
            <w:rPr>
              <w:w w:val="115"/>
            </w:rPr>
          </w:rPrChange>
        </w:rPr>
        <w:t>g</w:t>
      </w:r>
      <w:r w:rsidRPr="00635885">
        <w:rPr>
          <w:rFonts w:asciiTheme="minorHAnsi" w:hAnsiTheme="minorHAnsi"/>
          <w:spacing w:val="-8"/>
          <w:w w:val="115"/>
          <w:sz w:val="22"/>
          <w:szCs w:val="22"/>
          <w:rPrChange w:id="3126" w:author="Wall, Alison E." w:date="2017-11-27T19:39:00Z">
            <w:rPr>
              <w:spacing w:val="-8"/>
              <w:w w:val="115"/>
            </w:rPr>
          </w:rPrChange>
        </w:rPr>
        <w:t xml:space="preserve"> </w:t>
      </w:r>
      <w:r w:rsidRPr="00635885">
        <w:rPr>
          <w:rFonts w:asciiTheme="minorHAnsi" w:hAnsiTheme="minorHAnsi"/>
          <w:w w:val="115"/>
          <w:sz w:val="22"/>
          <w:szCs w:val="22"/>
          <w:rPrChange w:id="3127" w:author="Wall, Alison E." w:date="2017-11-27T19:39:00Z">
            <w:rPr>
              <w:w w:val="115"/>
            </w:rPr>
          </w:rPrChange>
        </w:rPr>
        <w:t>p</w:t>
      </w:r>
      <w:r w:rsidRPr="00635885">
        <w:rPr>
          <w:rFonts w:asciiTheme="minorHAnsi" w:hAnsiTheme="minorHAnsi"/>
          <w:spacing w:val="-2"/>
          <w:w w:val="115"/>
          <w:sz w:val="22"/>
          <w:szCs w:val="22"/>
          <w:rPrChange w:id="3128" w:author="Wall, Alison E." w:date="2017-11-27T19:39:00Z">
            <w:rPr>
              <w:spacing w:val="-2"/>
              <w:w w:val="115"/>
            </w:rPr>
          </w:rPrChange>
        </w:rPr>
        <w:t>r</w:t>
      </w:r>
      <w:r w:rsidRPr="00635885">
        <w:rPr>
          <w:rFonts w:asciiTheme="minorHAnsi" w:hAnsiTheme="minorHAnsi"/>
          <w:w w:val="115"/>
          <w:sz w:val="22"/>
          <w:szCs w:val="22"/>
          <w:rPrChange w:id="3129" w:author="Wall, Alison E." w:date="2017-11-27T19:39:00Z">
            <w:rPr>
              <w:w w:val="115"/>
            </w:rPr>
          </w:rPrChange>
        </w:rPr>
        <w:t>o</w:t>
      </w:r>
      <w:r w:rsidRPr="00635885">
        <w:rPr>
          <w:rFonts w:asciiTheme="minorHAnsi" w:hAnsiTheme="minorHAnsi"/>
          <w:spacing w:val="-1"/>
          <w:w w:val="115"/>
          <w:sz w:val="22"/>
          <w:szCs w:val="22"/>
          <w:rPrChange w:id="3130" w:author="Wall, Alison E." w:date="2017-11-27T19:39:00Z">
            <w:rPr>
              <w:spacing w:val="-1"/>
              <w:w w:val="115"/>
            </w:rPr>
          </w:rPrChange>
        </w:rPr>
        <w:t>g</w:t>
      </w:r>
      <w:r w:rsidRPr="00635885">
        <w:rPr>
          <w:rFonts w:asciiTheme="minorHAnsi" w:hAnsiTheme="minorHAnsi"/>
          <w:spacing w:val="-2"/>
          <w:w w:val="115"/>
          <w:sz w:val="22"/>
          <w:szCs w:val="22"/>
          <w:rPrChange w:id="3131" w:author="Wall, Alison E." w:date="2017-11-27T19:39:00Z">
            <w:rPr>
              <w:spacing w:val="-2"/>
              <w:w w:val="115"/>
            </w:rPr>
          </w:rPrChange>
        </w:rPr>
        <w:t>r</w:t>
      </w:r>
      <w:r w:rsidRPr="00635885">
        <w:rPr>
          <w:rFonts w:asciiTheme="minorHAnsi" w:hAnsiTheme="minorHAnsi"/>
          <w:w w:val="115"/>
          <w:sz w:val="22"/>
          <w:szCs w:val="22"/>
          <w:rPrChange w:id="3132" w:author="Wall, Alison E." w:date="2017-11-27T19:39:00Z">
            <w:rPr>
              <w:w w:val="115"/>
            </w:rPr>
          </w:rPrChange>
        </w:rPr>
        <w:t>ams</w:t>
      </w:r>
      <w:r w:rsidRPr="00635885">
        <w:rPr>
          <w:rFonts w:asciiTheme="minorHAnsi" w:hAnsiTheme="minorHAnsi"/>
          <w:spacing w:val="-10"/>
          <w:w w:val="115"/>
          <w:sz w:val="22"/>
          <w:szCs w:val="22"/>
          <w:rPrChange w:id="3133" w:author="Wall, Alison E." w:date="2017-11-27T19:39:00Z">
            <w:rPr>
              <w:spacing w:val="-10"/>
              <w:w w:val="115"/>
            </w:rPr>
          </w:rPrChange>
        </w:rPr>
        <w:t xml:space="preserve"> </w:t>
      </w:r>
      <w:r w:rsidRPr="00635885">
        <w:rPr>
          <w:rFonts w:asciiTheme="minorHAnsi" w:hAnsiTheme="minorHAnsi"/>
          <w:w w:val="115"/>
          <w:sz w:val="22"/>
          <w:szCs w:val="22"/>
          <w:rPrChange w:id="3134" w:author="Wall, Alison E." w:date="2017-11-27T19:39:00Z">
            <w:rPr>
              <w:w w:val="115"/>
            </w:rPr>
          </w:rPrChange>
        </w:rPr>
        <w:t>in</w:t>
      </w:r>
      <w:r w:rsidRPr="00635885">
        <w:rPr>
          <w:rFonts w:asciiTheme="minorHAnsi" w:hAnsiTheme="minorHAnsi"/>
          <w:spacing w:val="-8"/>
          <w:w w:val="115"/>
          <w:sz w:val="22"/>
          <w:szCs w:val="22"/>
          <w:rPrChange w:id="3135" w:author="Wall, Alison E." w:date="2017-11-27T19:39:00Z">
            <w:rPr>
              <w:spacing w:val="-8"/>
              <w:w w:val="115"/>
            </w:rPr>
          </w:rPrChange>
        </w:rPr>
        <w:t xml:space="preserve"> </w:t>
      </w:r>
      <w:r w:rsidRPr="00635885">
        <w:rPr>
          <w:rFonts w:asciiTheme="minorHAnsi" w:hAnsiTheme="minorHAnsi"/>
          <w:w w:val="115"/>
          <w:sz w:val="22"/>
          <w:szCs w:val="22"/>
          <w:rPrChange w:id="3136" w:author="Wall, Alison E." w:date="2017-11-27T19:39:00Z">
            <w:rPr>
              <w:w w:val="115"/>
            </w:rPr>
          </w:rPrChange>
        </w:rPr>
        <w:t>o</w:t>
      </w:r>
      <w:r w:rsidRPr="00635885">
        <w:rPr>
          <w:rFonts w:asciiTheme="minorHAnsi" w:hAnsiTheme="minorHAnsi"/>
          <w:spacing w:val="-2"/>
          <w:w w:val="115"/>
          <w:sz w:val="22"/>
          <w:szCs w:val="22"/>
          <w:rPrChange w:id="3137" w:author="Wall, Alison E." w:date="2017-11-27T19:39:00Z">
            <w:rPr>
              <w:spacing w:val="-2"/>
              <w:w w:val="115"/>
            </w:rPr>
          </w:rPrChange>
        </w:rPr>
        <w:t>r</w:t>
      </w:r>
      <w:r w:rsidRPr="00635885">
        <w:rPr>
          <w:rFonts w:asciiTheme="minorHAnsi" w:hAnsiTheme="minorHAnsi"/>
          <w:w w:val="115"/>
          <w:sz w:val="22"/>
          <w:szCs w:val="22"/>
          <w:rPrChange w:id="3138" w:author="Wall, Alison E." w:date="2017-11-27T19:39:00Z">
            <w:rPr>
              <w:w w:val="115"/>
            </w:rPr>
          </w:rPrChange>
        </w:rPr>
        <w:t>der</w:t>
      </w:r>
      <w:r w:rsidRPr="00635885">
        <w:rPr>
          <w:rFonts w:asciiTheme="minorHAnsi" w:hAnsiTheme="minorHAnsi"/>
          <w:spacing w:val="-13"/>
          <w:w w:val="115"/>
          <w:sz w:val="22"/>
          <w:szCs w:val="22"/>
          <w:rPrChange w:id="3139" w:author="Wall, Alison E." w:date="2017-11-27T19:39:00Z">
            <w:rPr>
              <w:spacing w:val="-13"/>
              <w:w w:val="115"/>
            </w:rPr>
          </w:rPrChange>
        </w:rPr>
        <w:t xml:space="preserve"> </w:t>
      </w:r>
      <w:r w:rsidRPr="00635885">
        <w:rPr>
          <w:rFonts w:asciiTheme="minorHAnsi" w:hAnsiTheme="minorHAnsi"/>
          <w:spacing w:val="-1"/>
          <w:w w:val="115"/>
          <w:sz w:val="22"/>
          <w:szCs w:val="22"/>
          <w:rPrChange w:id="3140" w:author="Wall, Alison E." w:date="2017-11-27T19:39:00Z">
            <w:rPr>
              <w:spacing w:val="-1"/>
              <w:w w:val="115"/>
            </w:rPr>
          </w:rPrChange>
        </w:rPr>
        <w:t>t</w:t>
      </w:r>
      <w:r w:rsidRPr="00635885">
        <w:rPr>
          <w:rFonts w:asciiTheme="minorHAnsi" w:hAnsiTheme="minorHAnsi"/>
          <w:w w:val="115"/>
          <w:sz w:val="22"/>
          <w:szCs w:val="22"/>
          <w:rPrChange w:id="3141" w:author="Wall, Alison E." w:date="2017-11-27T19:39:00Z">
            <w:rPr>
              <w:w w:val="115"/>
            </w:rPr>
          </w:rPrChange>
        </w:rPr>
        <w:t>o</w:t>
      </w:r>
      <w:r w:rsidRPr="00635885">
        <w:rPr>
          <w:rFonts w:asciiTheme="minorHAnsi" w:hAnsiTheme="minorHAnsi"/>
          <w:spacing w:val="-13"/>
          <w:w w:val="115"/>
          <w:sz w:val="22"/>
          <w:szCs w:val="22"/>
          <w:rPrChange w:id="3142" w:author="Wall, Alison E." w:date="2017-11-27T19:39:00Z">
            <w:rPr>
              <w:spacing w:val="-13"/>
              <w:w w:val="115"/>
            </w:rPr>
          </w:rPrChange>
        </w:rPr>
        <w:t xml:space="preserve"> </w:t>
      </w:r>
      <w:r w:rsidRPr="00635885">
        <w:rPr>
          <w:rFonts w:asciiTheme="minorHAnsi" w:hAnsiTheme="minorHAnsi"/>
          <w:w w:val="115"/>
          <w:sz w:val="22"/>
          <w:szCs w:val="22"/>
          <w:rPrChange w:id="3143" w:author="Wall, Alison E." w:date="2017-11-27T19:39:00Z">
            <w:rPr>
              <w:w w:val="115"/>
            </w:rPr>
          </w:rPrChange>
        </w:rPr>
        <w:t>appeal</w:t>
      </w:r>
      <w:r w:rsidRPr="00635885">
        <w:rPr>
          <w:rFonts w:asciiTheme="minorHAnsi" w:hAnsiTheme="minorHAnsi"/>
          <w:spacing w:val="-8"/>
          <w:w w:val="115"/>
          <w:sz w:val="22"/>
          <w:szCs w:val="22"/>
          <w:rPrChange w:id="3144" w:author="Wall, Alison E." w:date="2017-11-27T19:39:00Z">
            <w:rPr>
              <w:spacing w:val="-8"/>
              <w:w w:val="115"/>
            </w:rPr>
          </w:rPrChange>
        </w:rPr>
        <w:t xml:space="preserve"> </w:t>
      </w:r>
      <w:r w:rsidRPr="00635885">
        <w:rPr>
          <w:rFonts w:asciiTheme="minorHAnsi" w:hAnsiTheme="minorHAnsi"/>
          <w:spacing w:val="-1"/>
          <w:w w:val="115"/>
          <w:sz w:val="22"/>
          <w:szCs w:val="22"/>
          <w:rPrChange w:id="3145" w:author="Wall, Alison E." w:date="2017-11-27T19:39:00Z">
            <w:rPr>
              <w:spacing w:val="-1"/>
              <w:w w:val="115"/>
            </w:rPr>
          </w:rPrChange>
        </w:rPr>
        <w:t>t</w:t>
      </w:r>
      <w:r w:rsidRPr="00635885">
        <w:rPr>
          <w:rFonts w:asciiTheme="minorHAnsi" w:hAnsiTheme="minorHAnsi"/>
          <w:w w:val="115"/>
          <w:sz w:val="22"/>
          <w:szCs w:val="22"/>
          <w:rPrChange w:id="3146" w:author="Wall, Alison E." w:date="2017-11-27T19:39:00Z">
            <w:rPr>
              <w:w w:val="115"/>
            </w:rPr>
          </w:rPrChange>
        </w:rPr>
        <w:t>o</w:t>
      </w:r>
      <w:r w:rsidRPr="00635885">
        <w:rPr>
          <w:rFonts w:asciiTheme="minorHAnsi" w:hAnsiTheme="minorHAnsi"/>
          <w:spacing w:val="-13"/>
          <w:w w:val="115"/>
          <w:sz w:val="22"/>
          <w:szCs w:val="22"/>
          <w:rPrChange w:id="3147" w:author="Wall, Alison E." w:date="2017-11-27T19:39:00Z">
            <w:rPr>
              <w:spacing w:val="-13"/>
              <w:w w:val="115"/>
            </w:rPr>
          </w:rPrChange>
        </w:rPr>
        <w:t xml:space="preserve"> </w:t>
      </w:r>
      <w:r w:rsidRPr="00635885">
        <w:rPr>
          <w:rFonts w:asciiTheme="minorHAnsi" w:hAnsiTheme="minorHAnsi"/>
          <w:w w:val="115"/>
          <w:sz w:val="22"/>
          <w:szCs w:val="22"/>
          <w:rPrChange w:id="3148" w:author="Wall, Alison E." w:date="2017-11-27T19:39:00Z">
            <w:rPr>
              <w:w w:val="115"/>
            </w:rPr>
          </w:rPrChange>
        </w:rPr>
        <w:t>empl</w:t>
      </w:r>
      <w:r w:rsidRPr="00635885">
        <w:rPr>
          <w:rFonts w:asciiTheme="minorHAnsi" w:hAnsiTheme="minorHAnsi"/>
          <w:spacing w:val="-2"/>
          <w:w w:val="115"/>
          <w:sz w:val="22"/>
          <w:szCs w:val="22"/>
          <w:rPrChange w:id="3149" w:author="Wall, Alison E." w:date="2017-11-27T19:39:00Z">
            <w:rPr>
              <w:spacing w:val="-2"/>
              <w:w w:val="115"/>
            </w:rPr>
          </w:rPrChange>
        </w:rPr>
        <w:t>o</w:t>
      </w:r>
      <w:r w:rsidRPr="00635885">
        <w:rPr>
          <w:rFonts w:asciiTheme="minorHAnsi" w:hAnsiTheme="minorHAnsi"/>
          <w:spacing w:val="-3"/>
          <w:w w:val="115"/>
          <w:sz w:val="22"/>
          <w:szCs w:val="22"/>
          <w:rPrChange w:id="3150" w:author="Wall, Alison E." w:date="2017-11-27T19:39:00Z">
            <w:rPr>
              <w:spacing w:val="-3"/>
              <w:w w:val="115"/>
            </w:rPr>
          </w:rPrChange>
        </w:rPr>
        <w:t>y</w:t>
      </w:r>
      <w:r w:rsidRPr="00635885">
        <w:rPr>
          <w:rFonts w:asciiTheme="minorHAnsi" w:hAnsiTheme="minorHAnsi"/>
          <w:w w:val="115"/>
          <w:sz w:val="22"/>
          <w:szCs w:val="22"/>
          <w:rPrChange w:id="3151" w:author="Wall, Alison E." w:date="2017-11-27T19:39:00Z">
            <w:rPr>
              <w:w w:val="115"/>
            </w:rPr>
          </w:rPrChange>
        </w:rPr>
        <w:t>e</w:t>
      </w:r>
      <w:r w:rsidRPr="00635885">
        <w:rPr>
          <w:rFonts w:asciiTheme="minorHAnsi" w:hAnsiTheme="minorHAnsi"/>
          <w:spacing w:val="-2"/>
          <w:w w:val="115"/>
          <w:sz w:val="22"/>
          <w:szCs w:val="22"/>
          <w:rPrChange w:id="3152" w:author="Wall, Alison E." w:date="2017-11-27T19:39:00Z">
            <w:rPr>
              <w:spacing w:val="-2"/>
              <w:w w:val="115"/>
            </w:rPr>
          </w:rPrChange>
        </w:rPr>
        <w:t>r</w:t>
      </w:r>
      <w:r w:rsidRPr="00635885">
        <w:rPr>
          <w:rFonts w:asciiTheme="minorHAnsi" w:hAnsiTheme="minorHAnsi"/>
          <w:spacing w:val="-4"/>
          <w:w w:val="115"/>
          <w:sz w:val="22"/>
          <w:szCs w:val="22"/>
          <w:rPrChange w:id="3153" w:author="Wall, Alison E." w:date="2017-11-27T19:39:00Z">
            <w:rPr>
              <w:spacing w:val="-4"/>
              <w:w w:val="115"/>
            </w:rPr>
          </w:rPrChange>
        </w:rPr>
        <w:t>s</w:t>
      </w:r>
      <w:r w:rsidRPr="00635885">
        <w:rPr>
          <w:rFonts w:asciiTheme="minorHAnsi" w:hAnsiTheme="minorHAnsi"/>
          <w:w w:val="115"/>
          <w:sz w:val="22"/>
          <w:szCs w:val="22"/>
          <w:rPrChange w:id="3154" w:author="Wall, Alison E." w:date="2017-11-27T19:39:00Z">
            <w:rPr>
              <w:w w:val="115"/>
            </w:rPr>
          </w:rPrChange>
        </w:rPr>
        <w:t>.</w:t>
      </w:r>
      <w:r w:rsidRPr="00635885">
        <w:rPr>
          <w:rFonts w:asciiTheme="minorHAnsi" w:hAnsiTheme="minorHAnsi"/>
          <w:spacing w:val="-7"/>
          <w:w w:val="115"/>
          <w:sz w:val="22"/>
          <w:szCs w:val="22"/>
          <w:rPrChange w:id="3155" w:author="Wall, Alison E." w:date="2017-11-27T19:39:00Z">
            <w:rPr>
              <w:spacing w:val="-7"/>
              <w:w w:val="115"/>
            </w:rPr>
          </w:rPrChange>
        </w:rPr>
        <w:t xml:space="preserve"> </w:t>
      </w:r>
      <w:r w:rsidRPr="00635885">
        <w:rPr>
          <w:rFonts w:asciiTheme="minorHAnsi" w:hAnsiTheme="minorHAnsi"/>
          <w:w w:val="115"/>
          <w:sz w:val="22"/>
          <w:szCs w:val="22"/>
          <w:rPrChange w:id="3156" w:author="Wall, Alison E." w:date="2017-11-27T19:39:00Z">
            <w:rPr>
              <w:w w:val="115"/>
            </w:rPr>
          </w:rPrChange>
        </w:rPr>
        <w:t>It</w:t>
      </w:r>
      <w:r w:rsidRPr="00635885">
        <w:rPr>
          <w:rFonts w:asciiTheme="minorHAnsi" w:hAnsiTheme="minorHAnsi"/>
          <w:spacing w:val="-10"/>
          <w:w w:val="115"/>
          <w:sz w:val="22"/>
          <w:szCs w:val="22"/>
          <w:rPrChange w:id="3157" w:author="Wall, Alison E." w:date="2017-11-27T19:39:00Z">
            <w:rPr>
              <w:spacing w:val="-10"/>
              <w:w w:val="115"/>
            </w:rPr>
          </w:rPrChange>
        </w:rPr>
        <w:t xml:space="preserve"> </w:t>
      </w:r>
      <w:r w:rsidRPr="00635885">
        <w:rPr>
          <w:rFonts w:asciiTheme="minorHAnsi" w:hAnsiTheme="minorHAnsi"/>
          <w:w w:val="115"/>
          <w:sz w:val="22"/>
          <w:szCs w:val="22"/>
          <w:rPrChange w:id="3158" w:author="Wall, Alison E." w:date="2017-11-27T19:39:00Z">
            <w:rPr>
              <w:w w:val="115"/>
            </w:rPr>
          </w:rPrChange>
        </w:rPr>
        <w:t>is</w:t>
      </w:r>
      <w:r w:rsidRPr="00635885">
        <w:rPr>
          <w:rFonts w:asciiTheme="minorHAnsi" w:hAnsiTheme="minorHAnsi"/>
          <w:spacing w:val="-10"/>
          <w:w w:val="115"/>
          <w:sz w:val="22"/>
          <w:szCs w:val="22"/>
          <w:rPrChange w:id="3159" w:author="Wall, Alison E." w:date="2017-11-27T19:39:00Z">
            <w:rPr>
              <w:spacing w:val="-10"/>
              <w:w w:val="115"/>
            </w:rPr>
          </w:rPrChange>
        </w:rPr>
        <w:t xml:space="preserve"> </w:t>
      </w:r>
      <w:r w:rsidRPr="00635885">
        <w:rPr>
          <w:rFonts w:asciiTheme="minorHAnsi" w:hAnsiTheme="minorHAnsi"/>
          <w:w w:val="115"/>
          <w:sz w:val="22"/>
          <w:szCs w:val="22"/>
          <w:rPrChange w:id="3160" w:author="Wall, Alison E." w:date="2017-11-27T19:39:00Z">
            <w:rPr>
              <w:w w:val="115"/>
            </w:rPr>
          </w:rPrChange>
        </w:rPr>
        <w:t>also</w:t>
      </w:r>
      <w:r w:rsidRPr="00635885">
        <w:rPr>
          <w:rFonts w:asciiTheme="minorHAnsi" w:hAnsiTheme="minorHAnsi"/>
          <w:spacing w:val="-13"/>
          <w:w w:val="115"/>
          <w:sz w:val="22"/>
          <w:szCs w:val="22"/>
          <w:rPrChange w:id="3161" w:author="Wall, Alison E." w:date="2017-11-27T19:39:00Z">
            <w:rPr>
              <w:spacing w:val="-13"/>
              <w:w w:val="115"/>
            </w:rPr>
          </w:rPrChange>
        </w:rPr>
        <w:t xml:space="preserve"> </w:t>
      </w:r>
      <w:r w:rsidRPr="00635885">
        <w:rPr>
          <w:rFonts w:asciiTheme="minorHAnsi" w:hAnsiTheme="minorHAnsi"/>
          <w:w w:val="115"/>
          <w:sz w:val="22"/>
          <w:szCs w:val="22"/>
          <w:rPrChange w:id="3162" w:author="Wall, Alison E." w:date="2017-11-27T19:39:00Z">
            <w:rPr>
              <w:w w:val="115"/>
            </w:rPr>
          </w:rPrChange>
        </w:rPr>
        <w:t>unclear</w:t>
      </w:r>
      <w:r w:rsidRPr="00635885">
        <w:rPr>
          <w:rFonts w:asciiTheme="minorHAnsi" w:hAnsiTheme="minorHAnsi"/>
          <w:spacing w:val="-13"/>
          <w:w w:val="115"/>
          <w:sz w:val="22"/>
          <w:szCs w:val="22"/>
          <w:rPrChange w:id="3163" w:author="Wall, Alison E." w:date="2017-11-27T19:39:00Z">
            <w:rPr>
              <w:spacing w:val="-13"/>
              <w:w w:val="115"/>
            </w:rPr>
          </w:rPrChange>
        </w:rPr>
        <w:t xml:space="preserve"> </w:t>
      </w:r>
      <w:r w:rsidRPr="00635885">
        <w:rPr>
          <w:rFonts w:asciiTheme="minorHAnsi" w:hAnsiTheme="minorHAnsi"/>
          <w:w w:val="115"/>
          <w:sz w:val="22"/>
          <w:szCs w:val="22"/>
          <w:rPrChange w:id="3164" w:author="Wall, Alison E." w:date="2017-11-27T19:39:00Z">
            <w:rPr>
              <w:w w:val="115"/>
            </w:rPr>
          </w:rPrChange>
        </w:rPr>
        <w:t>if</w:t>
      </w:r>
      <w:r w:rsidRPr="00635885">
        <w:rPr>
          <w:rFonts w:asciiTheme="minorHAnsi" w:hAnsiTheme="minorHAnsi"/>
          <w:spacing w:val="-10"/>
          <w:w w:val="115"/>
          <w:sz w:val="22"/>
          <w:szCs w:val="22"/>
          <w:rPrChange w:id="3165" w:author="Wall, Alison E." w:date="2017-11-27T19:39:00Z">
            <w:rPr>
              <w:spacing w:val="-10"/>
              <w:w w:val="115"/>
            </w:rPr>
          </w:rPrChange>
        </w:rPr>
        <w:t xml:space="preserve"> </w:t>
      </w:r>
      <w:r w:rsidRPr="00635885">
        <w:rPr>
          <w:rFonts w:asciiTheme="minorHAnsi" w:hAnsiTheme="minorHAnsi"/>
          <w:w w:val="115"/>
          <w:sz w:val="22"/>
          <w:szCs w:val="22"/>
          <w:rPrChange w:id="3166" w:author="Wall, Alison E." w:date="2017-11-27T19:39:00Z">
            <w:rPr>
              <w:w w:val="115"/>
            </w:rPr>
          </w:rPrChange>
        </w:rPr>
        <w:t>f</w:t>
      </w:r>
      <w:r w:rsidRPr="00635885">
        <w:rPr>
          <w:rFonts w:asciiTheme="minorHAnsi" w:hAnsiTheme="minorHAnsi"/>
          <w:spacing w:val="-2"/>
          <w:w w:val="115"/>
          <w:sz w:val="22"/>
          <w:szCs w:val="22"/>
          <w:rPrChange w:id="3167" w:author="Wall, Alison E." w:date="2017-11-27T19:39:00Z">
            <w:rPr>
              <w:spacing w:val="-2"/>
              <w:w w:val="115"/>
            </w:rPr>
          </w:rPrChange>
        </w:rPr>
        <w:t>r</w:t>
      </w:r>
      <w:r w:rsidRPr="00635885">
        <w:rPr>
          <w:rFonts w:asciiTheme="minorHAnsi" w:hAnsiTheme="minorHAnsi"/>
          <w:w w:val="115"/>
          <w:sz w:val="22"/>
          <w:szCs w:val="22"/>
          <w:rPrChange w:id="3168" w:author="Wall, Alison E." w:date="2017-11-27T19:39:00Z">
            <w:rPr>
              <w:w w:val="115"/>
            </w:rPr>
          </w:rPrChange>
        </w:rPr>
        <w:t>eela</w:t>
      </w:r>
      <w:r w:rsidRPr="00635885">
        <w:rPr>
          <w:rFonts w:asciiTheme="minorHAnsi" w:hAnsiTheme="minorHAnsi"/>
          <w:spacing w:val="-2"/>
          <w:w w:val="115"/>
          <w:sz w:val="22"/>
          <w:szCs w:val="22"/>
          <w:rPrChange w:id="3169" w:author="Wall, Alison E." w:date="2017-11-27T19:39:00Z">
            <w:rPr>
              <w:spacing w:val="-2"/>
              <w:w w:val="115"/>
            </w:rPr>
          </w:rPrChange>
        </w:rPr>
        <w:t>n</w:t>
      </w:r>
      <w:r w:rsidRPr="00635885">
        <w:rPr>
          <w:rFonts w:asciiTheme="minorHAnsi" w:hAnsiTheme="minorHAnsi"/>
          <w:w w:val="115"/>
          <w:sz w:val="22"/>
          <w:szCs w:val="22"/>
          <w:rPrChange w:id="3170" w:author="Wall, Alison E." w:date="2017-11-27T19:39:00Z">
            <w:rPr>
              <w:w w:val="115"/>
            </w:rPr>
          </w:rPrChange>
        </w:rPr>
        <w:t>ci</w:t>
      </w:r>
      <w:r w:rsidRPr="00635885">
        <w:rPr>
          <w:rFonts w:asciiTheme="minorHAnsi" w:hAnsiTheme="minorHAnsi"/>
          <w:spacing w:val="-1"/>
          <w:w w:val="115"/>
          <w:sz w:val="22"/>
          <w:szCs w:val="22"/>
          <w:rPrChange w:id="3171" w:author="Wall, Alison E." w:date="2017-11-27T19:39:00Z">
            <w:rPr>
              <w:spacing w:val="-1"/>
              <w:w w:val="115"/>
            </w:rPr>
          </w:rPrChange>
        </w:rPr>
        <w:t>n</w:t>
      </w:r>
      <w:r w:rsidRPr="00635885">
        <w:rPr>
          <w:rFonts w:asciiTheme="minorHAnsi" w:hAnsiTheme="minorHAnsi"/>
          <w:w w:val="115"/>
          <w:sz w:val="22"/>
          <w:szCs w:val="22"/>
          <w:rPrChange w:id="3172" w:author="Wall, Alison E." w:date="2017-11-27T19:39:00Z">
            <w:rPr>
              <w:w w:val="115"/>
            </w:rPr>
          </w:rPrChange>
        </w:rPr>
        <w:t>g</w:t>
      </w:r>
      <w:r w:rsidRPr="00635885">
        <w:rPr>
          <w:rFonts w:asciiTheme="minorHAnsi" w:hAnsiTheme="minorHAnsi"/>
          <w:w w:val="112"/>
          <w:sz w:val="22"/>
          <w:szCs w:val="22"/>
          <w:rPrChange w:id="3173" w:author="Wall, Alison E." w:date="2017-11-27T19:39:00Z">
            <w:rPr>
              <w:w w:val="112"/>
            </w:rPr>
          </w:rPrChange>
        </w:rPr>
        <w:t xml:space="preserve"> </w:t>
      </w:r>
      <w:r w:rsidRPr="00635885">
        <w:rPr>
          <w:rFonts w:asciiTheme="minorHAnsi" w:hAnsiTheme="minorHAnsi"/>
          <w:w w:val="115"/>
          <w:sz w:val="22"/>
          <w:szCs w:val="22"/>
          <w:rPrChange w:id="3174" w:author="Wall, Alison E." w:date="2017-11-27T19:39:00Z">
            <w:rPr>
              <w:w w:val="115"/>
            </w:rPr>
          </w:rPrChange>
        </w:rPr>
        <w:t>is</w:t>
      </w:r>
      <w:r w:rsidRPr="00635885">
        <w:rPr>
          <w:rFonts w:asciiTheme="minorHAnsi" w:hAnsiTheme="minorHAnsi"/>
          <w:spacing w:val="-8"/>
          <w:w w:val="115"/>
          <w:sz w:val="22"/>
          <w:szCs w:val="22"/>
          <w:rPrChange w:id="3175" w:author="Wall, Alison E." w:date="2017-11-27T19:39:00Z">
            <w:rPr>
              <w:spacing w:val="-8"/>
              <w:w w:val="115"/>
            </w:rPr>
          </w:rPrChange>
        </w:rPr>
        <w:t xml:space="preserve"> </w:t>
      </w:r>
      <w:r w:rsidRPr="00635885">
        <w:rPr>
          <w:rFonts w:asciiTheme="minorHAnsi" w:hAnsiTheme="minorHAnsi"/>
          <w:w w:val="115"/>
          <w:sz w:val="22"/>
          <w:szCs w:val="22"/>
          <w:rPrChange w:id="3176" w:author="Wall, Alison E." w:date="2017-11-27T19:39:00Z">
            <w:rPr>
              <w:w w:val="115"/>
            </w:rPr>
          </w:rPrChange>
        </w:rPr>
        <w:t>a</w:t>
      </w:r>
      <w:r w:rsidRPr="00635885">
        <w:rPr>
          <w:rFonts w:asciiTheme="minorHAnsi" w:hAnsiTheme="minorHAnsi"/>
          <w:spacing w:val="-5"/>
          <w:w w:val="115"/>
          <w:sz w:val="22"/>
          <w:szCs w:val="22"/>
          <w:rPrChange w:id="3177" w:author="Wall, Alison E." w:date="2017-11-27T19:39:00Z">
            <w:rPr>
              <w:spacing w:val="-5"/>
              <w:w w:val="115"/>
            </w:rPr>
          </w:rPrChange>
        </w:rPr>
        <w:t xml:space="preserve"> </w:t>
      </w:r>
      <w:r w:rsidRPr="00635885">
        <w:rPr>
          <w:rFonts w:asciiTheme="minorHAnsi" w:hAnsiTheme="minorHAnsi"/>
          <w:spacing w:val="-2"/>
          <w:w w:val="115"/>
          <w:sz w:val="22"/>
          <w:szCs w:val="22"/>
          <w:rPrChange w:id="3178" w:author="Wall, Alison E." w:date="2017-11-27T19:39:00Z">
            <w:rPr>
              <w:spacing w:val="-2"/>
              <w:w w:val="115"/>
            </w:rPr>
          </w:rPrChange>
        </w:rPr>
        <w:t>r</w:t>
      </w:r>
      <w:r w:rsidRPr="00635885">
        <w:rPr>
          <w:rFonts w:asciiTheme="minorHAnsi" w:hAnsiTheme="minorHAnsi"/>
          <w:w w:val="115"/>
          <w:sz w:val="22"/>
          <w:szCs w:val="22"/>
          <w:rPrChange w:id="3179" w:author="Wall, Alison E." w:date="2017-11-27T19:39:00Z">
            <w:rPr>
              <w:w w:val="115"/>
            </w:rPr>
          </w:rPrChange>
        </w:rPr>
        <w:t>el</w:t>
      </w:r>
      <w:r w:rsidRPr="00635885">
        <w:rPr>
          <w:rFonts w:asciiTheme="minorHAnsi" w:hAnsiTheme="minorHAnsi"/>
          <w:spacing w:val="-3"/>
          <w:w w:val="115"/>
          <w:sz w:val="22"/>
          <w:szCs w:val="22"/>
          <w:rPrChange w:id="3180" w:author="Wall, Alison E." w:date="2017-11-27T19:39:00Z">
            <w:rPr>
              <w:spacing w:val="-3"/>
              <w:w w:val="115"/>
            </w:rPr>
          </w:rPrChange>
        </w:rPr>
        <w:t>ev</w:t>
      </w:r>
      <w:r w:rsidRPr="00635885">
        <w:rPr>
          <w:rFonts w:asciiTheme="minorHAnsi" w:hAnsiTheme="minorHAnsi"/>
          <w:w w:val="115"/>
          <w:sz w:val="22"/>
          <w:szCs w:val="22"/>
          <w:rPrChange w:id="3181" w:author="Wall, Alison E." w:date="2017-11-27T19:39:00Z">
            <w:rPr>
              <w:w w:val="115"/>
            </w:rPr>
          </w:rPrChange>
        </w:rPr>
        <w:t>ant</w:t>
      </w:r>
      <w:r w:rsidRPr="00635885">
        <w:rPr>
          <w:rFonts w:asciiTheme="minorHAnsi" w:hAnsiTheme="minorHAnsi"/>
          <w:spacing w:val="-7"/>
          <w:w w:val="115"/>
          <w:sz w:val="22"/>
          <w:szCs w:val="22"/>
          <w:rPrChange w:id="3182" w:author="Wall, Alison E." w:date="2017-11-27T19:39:00Z">
            <w:rPr>
              <w:spacing w:val="-7"/>
              <w:w w:val="115"/>
            </w:rPr>
          </w:rPrChange>
        </w:rPr>
        <w:t xml:space="preserve"> </w:t>
      </w:r>
      <w:r w:rsidRPr="00635885">
        <w:rPr>
          <w:rFonts w:asciiTheme="minorHAnsi" w:hAnsiTheme="minorHAnsi"/>
          <w:w w:val="115"/>
          <w:sz w:val="22"/>
          <w:szCs w:val="22"/>
          <w:rPrChange w:id="3183" w:author="Wall, Alison E." w:date="2017-11-27T19:39:00Z">
            <w:rPr>
              <w:w w:val="115"/>
            </w:rPr>
          </w:rPrChange>
        </w:rPr>
        <w:t>po</w:t>
      </w:r>
      <w:r w:rsidRPr="00635885">
        <w:rPr>
          <w:rFonts w:asciiTheme="minorHAnsi" w:hAnsiTheme="minorHAnsi"/>
          <w:spacing w:val="-1"/>
          <w:w w:val="115"/>
          <w:sz w:val="22"/>
          <w:szCs w:val="22"/>
          <w:rPrChange w:id="3184" w:author="Wall, Alison E." w:date="2017-11-27T19:39:00Z">
            <w:rPr>
              <w:spacing w:val="-1"/>
              <w:w w:val="115"/>
            </w:rPr>
          </w:rPrChange>
        </w:rPr>
        <w:t>r</w:t>
      </w:r>
      <w:r w:rsidRPr="00635885">
        <w:rPr>
          <w:rFonts w:asciiTheme="minorHAnsi" w:hAnsiTheme="minorHAnsi"/>
          <w:w w:val="115"/>
          <w:sz w:val="22"/>
          <w:szCs w:val="22"/>
          <w:rPrChange w:id="3185" w:author="Wall, Alison E." w:date="2017-11-27T19:39:00Z">
            <w:rPr>
              <w:w w:val="115"/>
            </w:rPr>
          </w:rPrChange>
        </w:rPr>
        <w:t>tion</w:t>
      </w:r>
      <w:r w:rsidRPr="00635885">
        <w:rPr>
          <w:rFonts w:asciiTheme="minorHAnsi" w:hAnsiTheme="minorHAnsi"/>
          <w:spacing w:val="-5"/>
          <w:w w:val="115"/>
          <w:sz w:val="22"/>
          <w:szCs w:val="22"/>
          <w:rPrChange w:id="3186" w:author="Wall, Alison E." w:date="2017-11-27T19:39:00Z">
            <w:rPr>
              <w:spacing w:val="-5"/>
              <w:w w:val="115"/>
            </w:rPr>
          </w:rPrChange>
        </w:rPr>
        <w:t xml:space="preserve"> </w:t>
      </w:r>
      <w:r w:rsidRPr="00635885">
        <w:rPr>
          <w:rFonts w:asciiTheme="minorHAnsi" w:hAnsiTheme="minorHAnsi"/>
          <w:spacing w:val="-1"/>
          <w:w w:val="115"/>
          <w:sz w:val="22"/>
          <w:szCs w:val="22"/>
          <w:rPrChange w:id="3187" w:author="Wall, Alison E." w:date="2017-11-27T19:39:00Z">
            <w:rPr>
              <w:spacing w:val="-1"/>
              <w:w w:val="115"/>
            </w:rPr>
          </w:rPrChange>
        </w:rPr>
        <w:t>o</w:t>
      </w:r>
      <w:r w:rsidRPr="00635885">
        <w:rPr>
          <w:rFonts w:asciiTheme="minorHAnsi" w:hAnsiTheme="minorHAnsi"/>
          <w:w w:val="115"/>
          <w:sz w:val="22"/>
          <w:szCs w:val="22"/>
          <w:rPrChange w:id="3188" w:author="Wall, Alison E." w:date="2017-11-27T19:39:00Z">
            <w:rPr>
              <w:w w:val="115"/>
            </w:rPr>
          </w:rPrChange>
        </w:rPr>
        <w:t>f</w:t>
      </w:r>
      <w:r w:rsidRPr="00635885">
        <w:rPr>
          <w:rFonts w:asciiTheme="minorHAnsi" w:hAnsiTheme="minorHAnsi"/>
          <w:spacing w:val="-7"/>
          <w:w w:val="115"/>
          <w:sz w:val="22"/>
          <w:szCs w:val="22"/>
          <w:rPrChange w:id="3189" w:author="Wall, Alison E." w:date="2017-11-27T19:39:00Z">
            <w:rPr>
              <w:spacing w:val="-7"/>
              <w:w w:val="115"/>
            </w:rPr>
          </w:rPrChange>
        </w:rPr>
        <w:t xml:space="preserve"> </w:t>
      </w:r>
      <w:r w:rsidRPr="00635885">
        <w:rPr>
          <w:rFonts w:asciiTheme="minorHAnsi" w:hAnsiTheme="minorHAnsi"/>
          <w:w w:val="115"/>
          <w:sz w:val="22"/>
          <w:szCs w:val="22"/>
          <w:rPrChange w:id="3190" w:author="Wall, Alison E." w:date="2017-11-27T19:39:00Z">
            <w:rPr>
              <w:w w:val="115"/>
            </w:rPr>
          </w:rPrChange>
        </w:rPr>
        <w:t>the</w:t>
      </w:r>
      <w:r w:rsidRPr="00635885">
        <w:rPr>
          <w:rFonts w:asciiTheme="minorHAnsi" w:hAnsiTheme="minorHAnsi"/>
          <w:spacing w:val="-7"/>
          <w:w w:val="115"/>
          <w:sz w:val="22"/>
          <w:szCs w:val="22"/>
          <w:rPrChange w:id="3191" w:author="Wall, Alison E." w:date="2017-11-27T19:39:00Z">
            <w:rPr>
              <w:spacing w:val="-7"/>
              <w:w w:val="115"/>
            </w:rPr>
          </w:rPrChange>
        </w:rPr>
        <w:t xml:space="preserve"> </w:t>
      </w:r>
      <w:r w:rsidRPr="00635885">
        <w:rPr>
          <w:rFonts w:asciiTheme="minorHAnsi" w:hAnsiTheme="minorHAnsi"/>
          <w:spacing w:val="-2"/>
          <w:w w:val="115"/>
          <w:sz w:val="22"/>
          <w:szCs w:val="22"/>
          <w:rPrChange w:id="3192" w:author="Wall, Alison E." w:date="2017-11-27T19:39:00Z">
            <w:rPr>
              <w:spacing w:val="-2"/>
              <w:w w:val="115"/>
            </w:rPr>
          </w:rPrChange>
        </w:rPr>
        <w:t>o</w:t>
      </w:r>
      <w:r w:rsidRPr="00635885">
        <w:rPr>
          <w:rFonts w:asciiTheme="minorHAnsi" w:hAnsiTheme="minorHAnsi"/>
          <w:spacing w:val="-3"/>
          <w:w w:val="115"/>
          <w:sz w:val="22"/>
          <w:szCs w:val="22"/>
          <w:rPrChange w:id="3193" w:author="Wall, Alison E." w:date="2017-11-27T19:39:00Z">
            <w:rPr>
              <w:spacing w:val="-3"/>
              <w:w w:val="115"/>
            </w:rPr>
          </w:rPrChange>
        </w:rPr>
        <w:t>v</w:t>
      </w:r>
      <w:r w:rsidRPr="00635885">
        <w:rPr>
          <w:rFonts w:asciiTheme="minorHAnsi" w:hAnsiTheme="minorHAnsi"/>
          <w:w w:val="115"/>
          <w:sz w:val="22"/>
          <w:szCs w:val="22"/>
          <w:rPrChange w:id="3194" w:author="Wall, Alison E." w:date="2017-11-27T19:39:00Z">
            <w:rPr>
              <w:w w:val="115"/>
            </w:rPr>
          </w:rPrChange>
        </w:rPr>
        <w:t>e</w:t>
      </w:r>
      <w:r w:rsidRPr="00635885">
        <w:rPr>
          <w:rFonts w:asciiTheme="minorHAnsi" w:hAnsiTheme="minorHAnsi"/>
          <w:spacing w:val="-2"/>
          <w:w w:val="115"/>
          <w:sz w:val="22"/>
          <w:szCs w:val="22"/>
          <w:rPrChange w:id="3195" w:author="Wall, Alison E." w:date="2017-11-27T19:39:00Z">
            <w:rPr>
              <w:spacing w:val="-2"/>
              <w:w w:val="115"/>
            </w:rPr>
          </w:rPrChange>
        </w:rPr>
        <w:t>r</w:t>
      </w:r>
      <w:r w:rsidRPr="00635885">
        <w:rPr>
          <w:rFonts w:asciiTheme="minorHAnsi" w:hAnsiTheme="minorHAnsi"/>
          <w:w w:val="115"/>
          <w:sz w:val="22"/>
          <w:szCs w:val="22"/>
          <w:rPrChange w:id="3196" w:author="Wall, Alison E." w:date="2017-11-27T19:39:00Z">
            <w:rPr>
              <w:w w:val="115"/>
            </w:rPr>
          </w:rPrChange>
        </w:rPr>
        <w:t>all</w:t>
      </w:r>
      <w:r w:rsidRPr="00635885">
        <w:rPr>
          <w:rFonts w:asciiTheme="minorHAnsi" w:hAnsiTheme="minorHAnsi"/>
          <w:spacing w:val="-5"/>
          <w:w w:val="115"/>
          <w:sz w:val="22"/>
          <w:szCs w:val="22"/>
          <w:rPrChange w:id="3197" w:author="Wall, Alison E." w:date="2017-11-27T19:39:00Z">
            <w:rPr>
              <w:spacing w:val="-5"/>
              <w:w w:val="115"/>
            </w:rPr>
          </w:rPrChange>
        </w:rPr>
        <w:t xml:space="preserve"> </w:t>
      </w:r>
      <w:r w:rsidRPr="00635885">
        <w:rPr>
          <w:rFonts w:asciiTheme="minorHAnsi" w:hAnsiTheme="minorHAnsi"/>
          <w:spacing w:val="-2"/>
          <w:w w:val="115"/>
          <w:sz w:val="22"/>
          <w:szCs w:val="22"/>
          <w:rPrChange w:id="3198" w:author="Wall, Alison E." w:date="2017-11-27T19:39:00Z">
            <w:rPr>
              <w:spacing w:val="-2"/>
              <w:w w:val="115"/>
            </w:rPr>
          </w:rPrChange>
        </w:rPr>
        <w:t>t</w:t>
      </w:r>
      <w:r w:rsidRPr="00635885">
        <w:rPr>
          <w:rFonts w:asciiTheme="minorHAnsi" w:hAnsiTheme="minorHAnsi"/>
          <w:w w:val="115"/>
          <w:sz w:val="22"/>
          <w:szCs w:val="22"/>
          <w:rPrChange w:id="3199" w:author="Wall, Alison E." w:date="2017-11-27T19:39:00Z">
            <w:rPr>
              <w:w w:val="115"/>
            </w:rPr>
          </w:rPrChange>
        </w:rPr>
        <w:t>ech</w:t>
      </w:r>
      <w:r w:rsidRPr="00635885">
        <w:rPr>
          <w:rFonts w:asciiTheme="minorHAnsi" w:hAnsiTheme="minorHAnsi"/>
          <w:spacing w:val="-5"/>
          <w:w w:val="115"/>
          <w:sz w:val="22"/>
          <w:szCs w:val="22"/>
          <w:rPrChange w:id="3200" w:author="Wall, Alison E." w:date="2017-11-27T19:39:00Z">
            <w:rPr>
              <w:spacing w:val="-5"/>
              <w:w w:val="115"/>
            </w:rPr>
          </w:rPrChange>
        </w:rPr>
        <w:t xml:space="preserve"> </w:t>
      </w:r>
      <w:r w:rsidRPr="00635885">
        <w:rPr>
          <w:rFonts w:asciiTheme="minorHAnsi" w:hAnsiTheme="minorHAnsi"/>
          <w:w w:val="115"/>
          <w:sz w:val="22"/>
          <w:szCs w:val="22"/>
          <w:rPrChange w:id="3201" w:author="Wall, Alison E." w:date="2017-11-27T19:39:00Z">
            <w:rPr>
              <w:w w:val="115"/>
            </w:rPr>
          </w:rPrChange>
        </w:rPr>
        <w:t>indu</w:t>
      </w:r>
      <w:r w:rsidRPr="00635885">
        <w:rPr>
          <w:rFonts w:asciiTheme="minorHAnsi" w:hAnsiTheme="minorHAnsi"/>
          <w:spacing w:val="-2"/>
          <w:w w:val="115"/>
          <w:sz w:val="22"/>
          <w:szCs w:val="22"/>
          <w:rPrChange w:id="3202" w:author="Wall, Alison E." w:date="2017-11-27T19:39:00Z">
            <w:rPr>
              <w:spacing w:val="-2"/>
              <w:w w:val="115"/>
            </w:rPr>
          </w:rPrChange>
        </w:rPr>
        <w:t>s</w:t>
      </w:r>
      <w:r w:rsidRPr="00635885">
        <w:rPr>
          <w:rFonts w:asciiTheme="minorHAnsi" w:hAnsiTheme="minorHAnsi"/>
          <w:w w:val="115"/>
          <w:sz w:val="22"/>
          <w:szCs w:val="22"/>
          <w:rPrChange w:id="3203" w:author="Wall, Alison E." w:date="2017-11-27T19:39:00Z">
            <w:rPr>
              <w:w w:val="115"/>
            </w:rPr>
          </w:rPrChange>
        </w:rPr>
        <w:t>t</w:t>
      </w:r>
      <w:r w:rsidRPr="00635885">
        <w:rPr>
          <w:rFonts w:asciiTheme="minorHAnsi" w:hAnsiTheme="minorHAnsi"/>
          <w:spacing w:val="-3"/>
          <w:w w:val="115"/>
          <w:sz w:val="22"/>
          <w:szCs w:val="22"/>
          <w:rPrChange w:id="3204" w:author="Wall, Alison E." w:date="2017-11-27T19:39:00Z">
            <w:rPr>
              <w:spacing w:val="-3"/>
              <w:w w:val="115"/>
            </w:rPr>
          </w:rPrChange>
        </w:rPr>
        <w:t>r</w:t>
      </w:r>
      <w:r w:rsidRPr="00635885">
        <w:rPr>
          <w:rFonts w:asciiTheme="minorHAnsi" w:hAnsiTheme="minorHAnsi"/>
          <w:spacing w:val="-10"/>
          <w:w w:val="115"/>
          <w:sz w:val="22"/>
          <w:szCs w:val="22"/>
          <w:rPrChange w:id="3205" w:author="Wall, Alison E." w:date="2017-11-27T19:39:00Z">
            <w:rPr>
              <w:spacing w:val="-10"/>
              <w:w w:val="115"/>
            </w:rPr>
          </w:rPrChange>
        </w:rPr>
        <w:t>y</w:t>
      </w:r>
      <w:r w:rsidRPr="00635885">
        <w:rPr>
          <w:rFonts w:asciiTheme="minorHAnsi" w:hAnsiTheme="minorHAnsi"/>
          <w:w w:val="115"/>
          <w:sz w:val="22"/>
          <w:szCs w:val="22"/>
          <w:rPrChange w:id="3206" w:author="Wall, Alison E." w:date="2017-11-27T19:39:00Z">
            <w:rPr>
              <w:w w:val="115"/>
            </w:rPr>
          </w:rPrChange>
        </w:rPr>
        <w:t>.</w:t>
      </w:r>
      <w:r w:rsidRPr="00635885">
        <w:rPr>
          <w:rFonts w:asciiTheme="minorHAnsi" w:hAnsiTheme="minorHAnsi"/>
          <w:spacing w:val="-4"/>
          <w:w w:val="115"/>
          <w:sz w:val="22"/>
          <w:szCs w:val="22"/>
          <w:rPrChange w:id="3207" w:author="Wall, Alison E." w:date="2017-11-27T19:39:00Z">
            <w:rPr>
              <w:spacing w:val="-4"/>
              <w:w w:val="115"/>
            </w:rPr>
          </w:rPrChange>
        </w:rPr>
        <w:t xml:space="preserve"> </w:t>
      </w:r>
      <w:r w:rsidRPr="00635885">
        <w:rPr>
          <w:rFonts w:asciiTheme="minorHAnsi" w:hAnsiTheme="minorHAnsi"/>
          <w:w w:val="115"/>
          <w:sz w:val="22"/>
          <w:szCs w:val="22"/>
          <w:rPrChange w:id="3208" w:author="Wall, Alison E." w:date="2017-11-27T19:39:00Z">
            <w:rPr>
              <w:w w:val="115"/>
            </w:rPr>
          </w:rPrChange>
        </w:rPr>
        <w:t>This</w:t>
      </w:r>
      <w:r w:rsidRPr="00635885">
        <w:rPr>
          <w:rFonts w:asciiTheme="minorHAnsi" w:hAnsiTheme="minorHAnsi"/>
          <w:spacing w:val="-9"/>
          <w:w w:val="115"/>
          <w:sz w:val="22"/>
          <w:szCs w:val="22"/>
          <w:rPrChange w:id="3209" w:author="Wall, Alison E." w:date="2017-11-27T19:39:00Z">
            <w:rPr>
              <w:spacing w:val="-9"/>
              <w:w w:val="115"/>
            </w:rPr>
          </w:rPrChange>
        </w:rPr>
        <w:t xml:space="preserve"> </w:t>
      </w:r>
      <w:commentRangeStart w:id="3210"/>
      <w:r w:rsidRPr="00635885">
        <w:rPr>
          <w:rFonts w:asciiTheme="minorHAnsi" w:hAnsiTheme="minorHAnsi"/>
          <w:spacing w:val="-2"/>
          <w:w w:val="115"/>
          <w:sz w:val="22"/>
          <w:szCs w:val="22"/>
          <w:rPrChange w:id="3211" w:author="Wall, Alison E." w:date="2017-11-27T19:39:00Z">
            <w:rPr>
              <w:spacing w:val="-2"/>
              <w:w w:val="115"/>
            </w:rPr>
          </w:rPrChange>
        </w:rPr>
        <w:t>r</w:t>
      </w:r>
      <w:r w:rsidRPr="00635885">
        <w:rPr>
          <w:rFonts w:asciiTheme="minorHAnsi" w:hAnsiTheme="minorHAnsi"/>
          <w:spacing w:val="-3"/>
          <w:w w:val="115"/>
          <w:sz w:val="22"/>
          <w:szCs w:val="22"/>
          <w:rPrChange w:id="3212" w:author="Wall, Alison E." w:date="2017-11-27T19:39:00Z">
            <w:rPr>
              <w:spacing w:val="-3"/>
              <w:w w:val="115"/>
            </w:rPr>
          </w:rPrChange>
        </w:rPr>
        <w:t>e</w:t>
      </w:r>
      <w:r w:rsidRPr="00635885">
        <w:rPr>
          <w:rFonts w:asciiTheme="minorHAnsi" w:hAnsiTheme="minorHAnsi"/>
          <w:w w:val="115"/>
          <w:sz w:val="22"/>
          <w:szCs w:val="22"/>
          <w:rPrChange w:id="3213" w:author="Wall, Alison E." w:date="2017-11-27T19:39:00Z">
            <w:rPr>
              <w:w w:val="115"/>
            </w:rPr>
          </w:rPrChange>
        </w:rPr>
        <w:t>vi</w:t>
      </w:r>
      <w:r w:rsidRPr="00635885">
        <w:rPr>
          <w:rFonts w:asciiTheme="minorHAnsi" w:hAnsiTheme="minorHAnsi"/>
          <w:spacing w:val="-1"/>
          <w:w w:val="115"/>
          <w:sz w:val="22"/>
          <w:szCs w:val="22"/>
          <w:rPrChange w:id="3214" w:author="Wall, Alison E." w:date="2017-11-27T19:39:00Z">
            <w:rPr>
              <w:spacing w:val="-1"/>
              <w:w w:val="115"/>
            </w:rPr>
          </w:rPrChange>
        </w:rPr>
        <w:t>e</w:t>
      </w:r>
      <w:r w:rsidRPr="00635885">
        <w:rPr>
          <w:rFonts w:asciiTheme="minorHAnsi" w:hAnsiTheme="minorHAnsi"/>
          <w:w w:val="115"/>
          <w:sz w:val="22"/>
          <w:szCs w:val="22"/>
          <w:rPrChange w:id="3215" w:author="Wall, Alison E." w:date="2017-11-27T19:39:00Z">
            <w:rPr>
              <w:w w:val="115"/>
            </w:rPr>
          </w:rPrChange>
        </w:rPr>
        <w:t>w</w:t>
      </w:r>
      <w:commentRangeEnd w:id="3210"/>
      <w:r w:rsidR="00F14600">
        <w:rPr>
          <w:rStyle w:val="CommentReference"/>
          <w:rFonts w:asciiTheme="minorHAnsi" w:eastAsiaTheme="minorHAnsi" w:hAnsiTheme="minorHAnsi"/>
        </w:rPr>
        <w:commentReference w:id="3210"/>
      </w:r>
      <w:r w:rsidRPr="00635885">
        <w:rPr>
          <w:rFonts w:asciiTheme="minorHAnsi" w:hAnsiTheme="minorHAnsi"/>
          <w:spacing w:val="-7"/>
          <w:w w:val="115"/>
          <w:sz w:val="22"/>
          <w:szCs w:val="22"/>
          <w:rPrChange w:id="3216" w:author="Wall, Alison E." w:date="2017-11-27T19:39:00Z">
            <w:rPr>
              <w:spacing w:val="-7"/>
              <w:w w:val="115"/>
            </w:rPr>
          </w:rPrChange>
        </w:rPr>
        <w:t xml:space="preserve"> </w:t>
      </w:r>
      <w:r w:rsidRPr="00635885">
        <w:rPr>
          <w:rFonts w:asciiTheme="minorHAnsi" w:hAnsiTheme="minorHAnsi"/>
          <w:w w:val="115"/>
          <w:sz w:val="22"/>
          <w:szCs w:val="22"/>
          <w:rPrChange w:id="3217" w:author="Wall, Alison E." w:date="2017-11-27T19:39:00Z">
            <w:rPr>
              <w:w w:val="115"/>
            </w:rPr>
          </w:rPrChange>
        </w:rPr>
        <w:t>does</w:t>
      </w:r>
      <w:r w:rsidRPr="00635885">
        <w:rPr>
          <w:rFonts w:asciiTheme="minorHAnsi" w:hAnsiTheme="minorHAnsi"/>
          <w:spacing w:val="-7"/>
          <w:w w:val="115"/>
          <w:sz w:val="22"/>
          <w:szCs w:val="22"/>
          <w:rPrChange w:id="3218" w:author="Wall, Alison E." w:date="2017-11-27T19:39:00Z">
            <w:rPr>
              <w:spacing w:val="-7"/>
              <w:w w:val="115"/>
            </w:rPr>
          </w:rPrChange>
        </w:rPr>
        <w:t xml:space="preserve"> </w:t>
      </w:r>
      <w:r w:rsidRPr="00635885">
        <w:rPr>
          <w:rFonts w:asciiTheme="minorHAnsi" w:hAnsiTheme="minorHAnsi"/>
          <w:w w:val="115"/>
          <w:sz w:val="22"/>
          <w:szCs w:val="22"/>
          <w:rPrChange w:id="3219" w:author="Wall, Alison E." w:date="2017-11-27T19:39:00Z">
            <w:rPr>
              <w:w w:val="115"/>
            </w:rPr>
          </w:rPrChange>
        </w:rPr>
        <w:t>n</w:t>
      </w:r>
      <w:r w:rsidRPr="00635885">
        <w:rPr>
          <w:rFonts w:asciiTheme="minorHAnsi" w:hAnsiTheme="minorHAnsi"/>
          <w:spacing w:val="-1"/>
          <w:w w:val="115"/>
          <w:sz w:val="22"/>
          <w:szCs w:val="22"/>
          <w:rPrChange w:id="3220" w:author="Wall, Alison E." w:date="2017-11-27T19:39:00Z">
            <w:rPr>
              <w:spacing w:val="-1"/>
              <w:w w:val="115"/>
            </w:rPr>
          </w:rPrChange>
        </w:rPr>
        <w:t>o</w:t>
      </w:r>
      <w:r w:rsidRPr="00635885">
        <w:rPr>
          <w:rFonts w:asciiTheme="minorHAnsi" w:hAnsiTheme="minorHAnsi"/>
          <w:w w:val="115"/>
          <w:sz w:val="22"/>
          <w:szCs w:val="22"/>
          <w:rPrChange w:id="3221" w:author="Wall, Alison E." w:date="2017-11-27T19:39:00Z">
            <w:rPr>
              <w:w w:val="115"/>
            </w:rPr>
          </w:rPrChange>
        </w:rPr>
        <w:t>t</w:t>
      </w:r>
      <w:r w:rsidRPr="00635885">
        <w:rPr>
          <w:rFonts w:asciiTheme="minorHAnsi" w:hAnsiTheme="minorHAnsi"/>
          <w:spacing w:val="-7"/>
          <w:w w:val="115"/>
          <w:sz w:val="22"/>
          <w:szCs w:val="22"/>
          <w:rPrChange w:id="3222" w:author="Wall, Alison E." w:date="2017-11-27T19:39:00Z">
            <w:rPr>
              <w:spacing w:val="-7"/>
              <w:w w:val="115"/>
            </w:rPr>
          </w:rPrChange>
        </w:rPr>
        <w:t xml:space="preserve"> </w:t>
      </w:r>
      <w:r w:rsidRPr="00635885">
        <w:rPr>
          <w:rFonts w:asciiTheme="minorHAnsi" w:hAnsiTheme="minorHAnsi"/>
          <w:w w:val="115"/>
          <w:sz w:val="22"/>
          <w:szCs w:val="22"/>
          <w:rPrChange w:id="3223" w:author="Wall, Alison E." w:date="2017-11-27T19:39:00Z">
            <w:rPr>
              <w:w w:val="115"/>
            </w:rPr>
          </w:rPrChange>
        </w:rPr>
        <w:t>account</w:t>
      </w:r>
      <w:r w:rsidRPr="00635885">
        <w:rPr>
          <w:rFonts w:asciiTheme="minorHAnsi" w:hAnsiTheme="minorHAnsi"/>
          <w:spacing w:val="-8"/>
          <w:w w:val="115"/>
          <w:sz w:val="22"/>
          <w:szCs w:val="22"/>
          <w:rPrChange w:id="3224" w:author="Wall, Alison E." w:date="2017-11-27T19:39:00Z">
            <w:rPr>
              <w:spacing w:val="-8"/>
              <w:w w:val="115"/>
            </w:rPr>
          </w:rPrChange>
        </w:rPr>
        <w:t xml:space="preserve"> </w:t>
      </w:r>
      <w:r w:rsidRPr="00635885">
        <w:rPr>
          <w:rFonts w:asciiTheme="minorHAnsi" w:hAnsiTheme="minorHAnsi"/>
          <w:spacing w:val="-1"/>
          <w:w w:val="115"/>
          <w:sz w:val="22"/>
          <w:szCs w:val="22"/>
          <w:rPrChange w:id="3225" w:author="Wall, Alison E." w:date="2017-11-27T19:39:00Z">
            <w:rPr>
              <w:spacing w:val="-1"/>
              <w:w w:val="115"/>
            </w:rPr>
          </w:rPrChange>
        </w:rPr>
        <w:t>f</w:t>
      </w:r>
      <w:r w:rsidRPr="00635885">
        <w:rPr>
          <w:rFonts w:asciiTheme="minorHAnsi" w:hAnsiTheme="minorHAnsi"/>
          <w:w w:val="115"/>
          <w:sz w:val="22"/>
          <w:szCs w:val="22"/>
          <w:rPrChange w:id="3226" w:author="Wall, Alison E." w:date="2017-11-27T19:39:00Z">
            <w:rPr>
              <w:w w:val="115"/>
            </w:rPr>
          </w:rPrChange>
        </w:rPr>
        <w:t>or</w:t>
      </w:r>
      <w:r w:rsidRPr="00635885">
        <w:rPr>
          <w:rFonts w:asciiTheme="minorHAnsi" w:hAnsiTheme="minorHAnsi"/>
          <w:w w:val="116"/>
          <w:sz w:val="22"/>
          <w:szCs w:val="22"/>
          <w:rPrChange w:id="3227" w:author="Wall, Alison E." w:date="2017-11-27T19:39:00Z">
            <w:rPr>
              <w:w w:val="116"/>
            </w:rPr>
          </w:rPrChange>
        </w:rPr>
        <w:t xml:space="preserve"> </w:t>
      </w:r>
      <w:r w:rsidRPr="00635885">
        <w:rPr>
          <w:rFonts w:asciiTheme="minorHAnsi" w:hAnsiTheme="minorHAnsi"/>
          <w:w w:val="115"/>
          <w:sz w:val="22"/>
          <w:szCs w:val="22"/>
          <w:rPrChange w:id="3228" w:author="Wall, Alison E." w:date="2017-11-27T19:39:00Z">
            <w:rPr>
              <w:w w:val="115"/>
            </w:rPr>
          </w:rPrChange>
        </w:rPr>
        <w:t>these</w:t>
      </w:r>
      <w:r w:rsidRPr="00635885">
        <w:rPr>
          <w:rFonts w:asciiTheme="minorHAnsi" w:hAnsiTheme="minorHAnsi"/>
          <w:spacing w:val="-31"/>
          <w:w w:val="115"/>
          <w:sz w:val="22"/>
          <w:szCs w:val="22"/>
          <w:rPrChange w:id="3229" w:author="Wall, Alison E." w:date="2017-11-27T19:39:00Z">
            <w:rPr>
              <w:spacing w:val="-31"/>
              <w:w w:val="115"/>
            </w:rPr>
          </w:rPrChange>
        </w:rPr>
        <w:t xml:space="preserve"> </w:t>
      </w:r>
      <w:r w:rsidRPr="00635885">
        <w:rPr>
          <w:rFonts w:asciiTheme="minorHAnsi" w:hAnsiTheme="minorHAnsi"/>
          <w:w w:val="115"/>
          <w:sz w:val="22"/>
          <w:szCs w:val="22"/>
          <w:rPrChange w:id="3230" w:author="Wall, Alison E." w:date="2017-11-27T19:39:00Z">
            <w:rPr>
              <w:w w:val="115"/>
            </w:rPr>
          </w:rPrChange>
        </w:rPr>
        <w:t>g</w:t>
      </w:r>
      <w:r w:rsidRPr="00635885">
        <w:rPr>
          <w:rFonts w:asciiTheme="minorHAnsi" w:hAnsiTheme="minorHAnsi"/>
          <w:spacing w:val="-2"/>
          <w:w w:val="115"/>
          <w:sz w:val="22"/>
          <w:szCs w:val="22"/>
          <w:rPrChange w:id="3231" w:author="Wall, Alison E." w:date="2017-11-27T19:39:00Z">
            <w:rPr>
              <w:spacing w:val="-2"/>
              <w:w w:val="115"/>
            </w:rPr>
          </w:rPrChange>
        </w:rPr>
        <w:t>r</w:t>
      </w:r>
      <w:r w:rsidRPr="00635885">
        <w:rPr>
          <w:rFonts w:asciiTheme="minorHAnsi" w:hAnsiTheme="minorHAnsi"/>
          <w:w w:val="115"/>
          <w:sz w:val="22"/>
          <w:szCs w:val="22"/>
          <w:rPrChange w:id="3232" w:author="Wall, Alison E." w:date="2017-11-27T19:39:00Z">
            <w:rPr>
              <w:w w:val="115"/>
            </w:rPr>
          </w:rPrChange>
        </w:rPr>
        <w:t>oup</w:t>
      </w:r>
      <w:r w:rsidRPr="00635885">
        <w:rPr>
          <w:rFonts w:asciiTheme="minorHAnsi" w:hAnsiTheme="minorHAnsi"/>
          <w:spacing w:val="-4"/>
          <w:w w:val="115"/>
          <w:sz w:val="22"/>
          <w:szCs w:val="22"/>
          <w:rPrChange w:id="3233" w:author="Wall, Alison E." w:date="2017-11-27T19:39:00Z">
            <w:rPr>
              <w:spacing w:val="-4"/>
              <w:w w:val="115"/>
            </w:rPr>
          </w:rPrChange>
        </w:rPr>
        <w:t>s</w:t>
      </w:r>
      <w:r w:rsidRPr="00635885">
        <w:rPr>
          <w:rFonts w:asciiTheme="minorHAnsi" w:hAnsiTheme="minorHAnsi"/>
          <w:w w:val="115"/>
          <w:sz w:val="22"/>
          <w:szCs w:val="22"/>
          <w:rPrChange w:id="3234" w:author="Wall, Alison E." w:date="2017-11-27T19:39:00Z">
            <w:rPr>
              <w:w w:val="115"/>
            </w:rPr>
          </w:rPrChange>
        </w:rPr>
        <w:t>.</w:t>
      </w:r>
      <w:r w:rsidRPr="00635885">
        <w:rPr>
          <w:rFonts w:asciiTheme="minorHAnsi" w:hAnsiTheme="minorHAnsi"/>
          <w:spacing w:val="-29"/>
          <w:w w:val="115"/>
          <w:sz w:val="22"/>
          <w:szCs w:val="22"/>
          <w:rPrChange w:id="3235" w:author="Wall, Alison E." w:date="2017-11-27T19:39:00Z">
            <w:rPr>
              <w:spacing w:val="-29"/>
              <w:w w:val="115"/>
            </w:rPr>
          </w:rPrChange>
        </w:rPr>
        <w:t xml:space="preserve"> </w:t>
      </w:r>
      <w:r w:rsidRPr="00635885">
        <w:rPr>
          <w:rFonts w:asciiTheme="minorHAnsi" w:hAnsiTheme="minorHAnsi"/>
          <w:w w:val="115"/>
          <w:sz w:val="22"/>
          <w:szCs w:val="22"/>
          <w:rPrChange w:id="3236" w:author="Wall, Alison E." w:date="2017-11-27T19:39:00Z">
            <w:rPr>
              <w:w w:val="115"/>
            </w:rPr>
          </w:rPrChange>
        </w:rPr>
        <w:t>Als</w:t>
      </w:r>
      <w:r w:rsidRPr="00635885">
        <w:rPr>
          <w:rFonts w:asciiTheme="minorHAnsi" w:hAnsiTheme="minorHAnsi"/>
          <w:spacing w:val="-6"/>
          <w:w w:val="115"/>
          <w:sz w:val="22"/>
          <w:szCs w:val="22"/>
          <w:rPrChange w:id="3237" w:author="Wall, Alison E." w:date="2017-11-27T19:39:00Z">
            <w:rPr>
              <w:spacing w:val="-6"/>
              <w:w w:val="115"/>
            </w:rPr>
          </w:rPrChange>
        </w:rPr>
        <w:t>o</w:t>
      </w:r>
      <w:r w:rsidRPr="00635885">
        <w:rPr>
          <w:rFonts w:asciiTheme="minorHAnsi" w:hAnsiTheme="minorHAnsi"/>
          <w:w w:val="115"/>
          <w:sz w:val="22"/>
          <w:szCs w:val="22"/>
          <w:rPrChange w:id="3238" w:author="Wall, Alison E." w:date="2017-11-27T19:39:00Z">
            <w:rPr>
              <w:w w:val="115"/>
            </w:rPr>
          </w:rPrChange>
        </w:rPr>
        <w:t>,</w:t>
      </w:r>
      <w:r w:rsidRPr="00635885">
        <w:rPr>
          <w:rFonts w:asciiTheme="minorHAnsi" w:hAnsiTheme="minorHAnsi"/>
          <w:spacing w:val="-29"/>
          <w:w w:val="115"/>
          <w:sz w:val="22"/>
          <w:szCs w:val="22"/>
          <w:rPrChange w:id="3239" w:author="Wall, Alison E." w:date="2017-11-27T19:39:00Z">
            <w:rPr>
              <w:spacing w:val="-29"/>
              <w:w w:val="115"/>
            </w:rPr>
          </w:rPrChange>
        </w:rPr>
        <w:t xml:space="preserve"> </w:t>
      </w:r>
      <w:r w:rsidRPr="00635885">
        <w:rPr>
          <w:rFonts w:asciiTheme="minorHAnsi" w:hAnsiTheme="minorHAnsi"/>
          <w:w w:val="115"/>
          <w:sz w:val="22"/>
          <w:szCs w:val="22"/>
          <w:rPrChange w:id="3240" w:author="Wall, Alison E." w:date="2017-11-27T19:39:00Z">
            <w:rPr>
              <w:w w:val="115"/>
            </w:rPr>
          </w:rPrChange>
        </w:rPr>
        <w:t>the</w:t>
      </w:r>
      <w:r w:rsidRPr="00635885">
        <w:rPr>
          <w:rFonts w:asciiTheme="minorHAnsi" w:hAnsiTheme="minorHAnsi"/>
          <w:spacing w:val="-31"/>
          <w:w w:val="115"/>
          <w:sz w:val="22"/>
          <w:szCs w:val="22"/>
          <w:rPrChange w:id="3241" w:author="Wall, Alison E." w:date="2017-11-27T19:39:00Z">
            <w:rPr>
              <w:spacing w:val="-31"/>
              <w:w w:val="115"/>
            </w:rPr>
          </w:rPrChange>
        </w:rPr>
        <w:t xml:space="preserve"> </w:t>
      </w:r>
      <w:commentRangeStart w:id="3242"/>
      <w:r w:rsidRPr="00635885">
        <w:rPr>
          <w:rFonts w:asciiTheme="minorHAnsi" w:hAnsiTheme="minorHAnsi"/>
          <w:w w:val="115"/>
          <w:sz w:val="22"/>
          <w:szCs w:val="22"/>
          <w:rPrChange w:id="3243" w:author="Wall, Alison E." w:date="2017-11-27T19:39:00Z">
            <w:rPr>
              <w:w w:val="115"/>
            </w:rPr>
          </w:rPrChange>
        </w:rPr>
        <w:t>2</w:t>
      </w:r>
      <w:commentRangeEnd w:id="3242"/>
      <w:r w:rsidR="00F14600">
        <w:rPr>
          <w:rStyle w:val="CommentReference"/>
          <w:rFonts w:asciiTheme="minorHAnsi" w:eastAsiaTheme="minorHAnsi" w:hAnsiTheme="minorHAnsi"/>
        </w:rPr>
        <w:commentReference w:id="3242"/>
      </w:r>
      <w:r w:rsidRPr="00635885">
        <w:rPr>
          <w:rFonts w:asciiTheme="minorHAnsi" w:hAnsiTheme="minorHAnsi"/>
          <w:spacing w:val="-5"/>
          <w:w w:val="115"/>
          <w:sz w:val="22"/>
          <w:szCs w:val="22"/>
          <w:rPrChange w:id="3244" w:author="Wall, Alison E." w:date="2017-11-27T19:39:00Z">
            <w:rPr>
              <w:spacing w:val="-5"/>
              <w:w w:val="115"/>
            </w:rPr>
          </w:rPrChange>
        </w:rPr>
        <w:t>:</w:t>
      </w:r>
      <w:r w:rsidRPr="00635885">
        <w:rPr>
          <w:rFonts w:asciiTheme="minorHAnsi" w:hAnsiTheme="minorHAnsi"/>
          <w:w w:val="115"/>
          <w:sz w:val="22"/>
          <w:szCs w:val="22"/>
          <w:rPrChange w:id="3245" w:author="Wall, Alison E." w:date="2017-11-27T19:39:00Z">
            <w:rPr>
              <w:w w:val="115"/>
            </w:rPr>
          </w:rPrChange>
        </w:rPr>
        <w:t>1</w:t>
      </w:r>
      <w:r w:rsidRPr="00635885">
        <w:rPr>
          <w:rFonts w:asciiTheme="minorHAnsi" w:hAnsiTheme="minorHAnsi"/>
          <w:spacing w:val="-29"/>
          <w:w w:val="115"/>
          <w:sz w:val="22"/>
          <w:szCs w:val="22"/>
          <w:rPrChange w:id="3246" w:author="Wall, Alison E." w:date="2017-11-27T19:39:00Z">
            <w:rPr>
              <w:spacing w:val="-29"/>
              <w:w w:val="115"/>
            </w:rPr>
          </w:rPrChange>
        </w:rPr>
        <w:t xml:space="preserve"> </w:t>
      </w:r>
      <w:r w:rsidRPr="00635885">
        <w:rPr>
          <w:rFonts w:asciiTheme="minorHAnsi" w:hAnsiTheme="minorHAnsi"/>
          <w:spacing w:val="-2"/>
          <w:w w:val="115"/>
          <w:sz w:val="22"/>
          <w:szCs w:val="22"/>
          <w:rPrChange w:id="3247" w:author="Wall, Alison E." w:date="2017-11-27T19:39:00Z">
            <w:rPr>
              <w:spacing w:val="-2"/>
              <w:w w:val="115"/>
            </w:rPr>
          </w:rPrChange>
        </w:rPr>
        <w:t>ra</w:t>
      </w:r>
      <w:r w:rsidRPr="00635885">
        <w:rPr>
          <w:rFonts w:asciiTheme="minorHAnsi" w:hAnsiTheme="minorHAnsi"/>
          <w:w w:val="115"/>
          <w:sz w:val="22"/>
          <w:szCs w:val="22"/>
          <w:rPrChange w:id="3248" w:author="Wall, Alison E." w:date="2017-11-27T19:39:00Z">
            <w:rPr>
              <w:w w:val="115"/>
            </w:rPr>
          </w:rPrChange>
        </w:rPr>
        <w:t>tio</w:t>
      </w:r>
      <w:r w:rsidRPr="00635885">
        <w:rPr>
          <w:rFonts w:asciiTheme="minorHAnsi" w:hAnsiTheme="minorHAnsi"/>
          <w:spacing w:val="-32"/>
          <w:w w:val="115"/>
          <w:sz w:val="22"/>
          <w:szCs w:val="22"/>
          <w:rPrChange w:id="3249" w:author="Wall, Alison E." w:date="2017-11-27T19:39:00Z">
            <w:rPr>
              <w:spacing w:val="-32"/>
              <w:w w:val="115"/>
            </w:rPr>
          </w:rPrChange>
        </w:rPr>
        <w:t xml:space="preserve"> </w:t>
      </w:r>
      <w:r w:rsidRPr="00635885">
        <w:rPr>
          <w:rFonts w:asciiTheme="minorHAnsi" w:hAnsiTheme="minorHAnsi"/>
          <w:spacing w:val="-1"/>
          <w:w w:val="115"/>
          <w:sz w:val="22"/>
          <w:szCs w:val="22"/>
          <w:rPrChange w:id="3250" w:author="Wall, Alison E." w:date="2017-11-27T19:39:00Z">
            <w:rPr>
              <w:spacing w:val="-1"/>
              <w:w w:val="115"/>
            </w:rPr>
          </w:rPrChange>
        </w:rPr>
        <w:t>o</w:t>
      </w:r>
      <w:r w:rsidRPr="00635885">
        <w:rPr>
          <w:rFonts w:asciiTheme="minorHAnsi" w:hAnsiTheme="minorHAnsi"/>
          <w:w w:val="115"/>
          <w:sz w:val="22"/>
          <w:szCs w:val="22"/>
          <w:rPrChange w:id="3251" w:author="Wall, Alison E." w:date="2017-11-27T19:39:00Z">
            <w:rPr>
              <w:w w:val="115"/>
            </w:rPr>
          </w:rPrChange>
        </w:rPr>
        <w:t>f</w:t>
      </w:r>
      <w:r w:rsidRPr="00635885">
        <w:rPr>
          <w:rFonts w:asciiTheme="minorHAnsi" w:hAnsiTheme="minorHAnsi"/>
          <w:spacing w:val="-30"/>
          <w:w w:val="115"/>
          <w:sz w:val="22"/>
          <w:szCs w:val="22"/>
          <w:rPrChange w:id="3252" w:author="Wall, Alison E." w:date="2017-11-27T19:39:00Z">
            <w:rPr>
              <w:spacing w:val="-30"/>
              <w:w w:val="115"/>
            </w:rPr>
          </w:rPrChange>
        </w:rPr>
        <w:t xml:space="preserve"> </w:t>
      </w:r>
      <w:r w:rsidRPr="00635885">
        <w:rPr>
          <w:rFonts w:asciiTheme="minorHAnsi" w:hAnsiTheme="minorHAnsi"/>
          <w:spacing w:val="-10"/>
          <w:w w:val="115"/>
          <w:sz w:val="22"/>
          <w:szCs w:val="22"/>
          <w:rPrChange w:id="3253" w:author="Wall, Alison E." w:date="2017-11-27T19:39:00Z">
            <w:rPr>
              <w:spacing w:val="-10"/>
              <w:w w:val="115"/>
            </w:rPr>
          </w:rPrChange>
        </w:rPr>
        <w:t>S</w:t>
      </w:r>
      <w:r w:rsidRPr="00635885">
        <w:rPr>
          <w:rFonts w:asciiTheme="minorHAnsi" w:hAnsiTheme="minorHAnsi"/>
          <w:w w:val="115"/>
          <w:sz w:val="22"/>
          <w:szCs w:val="22"/>
          <w:rPrChange w:id="3254" w:author="Wall, Alison E." w:date="2017-11-27T19:39:00Z">
            <w:rPr>
              <w:w w:val="115"/>
            </w:rPr>
          </w:rPrChange>
        </w:rPr>
        <w:t>TEM</w:t>
      </w:r>
      <w:r w:rsidRPr="00635885">
        <w:rPr>
          <w:rFonts w:asciiTheme="minorHAnsi" w:hAnsiTheme="minorHAnsi"/>
          <w:spacing w:val="-29"/>
          <w:w w:val="115"/>
          <w:sz w:val="22"/>
          <w:szCs w:val="22"/>
          <w:rPrChange w:id="3255" w:author="Wall, Alison E." w:date="2017-11-27T19:39:00Z">
            <w:rPr>
              <w:spacing w:val="-29"/>
              <w:w w:val="115"/>
            </w:rPr>
          </w:rPrChange>
        </w:rPr>
        <w:t xml:space="preserve"> </w:t>
      </w:r>
      <w:r w:rsidRPr="00635885">
        <w:rPr>
          <w:rFonts w:asciiTheme="minorHAnsi" w:hAnsiTheme="minorHAnsi"/>
          <w:w w:val="115"/>
          <w:sz w:val="22"/>
          <w:szCs w:val="22"/>
          <w:rPrChange w:id="3256" w:author="Wall, Alison E." w:date="2017-11-27T19:39:00Z">
            <w:rPr>
              <w:w w:val="115"/>
            </w:rPr>
          </w:rPrChange>
        </w:rPr>
        <w:t>empl</w:t>
      </w:r>
      <w:r w:rsidRPr="00635885">
        <w:rPr>
          <w:rFonts w:asciiTheme="minorHAnsi" w:hAnsiTheme="minorHAnsi"/>
          <w:spacing w:val="-2"/>
          <w:w w:val="115"/>
          <w:sz w:val="22"/>
          <w:szCs w:val="22"/>
          <w:rPrChange w:id="3257" w:author="Wall, Alison E." w:date="2017-11-27T19:39:00Z">
            <w:rPr>
              <w:spacing w:val="-2"/>
              <w:w w:val="115"/>
            </w:rPr>
          </w:rPrChange>
        </w:rPr>
        <w:t>o</w:t>
      </w:r>
      <w:r w:rsidRPr="00635885">
        <w:rPr>
          <w:rFonts w:asciiTheme="minorHAnsi" w:hAnsiTheme="minorHAnsi"/>
          <w:spacing w:val="-3"/>
          <w:w w:val="115"/>
          <w:sz w:val="22"/>
          <w:szCs w:val="22"/>
          <w:rPrChange w:id="3258" w:author="Wall, Alison E." w:date="2017-11-27T19:39:00Z">
            <w:rPr>
              <w:spacing w:val="-3"/>
              <w:w w:val="115"/>
            </w:rPr>
          </w:rPrChange>
        </w:rPr>
        <w:t>y</w:t>
      </w:r>
      <w:r w:rsidRPr="00635885">
        <w:rPr>
          <w:rFonts w:asciiTheme="minorHAnsi" w:hAnsiTheme="minorHAnsi"/>
          <w:w w:val="115"/>
          <w:sz w:val="22"/>
          <w:szCs w:val="22"/>
          <w:rPrChange w:id="3259" w:author="Wall, Alison E." w:date="2017-11-27T19:39:00Z">
            <w:rPr>
              <w:w w:val="115"/>
            </w:rPr>
          </w:rPrChange>
        </w:rPr>
        <w:t>ees</w:t>
      </w:r>
      <w:r w:rsidRPr="00635885">
        <w:rPr>
          <w:rFonts w:asciiTheme="minorHAnsi" w:hAnsiTheme="minorHAnsi"/>
          <w:spacing w:val="-30"/>
          <w:w w:val="115"/>
          <w:sz w:val="22"/>
          <w:szCs w:val="22"/>
          <w:rPrChange w:id="3260" w:author="Wall, Alison E." w:date="2017-11-27T19:39:00Z">
            <w:rPr>
              <w:spacing w:val="-30"/>
              <w:w w:val="115"/>
            </w:rPr>
          </w:rPrChange>
        </w:rPr>
        <w:t xml:space="preserve"> </w:t>
      </w:r>
      <w:r w:rsidRPr="00635885">
        <w:rPr>
          <w:rFonts w:asciiTheme="minorHAnsi" w:hAnsiTheme="minorHAnsi"/>
          <w:w w:val="115"/>
          <w:sz w:val="22"/>
          <w:szCs w:val="22"/>
          <w:rPrChange w:id="3261" w:author="Wall, Alison E." w:date="2017-11-27T19:39:00Z">
            <w:rPr>
              <w:w w:val="115"/>
            </w:rPr>
          </w:rPrChange>
        </w:rPr>
        <w:t>and</w:t>
      </w:r>
      <w:r w:rsidRPr="00635885">
        <w:rPr>
          <w:rFonts w:asciiTheme="minorHAnsi" w:hAnsiTheme="minorHAnsi"/>
          <w:spacing w:val="-29"/>
          <w:w w:val="115"/>
          <w:sz w:val="22"/>
          <w:szCs w:val="22"/>
          <w:rPrChange w:id="3262" w:author="Wall, Alison E." w:date="2017-11-27T19:39:00Z">
            <w:rPr>
              <w:spacing w:val="-29"/>
              <w:w w:val="115"/>
            </w:rPr>
          </w:rPrChange>
        </w:rPr>
        <w:t xml:space="preserve"> </w:t>
      </w:r>
      <w:r w:rsidRPr="00635885">
        <w:rPr>
          <w:rFonts w:asciiTheme="minorHAnsi" w:hAnsiTheme="minorHAnsi"/>
          <w:spacing w:val="-10"/>
          <w:w w:val="115"/>
          <w:sz w:val="22"/>
          <w:szCs w:val="22"/>
          <w:rPrChange w:id="3263" w:author="Wall, Alison E." w:date="2017-11-27T19:39:00Z">
            <w:rPr>
              <w:spacing w:val="-10"/>
              <w:w w:val="115"/>
            </w:rPr>
          </w:rPrChange>
        </w:rPr>
        <w:t>S</w:t>
      </w:r>
      <w:r w:rsidRPr="00635885">
        <w:rPr>
          <w:rFonts w:asciiTheme="minorHAnsi" w:hAnsiTheme="minorHAnsi"/>
          <w:w w:val="115"/>
          <w:sz w:val="22"/>
          <w:szCs w:val="22"/>
          <w:rPrChange w:id="3264" w:author="Wall, Alison E." w:date="2017-11-27T19:39:00Z">
            <w:rPr>
              <w:w w:val="115"/>
            </w:rPr>
          </w:rPrChange>
        </w:rPr>
        <w:t>TEM</w:t>
      </w:r>
      <w:r w:rsidRPr="00635885">
        <w:rPr>
          <w:rFonts w:asciiTheme="minorHAnsi" w:hAnsiTheme="minorHAnsi"/>
          <w:spacing w:val="-29"/>
          <w:w w:val="115"/>
          <w:sz w:val="22"/>
          <w:szCs w:val="22"/>
          <w:rPrChange w:id="3265" w:author="Wall, Alison E." w:date="2017-11-27T19:39:00Z">
            <w:rPr>
              <w:spacing w:val="-29"/>
              <w:w w:val="115"/>
            </w:rPr>
          </w:rPrChange>
        </w:rPr>
        <w:t xml:space="preserve"> </w:t>
      </w:r>
      <w:r w:rsidRPr="00635885">
        <w:rPr>
          <w:rFonts w:asciiTheme="minorHAnsi" w:hAnsiTheme="minorHAnsi"/>
          <w:w w:val="115"/>
          <w:sz w:val="22"/>
          <w:szCs w:val="22"/>
          <w:rPrChange w:id="3266" w:author="Wall, Alison E." w:date="2017-11-27T19:39:00Z">
            <w:rPr>
              <w:w w:val="115"/>
            </w:rPr>
          </w:rPrChange>
        </w:rPr>
        <w:t>g</w:t>
      </w:r>
      <w:r w:rsidRPr="00635885">
        <w:rPr>
          <w:rFonts w:asciiTheme="minorHAnsi" w:hAnsiTheme="minorHAnsi"/>
          <w:spacing w:val="-2"/>
          <w:w w:val="115"/>
          <w:sz w:val="22"/>
          <w:szCs w:val="22"/>
          <w:rPrChange w:id="3267" w:author="Wall, Alison E." w:date="2017-11-27T19:39:00Z">
            <w:rPr>
              <w:spacing w:val="-2"/>
              <w:w w:val="115"/>
            </w:rPr>
          </w:rPrChange>
        </w:rPr>
        <w:t>r</w:t>
      </w:r>
      <w:r w:rsidRPr="00635885">
        <w:rPr>
          <w:rFonts w:asciiTheme="minorHAnsi" w:hAnsiTheme="minorHAnsi"/>
          <w:w w:val="115"/>
          <w:sz w:val="22"/>
          <w:szCs w:val="22"/>
          <w:rPrChange w:id="3268" w:author="Wall, Alison E." w:date="2017-11-27T19:39:00Z">
            <w:rPr>
              <w:w w:val="115"/>
            </w:rPr>
          </w:rPrChange>
        </w:rPr>
        <w:t>adu</w:t>
      </w:r>
      <w:r w:rsidRPr="00635885">
        <w:rPr>
          <w:rFonts w:asciiTheme="minorHAnsi" w:hAnsiTheme="minorHAnsi"/>
          <w:spacing w:val="-2"/>
          <w:w w:val="115"/>
          <w:sz w:val="22"/>
          <w:szCs w:val="22"/>
          <w:rPrChange w:id="3269" w:author="Wall, Alison E." w:date="2017-11-27T19:39:00Z">
            <w:rPr>
              <w:spacing w:val="-2"/>
              <w:w w:val="115"/>
            </w:rPr>
          </w:rPrChange>
        </w:rPr>
        <w:t>a</w:t>
      </w:r>
      <w:r w:rsidRPr="00635885">
        <w:rPr>
          <w:rFonts w:asciiTheme="minorHAnsi" w:hAnsiTheme="minorHAnsi"/>
          <w:spacing w:val="-1"/>
          <w:w w:val="115"/>
          <w:sz w:val="22"/>
          <w:szCs w:val="22"/>
          <w:rPrChange w:id="3270" w:author="Wall, Alison E." w:date="2017-11-27T19:39:00Z">
            <w:rPr>
              <w:spacing w:val="-1"/>
              <w:w w:val="115"/>
            </w:rPr>
          </w:rPrChange>
        </w:rPr>
        <w:t>t</w:t>
      </w:r>
      <w:r w:rsidRPr="00635885">
        <w:rPr>
          <w:rFonts w:asciiTheme="minorHAnsi" w:hAnsiTheme="minorHAnsi"/>
          <w:w w:val="115"/>
          <w:sz w:val="22"/>
          <w:szCs w:val="22"/>
          <w:rPrChange w:id="3271" w:author="Wall, Alison E." w:date="2017-11-27T19:39:00Z">
            <w:rPr>
              <w:w w:val="115"/>
            </w:rPr>
          </w:rPrChange>
        </w:rPr>
        <w:t>es</w:t>
      </w:r>
      <w:r w:rsidRPr="00635885">
        <w:rPr>
          <w:rFonts w:asciiTheme="minorHAnsi" w:hAnsiTheme="minorHAnsi"/>
          <w:spacing w:val="-30"/>
          <w:w w:val="115"/>
          <w:sz w:val="22"/>
          <w:szCs w:val="22"/>
          <w:rPrChange w:id="3272" w:author="Wall, Alison E." w:date="2017-11-27T19:39:00Z">
            <w:rPr>
              <w:spacing w:val="-30"/>
              <w:w w:val="115"/>
            </w:rPr>
          </w:rPrChange>
        </w:rPr>
        <w:t xml:space="preserve"> </w:t>
      </w:r>
      <w:r w:rsidRPr="00635885">
        <w:rPr>
          <w:rFonts w:asciiTheme="minorHAnsi" w:hAnsiTheme="minorHAnsi"/>
          <w:w w:val="115"/>
          <w:sz w:val="22"/>
          <w:szCs w:val="22"/>
          <w:rPrChange w:id="3273" w:author="Wall, Alison E." w:date="2017-11-27T19:39:00Z">
            <w:rPr>
              <w:w w:val="115"/>
            </w:rPr>
          </w:rPrChange>
        </w:rPr>
        <w:t>m</w:t>
      </w:r>
      <w:r w:rsidRPr="00635885">
        <w:rPr>
          <w:rFonts w:asciiTheme="minorHAnsi" w:hAnsiTheme="minorHAnsi"/>
          <w:spacing w:val="-3"/>
          <w:w w:val="115"/>
          <w:sz w:val="22"/>
          <w:szCs w:val="22"/>
          <w:rPrChange w:id="3274" w:author="Wall, Alison E." w:date="2017-11-27T19:39:00Z">
            <w:rPr>
              <w:spacing w:val="-3"/>
              <w:w w:val="115"/>
            </w:rPr>
          </w:rPrChange>
        </w:rPr>
        <w:t>a</w:t>
      </w:r>
      <w:r w:rsidRPr="00635885">
        <w:rPr>
          <w:rFonts w:asciiTheme="minorHAnsi" w:hAnsiTheme="minorHAnsi"/>
          <w:w w:val="115"/>
          <w:sz w:val="22"/>
          <w:szCs w:val="22"/>
          <w:rPrChange w:id="3275" w:author="Wall, Alison E." w:date="2017-11-27T19:39:00Z">
            <w:rPr>
              <w:w w:val="115"/>
            </w:rPr>
          </w:rPrChange>
        </w:rPr>
        <w:t>y</w:t>
      </w:r>
      <w:r w:rsidRPr="00635885">
        <w:rPr>
          <w:rFonts w:asciiTheme="minorHAnsi" w:hAnsiTheme="minorHAnsi"/>
          <w:spacing w:val="-30"/>
          <w:w w:val="115"/>
          <w:sz w:val="22"/>
          <w:szCs w:val="22"/>
          <w:rPrChange w:id="3276" w:author="Wall, Alison E." w:date="2017-11-27T19:39:00Z">
            <w:rPr>
              <w:spacing w:val="-30"/>
              <w:w w:val="115"/>
            </w:rPr>
          </w:rPrChange>
        </w:rPr>
        <w:t xml:space="preserve"> </w:t>
      </w:r>
      <w:r w:rsidRPr="00635885">
        <w:rPr>
          <w:rFonts w:asciiTheme="minorHAnsi" w:hAnsiTheme="minorHAnsi"/>
          <w:w w:val="115"/>
          <w:sz w:val="22"/>
          <w:szCs w:val="22"/>
          <w:rPrChange w:id="3277" w:author="Wall, Alison E." w:date="2017-11-27T19:39:00Z">
            <w:rPr>
              <w:w w:val="115"/>
            </w:rPr>
          </w:rPrChange>
        </w:rPr>
        <w:t>be</w:t>
      </w:r>
      <w:r w:rsidRPr="00635885">
        <w:rPr>
          <w:rFonts w:asciiTheme="minorHAnsi" w:hAnsiTheme="minorHAnsi"/>
          <w:w w:val="112"/>
          <w:sz w:val="22"/>
          <w:szCs w:val="22"/>
          <w:rPrChange w:id="3278" w:author="Wall, Alison E." w:date="2017-11-27T19:39:00Z">
            <w:rPr>
              <w:w w:val="112"/>
            </w:rPr>
          </w:rPrChange>
        </w:rPr>
        <w:t xml:space="preserve"> </w:t>
      </w:r>
      <w:r w:rsidRPr="00635885">
        <w:rPr>
          <w:rFonts w:asciiTheme="minorHAnsi" w:hAnsiTheme="minorHAnsi"/>
          <w:w w:val="115"/>
          <w:sz w:val="22"/>
          <w:szCs w:val="22"/>
          <w:rPrChange w:id="3279" w:author="Wall, Alison E." w:date="2017-11-27T19:39:00Z">
            <w:rPr>
              <w:w w:val="115"/>
            </w:rPr>
          </w:rPrChange>
        </w:rPr>
        <w:t>caused</w:t>
      </w:r>
      <w:r w:rsidRPr="00635885">
        <w:rPr>
          <w:rFonts w:asciiTheme="minorHAnsi" w:hAnsiTheme="minorHAnsi"/>
          <w:spacing w:val="-11"/>
          <w:w w:val="115"/>
          <w:sz w:val="22"/>
          <w:szCs w:val="22"/>
          <w:rPrChange w:id="3280" w:author="Wall, Alison E." w:date="2017-11-27T19:39:00Z">
            <w:rPr>
              <w:spacing w:val="-11"/>
              <w:w w:val="115"/>
            </w:rPr>
          </w:rPrChange>
        </w:rPr>
        <w:t xml:space="preserve"> </w:t>
      </w:r>
      <w:r w:rsidRPr="00635885">
        <w:rPr>
          <w:rFonts w:asciiTheme="minorHAnsi" w:hAnsiTheme="minorHAnsi"/>
          <w:spacing w:val="-2"/>
          <w:w w:val="115"/>
          <w:sz w:val="22"/>
          <w:szCs w:val="22"/>
          <w:rPrChange w:id="3281" w:author="Wall, Alison E." w:date="2017-11-27T19:39:00Z">
            <w:rPr>
              <w:spacing w:val="-2"/>
              <w:w w:val="115"/>
            </w:rPr>
          </w:rPrChange>
        </w:rPr>
        <w:t>b</w:t>
      </w:r>
      <w:r w:rsidRPr="00635885">
        <w:rPr>
          <w:rFonts w:asciiTheme="minorHAnsi" w:hAnsiTheme="minorHAnsi"/>
          <w:w w:val="115"/>
          <w:sz w:val="22"/>
          <w:szCs w:val="22"/>
          <w:rPrChange w:id="3282" w:author="Wall, Alison E." w:date="2017-11-27T19:39:00Z">
            <w:rPr>
              <w:w w:val="115"/>
            </w:rPr>
          </w:rPrChange>
        </w:rPr>
        <w:t>y</w:t>
      </w:r>
      <w:r w:rsidRPr="00635885">
        <w:rPr>
          <w:rFonts w:asciiTheme="minorHAnsi" w:hAnsiTheme="minorHAnsi"/>
          <w:spacing w:val="-12"/>
          <w:w w:val="115"/>
          <w:sz w:val="22"/>
          <w:szCs w:val="22"/>
          <w:rPrChange w:id="3283" w:author="Wall, Alison E." w:date="2017-11-27T19:39:00Z">
            <w:rPr>
              <w:spacing w:val="-12"/>
              <w:w w:val="115"/>
            </w:rPr>
          </w:rPrChange>
        </w:rPr>
        <w:t xml:space="preserve"> </w:t>
      </w:r>
      <w:r w:rsidRPr="00635885">
        <w:rPr>
          <w:rFonts w:asciiTheme="minorHAnsi" w:hAnsiTheme="minorHAnsi"/>
          <w:w w:val="115"/>
          <w:sz w:val="22"/>
          <w:szCs w:val="22"/>
          <w:rPrChange w:id="3284" w:author="Wall, Alison E." w:date="2017-11-27T19:39:00Z">
            <w:rPr>
              <w:w w:val="115"/>
            </w:rPr>
          </w:rPrChange>
        </w:rPr>
        <w:t>the</w:t>
      </w:r>
      <w:r w:rsidRPr="00635885">
        <w:rPr>
          <w:rFonts w:asciiTheme="minorHAnsi" w:hAnsiTheme="minorHAnsi"/>
          <w:spacing w:val="-13"/>
          <w:w w:val="115"/>
          <w:sz w:val="22"/>
          <w:szCs w:val="22"/>
          <w:rPrChange w:id="3285" w:author="Wall, Alison E." w:date="2017-11-27T19:39:00Z">
            <w:rPr>
              <w:spacing w:val="-13"/>
              <w:w w:val="115"/>
            </w:rPr>
          </w:rPrChange>
        </w:rPr>
        <w:t xml:space="preserve"> </w:t>
      </w:r>
      <w:r w:rsidRPr="00635885">
        <w:rPr>
          <w:rFonts w:asciiTheme="minorHAnsi" w:hAnsiTheme="minorHAnsi"/>
          <w:spacing w:val="-3"/>
          <w:w w:val="115"/>
          <w:sz w:val="22"/>
          <w:szCs w:val="22"/>
          <w:rPrChange w:id="3286" w:author="Wall, Alison E." w:date="2017-11-27T19:39:00Z">
            <w:rPr>
              <w:spacing w:val="-3"/>
              <w:w w:val="115"/>
            </w:rPr>
          </w:rPrChange>
        </w:rPr>
        <w:t>v</w:t>
      </w:r>
      <w:r w:rsidRPr="00635885">
        <w:rPr>
          <w:rFonts w:asciiTheme="minorHAnsi" w:hAnsiTheme="minorHAnsi"/>
          <w:w w:val="115"/>
          <w:sz w:val="22"/>
          <w:szCs w:val="22"/>
          <w:rPrChange w:id="3287" w:author="Wall, Alison E." w:date="2017-11-27T19:39:00Z">
            <w:rPr>
              <w:w w:val="115"/>
            </w:rPr>
          </w:rPrChange>
        </w:rPr>
        <w:t>e</w:t>
      </w:r>
      <w:r w:rsidRPr="00635885">
        <w:rPr>
          <w:rFonts w:asciiTheme="minorHAnsi" w:hAnsiTheme="minorHAnsi"/>
          <w:spacing w:val="-3"/>
          <w:w w:val="115"/>
          <w:sz w:val="22"/>
          <w:szCs w:val="22"/>
          <w:rPrChange w:id="3288" w:author="Wall, Alison E." w:date="2017-11-27T19:39:00Z">
            <w:rPr>
              <w:spacing w:val="-3"/>
              <w:w w:val="115"/>
            </w:rPr>
          </w:rPrChange>
        </w:rPr>
        <w:t>r</w:t>
      </w:r>
      <w:r w:rsidRPr="00635885">
        <w:rPr>
          <w:rFonts w:asciiTheme="minorHAnsi" w:hAnsiTheme="minorHAnsi"/>
          <w:w w:val="115"/>
          <w:sz w:val="22"/>
          <w:szCs w:val="22"/>
          <w:rPrChange w:id="3289" w:author="Wall, Alison E." w:date="2017-11-27T19:39:00Z">
            <w:rPr>
              <w:w w:val="115"/>
            </w:rPr>
          </w:rPrChange>
        </w:rPr>
        <w:t>y</w:t>
      </w:r>
      <w:r w:rsidRPr="00635885">
        <w:rPr>
          <w:rFonts w:asciiTheme="minorHAnsi" w:hAnsiTheme="minorHAnsi"/>
          <w:spacing w:val="-12"/>
          <w:w w:val="115"/>
          <w:sz w:val="22"/>
          <w:szCs w:val="22"/>
          <w:rPrChange w:id="3290" w:author="Wall, Alison E." w:date="2017-11-27T19:39:00Z">
            <w:rPr>
              <w:spacing w:val="-12"/>
              <w:w w:val="115"/>
            </w:rPr>
          </w:rPrChange>
        </w:rPr>
        <w:t xml:space="preserve"> </w:t>
      </w:r>
      <w:r w:rsidRPr="00635885">
        <w:rPr>
          <w:rFonts w:asciiTheme="minorHAnsi" w:hAnsiTheme="minorHAnsi"/>
          <w:w w:val="115"/>
          <w:sz w:val="22"/>
          <w:szCs w:val="22"/>
          <w:rPrChange w:id="3291" w:author="Wall, Alison E." w:date="2017-11-27T19:39:00Z">
            <w:rPr>
              <w:w w:val="115"/>
            </w:rPr>
          </w:rPrChange>
        </w:rPr>
        <w:t>same</w:t>
      </w:r>
      <w:r w:rsidRPr="00635885">
        <w:rPr>
          <w:rFonts w:asciiTheme="minorHAnsi" w:hAnsiTheme="minorHAnsi"/>
          <w:spacing w:val="-13"/>
          <w:w w:val="115"/>
          <w:sz w:val="22"/>
          <w:szCs w:val="22"/>
          <w:rPrChange w:id="3292" w:author="Wall, Alison E." w:date="2017-11-27T19:39:00Z">
            <w:rPr>
              <w:spacing w:val="-13"/>
              <w:w w:val="115"/>
            </w:rPr>
          </w:rPrChange>
        </w:rPr>
        <w:t xml:space="preserve"> </w:t>
      </w:r>
      <w:r w:rsidRPr="00635885">
        <w:rPr>
          <w:rFonts w:asciiTheme="minorHAnsi" w:hAnsiTheme="minorHAnsi"/>
          <w:w w:val="115"/>
          <w:sz w:val="22"/>
          <w:szCs w:val="22"/>
          <w:rPrChange w:id="3293" w:author="Wall, Alison E." w:date="2017-11-27T19:39:00Z">
            <w:rPr>
              <w:w w:val="115"/>
            </w:rPr>
          </w:rPrChange>
        </w:rPr>
        <w:t>di</w:t>
      </w:r>
      <w:r w:rsidRPr="00635885">
        <w:rPr>
          <w:rFonts w:asciiTheme="minorHAnsi" w:hAnsiTheme="minorHAnsi"/>
          <w:spacing w:val="-2"/>
          <w:w w:val="115"/>
          <w:sz w:val="22"/>
          <w:szCs w:val="22"/>
          <w:rPrChange w:id="3294" w:author="Wall, Alison E." w:date="2017-11-27T19:39:00Z">
            <w:rPr>
              <w:spacing w:val="-2"/>
              <w:w w:val="115"/>
            </w:rPr>
          </w:rPrChange>
        </w:rPr>
        <w:t>v</w:t>
      </w:r>
      <w:r w:rsidRPr="00635885">
        <w:rPr>
          <w:rFonts w:asciiTheme="minorHAnsi" w:hAnsiTheme="minorHAnsi"/>
          <w:w w:val="115"/>
          <w:sz w:val="22"/>
          <w:szCs w:val="22"/>
          <w:rPrChange w:id="3295" w:author="Wall, Alison E." w:date="2017-11-27T19:39:00Z">
            <w:rPr>
              <w:w w:val="115"/>
            </w:rPr>
          </w:rPrChange>
        </w:rPr>
        <w:t>e</w:t>
      </w:r>
      <w:r w:rsidRPr="00635885">
        <w:rPr>
          <w:rFonts w:asciiTheme="minorHAnsi" w:hAnsiTheme="minorHAnsi"/>
          <w:spacing w:val="-2"/>
          <w:w w:val="115"/>
          <w:sz w:val="22"/>
          <w:szCs w:val="22"/>
          <w:rPrChange w:id="3296" w:author="Wall, Alison E." w:date="2017-11-27T19:39:00Z">
            <w:rPr>
              <w:spacing w:val="-2"/>
              <w:w w:val="115"/>
            </w:rPr>
          </w:rPrChange>
        </w:rPr>
        <w:t>r</w:t>
      </w:r>
      <w:r w:rsidRPr="00635885">
        <w:rPr>
          <w:rFonts w:asciiTheme="minorHAnsi" w:hAnsiTheme="minorHAnsi"/>
          <w:w w:val="115"/>
          <w:sz w:val="22"/>
          <w:szCs w:val="22"/>
          <w:rPrChange w:id="3297" w:author="Wall, Alison E." w:date="2017-11-27T19:39:00Z">
            <w:rPr>
              <w:w w:val="115"/>
            </w:rPr>
          </w:rPrChange>
        </w:rPr>
        <w:t>si</w:t>
      </w:r>
      <w:r w:rsidRPr="00635885">
        <w:rPr>
          <w:rFonts w:asciiTheme="minorHAnsi" w:hAnsiTheme="minorHAnsi"/>
          <w:spacing w:val="-3"/>
          <w:w w:val="115"/>
          <w:sz w:val="22"/>
          <w:szCs w:val="22"/>
          <w:rPrChange w:id="3298" w:author="Wall, Alison E." w:date="2017-11-27T19:39:00Z">
            <w:rPr>
              <w:spacing w:val="-3"/>
              <w:w w:val="115"/>
            </w:rPr>
          </w:rPrChange>
        </w:rPr>
        <w:t>t</w:t>
      </w:r>
      <w:r w:rsidRPr="00635885">
        <w:rPr>
          <w:rFonts w:asciiTheme="minorHAnsi" w:hAnsiTheme="minorHAnsi"/>
          <w:w w:val="115"/>
          <w:sz w:val="22"/>
          <w:szCs w:val="22"/>
          <w:rPrChange w:id="3299" w:author="Wall, Alison E." w:date="2017-11-27T19:39:00Z">
            <w:rPr>
              <w:w w:val="115"/>
            </w:rPr>
          </w:rPrChange>
        </w:rPr>
        <w:t>y</w:t>
      </w:r>
      <w:r w:rsidRPr="00635885">
        <w:rPr>
          <w:rFonts w:asciiTheme="minorHAnsi" w:hAnsiTheme="minorHAnsi"/>
          <w:spacing w:val="-12"/>
          <w:w w:val="115"/>
          <w:sz w:val="22"/>
          <w:szCs w:val="22"/>
          <w:rPrChange w:id="3300" w:author="Wall, Alison E." w:date="2017-11-27T19:39:00Z">
            <w:rPr>
              <w:spacing w:val="-12"/>
              <w:w w:val="115"/>
            </w:rPr>
          </w:rPrChange>
        </w:rPr>
        <w:t xml:space="preserve"> </w:t>
      </w:r>
      <w:r w:rsidRPr="00635885">
        <w:rPr>
          <w:rFonts w:asciiTheme="minorHAnsi" w:hAnsiTheme="minorHAnsi"/>
          <w:w w:val="115"/>
          <w:sz w:val="22"/>
          <w:szCs w:val="22"/>
          <w:rPrChange w:id="3301" w:author="Wall, Alison E." w:date="2017-11-27T19:39:00Z">
            <w:rPr>
              <w:w w:val="115"/>
            </w:rPr>
          </w:rPrChange>
        </w:rPr>
        <w:t>i</w:t>
      </w:r>
      <w:r w:rsidRPr="00635885">
        <w:rPr>
          <w:rFonts w:asciiTheme="minorHAnsi" w:hAnsiTheme="minorHAnsi"/>
          <w:spacing w:val="-1"/>
          <w:w w:val="115"/>
          <w:sz w:val="22"/>
          <w:szCs w:val="22"/>
          <w:rPrChange w:id="3302" w:author="Wall, Alison E." w:date="2017-11-27T19:39:00Z">
            <w:rPr>
              <w:spacing w:val="-1"/>
              <w:w w:val="115"/>
            </w:rPr>
          </w:rPrChange>
        </w:rPr>
        <w:t>s</w:t>
      </w:r>
      <w:r w:rsidRPr="00635885">
        <w:rPr>
          <w:rFonts w:asciiTheme="minorHAnsi" w:hAnsiTheme="minorHAnsi"/>
          <w:w w:val="115"/>
          <w:sz w:val="22"/>
          <w:szCs w:val="22"/>
          <w:rPrChange w:id="3303" w:author="Wall, Alison E." w:date="2017-11-27T19:39:00Z">
            <w:rPr>
              <w:w w:val="115"/>
            </w:rPr>
          </w:rPrChange>
        </w:rPr>
        <w:t>sue</w:t>
      </w:r>
      <w:r w:rsidRPr="00635885">
        <w:rPr>
          <w:rFonts w:asciiTheme="minorHAnsi" w:hAnsiTheme="minorHAnsi"/>
          <w:spacing w:val="-5"/>
          <w:w w:val="115"/>
          <w:sz w:val="22"/>
          <w:szCs w:val="22"/>
          <w:rPrChange w:id="3304" w:author="Wall, Alison E." w:date="2017-11-27T19:39:00Z">
            <w:rPr>
              <w:spacing w:val="-5"/>
              <w:w w:val="115"/>
            </w:rPr>
          </w:rPrChange>
        </w:rPr>
        <w:t>s</w:t>
      </w:r>
      <w:r w:rsidRPr="00635885">
        <w:rPr>
          <w:rFonts w:asciiTheme="minorHAnsi" w:hAnsiTheme="minorHAnsi"/>
          <w:w w:val="115"/>
          <w:sz w:val="22"/>
          <w:szCs w:val="22"/>
          <w:rPrChange w:id="3305" w:author="Wall, Alison E." w:date="2017-11-27T19:39:00Z">
            <w:rPr>
              <w:w w:val="115"/>
            </w:rPr>
          </w:rPrChange>
        </w:rPr>
        <w:t>,</w:t>
      </w:r>
      <w:r w:rsidRPr="00635885">
        <w:rPr>
          <w:rFonts w:asciiTheme="minorHAnsi" w:hAnsiTheme="minorHAnsi"/>
          <w:spacing w:val="-11"/>
          <w:w w:val="115"/>
          <w:sz w:val="22"/>
          <w:szCs w:val="22"/>
          <w:rPrChange w:id="3306" w:author="Wall, Alison E." w:date="2017-11-27T19:39:00Z">
            <w:rPr>
              <w:spacing w:val="-11"/>
              <w:w w:val="115"/>
            </w:rPr>
          </w:rPrChange>
        </w:rPr>
        <w:t xml:space="preserve"> </w:t>
      </w:r>
      <w:r w:rsidRPr="00635885">
        <w:rPr>
          <w:rFonts w:asciiTheme="minorHAnsi" w:hAnsiTheme="minorHAnsi"/>
          <w:w w:val="115"/>
          <w:sz w:val="22"/>
          <w:szCs w:val="22"/>
          <w:rPrChange w:id="3307" w:author="Wall, Alison E." w:date="2017-11-27T19:39:00Z">
            <w:rPr>
              <w:w w:val="115"/>
            </w:rPr>
          </w:rPrChange>
        </w:rPr>
        <w:t>pushing</w:t>
      </w:r>
      <w:r w:rsidRPr="00635885">
        <w:rPr>
          <w:rFonts w:asciiTheme="minorHAnsi" w:hAnsiTheme="minorHAnsi"/>
          <w:spacing w:val="-11"/>
          <w:w w:val="115"/>
          <w:sz w:val="22"/>
          <w:szCs w:val="22"/>
          <w:rPrChange w:id="3308" w:author="Wall, Alison E." w:date="2017-11-27T19:39:00Z">
            <w:rPr>
              <w:spacing w:val="-11"/>
              <w:w w:val="115"/>
            </w:rPr>
          </w:rPrChange>
        </w:rPr>
        <w:t xml:space="preserve"> </w:t>
      </w:r>
      <w:r w:rsidRPr="00635885">
        <w:rPr>
          <w:rFonts w:asciiTheme="minorHAnsi" w:hAnsiTheme="minorHAnsi"/>
          <w:w w:val="115"/>
          <w:sz w:val="22"/>
          <w:szCs w:val="22"/>
          <w:rPrChange w:id="3309" w:author="Wall, Alison E." w:date="2017-11-27T19:39:00Z">
            <w:rPr>
              <w:w w:val="115"/>
            </w:rPr>
          </w:rPrChange>
        </w:rPr>
        <w:t>the</w:t>
      </w:r>
      <w:r w:rsidRPr="00635885">
        <w:rPr>
          <w:rFonts w:asciiTheme="minorHAnsi" w:hAnsiTheme="minorHAnsi"/>
          <w:spacing w:val="-13"/>
          <w:w w:val="115"/>
          <w:sz w:val="22"/>
          <w:szCs w:val="22"/>
          <w:rPrChange w:id="3310" w:author="Wall, Alison E." w:date="2017-11-27T19:39:00Z">
            <w:rPr>
              <w:spacing w:val="-13"/>
              <w:w w:val="115"/>
            </w:rPr>
          </w:rPrChange>
        </w:rPr>
        <w:t xml:space="preserve"> </w:t>
      </w:r>
      <w:r w:rsidRPr="00635885">
        <w:rPr>
          <w:rFonts w:asciiTheme="minorHAnsi" w:hAnsiTheme="minorHAnsi"/>
          <w:w w:val="115"/>
          <w:sz w:val="22"/>
          <w:szCs w:val="22"/>
          <w:rPrChange w:id="3311" w:author="Wall, Alison E." w:date="2017-11-27T19:39:00Z">
            <w:rPr>
              <w:w w:val="115"/>
            </w:rPr>
          </w:rPrChange>
        </w:rPr>
        <w:t>unde</w:t>
      </w:r>
      <w:r w:rsidRPr="00635885">
        <w:rPr>
          <w:rFonts w:asciiTheme="minorHAnsi" w:hAnsiTheme="minorHAnsi"/>
          <w:spacing w:val="-3"/>
          <w:w w:val="115"/>
          <w:sz w:val="22"/>
          <w:szCs w:val="22"/>
          <w:rPrChange w:id="3312" w:author="Wall, Alison E." w:date="2017-11-27T19:39:00Z">
            <w:rPr>
              <w:spacing w:val="-3"/>
              <w:w w:val="115"/>
            </w:rPr>
          </w:rPrChange>
        </w:rPr>
        <w:t>r</w:t>
      </w:r>
      <w:r w:rsidRPr="00635885">
        <w:rPr>
          <w:rFonts w:asciiTheme="minorHAnsi" w:hAnsiTheme="minorHAnsi"/>
          <w:w w:val="115"/>
          <w:sz w:val="22"/>
          <w:szCs w:val="22"/>
          <w:rPrChange w:id="3313" w:author="Wall, Alison E." w:date="2017-11-27T19:39:00Z">
            <w:rPr>
              <w:w w:val="115"/>
            </w:rPr>
          </w:rPrChange>
        </w:rPr>
        <w:t>-</w:t>
      </w:r>
      <w:r w:rsidRPr="00635885">
        <w:rPr>
          <w:rFonts w:asciiTheme="minorHAnsi" w:hAnsiTheme="minorHAnsi"/>
          <w:spacing w:val="-2"/>
          <w:w w:val="115"/>
          <w:sz w:val="22"/>
          <w:szCs w:val="22"/>
          <w:rPrChange w:id="3314" w:author="Wall, Alison E." w:date="2017-11-27T19:39:00Z">
            <w:rPr>
              <w:spacing w:val="-2"/>
              <w:w w:val="115"/>
            </w:rPr>
          </w:rPrChange>
        </w:rPr>
        <w:t>r</w:t>
      </w:r>
      <w:r w:rsidRPr="00635885">
        <w:rPr>
          <w:rFonts w:asciiTheme="minorHAnsi" w:hAnsiTheme="minorHAnsi"/>
          <w:w w:val="115"/>
          <w:sz w:val="22"/>
          <w:szCs w:val="22"/>
          <w:rPrChange w:id="3315" w:author="Wall, Alison E." w:date="2017-11-27T19:39:00Z">
            <w:rPr>
              <w:w w:val="115"/>
            </w:rPr>
          </w:rPrChange>
        </w:rPr>
        <w:t>ep</w:t>
      </w:r>
      <w:r w:rsidRPr="00635885">
        <w:rPr>
          <w:rFonts w:asciiTheme="minorHAnsi" w:hAnsiTheme="minorHAnsi"/>
          <w:spacing w:val="-2"/>
          <w:w w:val="115"/>
          <w:sz w:val="22"/>
          <w:szCs w:val="22"/>
          <w:rPrChange w:id="3316" w:author="Wall, Alison E." w:date="2017-11-27T19:39:00Z">
            <w:rPr>
              <w:spacing w:val="-2"/>
              <w:w w:val="115"/>
            </w:rPr>
          </w:rPrChange>
        </w:rPr>
        <w:t>r</w:t>
      </w:r>
      <w:r w:rsidRPr="00635885">
        <w:rPr>
          <w:rFonts w:asciiTheme="minorHAnsi" w:hAnsiTheme="minorHAnsi"/>
          <w:w w:val="115"/>
          <w:sz w:val="22"/>
          <w:szCs w:val="22"/>
          <w:rPrChange w:id="3317" w:author="Wall, Alison E." w:date="2017-11-27T19:39:00Z">
            <w:rPr>
              <w:w w:val="115"/>
            </w:rPr>
          </w:rPrChange>
        </w:rPr>
        <w:t>esen</w:t>
      </w:r>
      <w:r w:rsidRPr="00635885">
        <w:rPr>
          <w:rFonts w:asciiTheme="minorHAnsi" w:hAnsiTheme="minorHAnsi"/>
          <w:spacing w:val="-2"/>
          <w:w w:val="115"/>
          <w:sz w:val="22"/>
          <w:szCs w:val="22"/>
          <w:rPrChange w:id="3318" w:author="Wall, Alison E." w:date="2017-11-27T19:39:00Z">
            <w:rPr>
              <w:spacing w:val="-2"/>
              <w:w w:val="115"/>
            </w:rPr>
          </w:rPrChange>
        </w:rPr>
        <w:t>t</w:t>
      </w:r>
      <w:r w:rsidRPr="00635885">
        <w:rPr>
          <w:rFonts w:asciiTheme="minorHAnsi" w:hAnsiTheme="minorHAnsi"/>
          <w:w w:val="115"/>
          <w:sz w:val="22"/>
          <w:szCs w:val="22"/>
          <w:rPrChange w:id="3319" w:author="Wall, Alison E." w:date="2017-11-27T19:39:00Z">
            <w:rPr>
              <w:w w:val="115"/>
            </w:rPr>
          </w:rPrChange>
        </w:rPr>
        <w:t>ed</w:t>
      </w:r>
      <w:r w:rsidRPr="00635885">
        <w:rPr>
          <w:rFonts w:asciiTheme="minorHAnsi" w:hAnsiTheme="minorHAnsi"/>
          <w:spacing w:val="-10"/>
          <w:w w:val="115"/>
          <w:sz w:val="22"/>
          <w:szCs w:val="22"/>
          <w:rPrChange w:id="3320" w:author="Wall, Alison E." w:date="2017-11-27T19:39:00Z">
            <w:rPr>
              <w:spacing w:val="-10"/>
              <w:w w:val="115"/>
            </w:rPr>
          </w:rPrChange>
        </w:rPr>
        <w:t xml:space="preserve"> </w:t>
      </w:r>
      <w:r w:rsidRPr="00635885">
        <w:rPr>
          <w:rFonts w:asciiTheme="minorHAnsi" w:hAnsiTheme="minorHAnsi"/>
          <w:w w:val="115"/>
          <w:sz w:val="22"/>
          <w:szCs w:val="22"/>
          <w:rPrChange w:id="3321" w:author="Wall, Alison E." w:date="2017-11-27T19:39:00Z">
            <w:rPr>
              <w:w w:val="115"/>
            </w:rPr>
          </w:rPrChange>
        </w:rPr>
        <w:t>g</w:t>
      </w:r>
      <w:r w:rsidRPr="00635885">
        <w:rPr>
          <w:rFonts w:asciiTheme="minorHAnsi" w:hAnsiTheme="minorHAnsi"/>
          <w:spacing w:val="-2"/>
          <w:w w:val="115"/>
          <w:sz w:val="22"/>
          <w:szCs w:val="22"/>
          <w:rPrChange w:id="3322" w:author="Wall, Alison E." w:date="2017-11-27T19:39:00Z">
            <w:rPr>
              <w:spacing w:val="-2"/>
              <w:w w:val="115"/>
            </w:rPr>
          </w:rPrChange>
        </w:rPr>
        <w:t>r</w:t>
      </w:r>
      <w:r w:rsidRPr="00635885">
        <w:rPr>
          <w:rFonts w:asciiTheme="minorHAnsi" w:hAnsiTheme="minorHAnsi"/>
          <w:w w:val="115"/>
          <w:sz w:val="22"/>
          <w:szCs w:val="22"/>
          <w:rPrChange w:id="3323" w:author="Wall, Alison E." w:date="2017-11-27T19:39:00Z">
            <w:rPr>
              <w:w w:val="115"/>
            </w:rPr>
          </w:rPrChange>
        </w:rPr>
        <w:t>oups</w:t>
      </w:r>
      <w:r w:rsidRPr="00635885">
        <w:rPr>
          <w:rFonts w:asciiTheme="minorHAnsi" w:hAnsiTheme="minorHAnsi"/>
          <w:w w:val="114"/>
          <w:sz w:val="22"/>
          <w:szCs w:val="22"/>
          <w:rPrChange w:id="3324" w:author="Wall, Alison E." w:date="2017-11-27T19:39:00Z">
            <w:rPr>
              <w:w w:val="114"/>
            </w:rPr>
          </w:rPrChange>
        </w:rPr>
        <w:t xml:space="preserve"> </w:t>
      </w:r>
      <w:r w:rsidRPr="00635885">
        <w:rPr>
          <w:rFonts w:asciiTheme="minorHAnsi" w:hAnsiTheme="minorHAnsi"/>
          <w:spacing w:val="-2"/>
          <w:w w:val="115"/>
          <w:sz w:val="22"/>
          <w:szCs w:val="22"/>
          <w:rPrChange w:id="3325" w:author="Wall, Alison E." w:date="2017-11-27T19:39:00Z">
            <w:rPr>
              <w:spacing w:val="-2"/>
              <w:w w:val="115"/>
            </w:rPr>
          </w:rPrChange>
        </w:rPr>
        <w:t>aw</w:t>
      </w:r>
      <w:r w:rsidRPr="00635885">
        <w:rPr>
          <w:rFonts w:asciiTheme="minorHAnsi" w:hAnsiTheme="minorHAnsi"/>
          <w:spacing w:val="-3"/>
          <w:w w:val="115"/>
          <w:sz w:val="22"/>
          <w:szCs w:val="22"/>
          <w:rPrChange w:id="3326" w:author="Wall, Alison E." w:date="2017-11-27T19:39:00Z">
            <w:rPr>
              <w:spacing w:val="-3"/>
              <w:w w:val="115"/>
            </w:rPr>
          </w:rPrChange>
        </w:rPr>
        <w:t>a</w:t>
      </w:r>
      <w:r w:rsidRPr="00635885">
        <w:rPr>
          <w:rFonts w:asciiTheme="minorHAnsi" w:hAnsiTheme="minorHAnsi"/>
          <w:w w:val="115"/>
          <w:sz w:val="22"/>
          <w:szCs w:val="22"/>
          <w:rPrChange w:id="3327" w:author="Wall, Alison E." w:date="2017-11-27T19:39:00Z">
            <w:rPr>
              <w:w w:val="115"/>
            </w:rPr>
          </w:rPrChange>
        </w:rPr>
        <w:t>y</w:t>
      </w:r>
      <w:r w:rsidRPr="00635885">
        <w:rPr>
          <w:rFonts w:asciiTheme="minorHAnsi" w:hAnsiTheme="minorHAnsi"/>
          <w:spacing w:val="-12"/>
          <w:w w:val="115"/>
          <w:sz w:val="22"/>
          <w:szCs w:val="22"/>
          <w:rPrChange w:id="3328" w:author="Wall, Alison E." w:date="2017-11-27T19:39:00Z">
            <w:rPr>
              <w:spacing w:val="-12"/>
              <w:w w:val="115"/>
            </w:rPr>
          </w:rPrChange>
        </w:rPr>
        <w:t xml:space="preserve"> </w:t>
      </w:r>
      <w:r w:rsidRPr="00635885">
        <w:rPr>
          <w:rFonts w:asciiTheme="minorHAnsi" w:hAnsiTheme="minorHAnsi"/>
          <w:w w:val="115"/>
          <w:sz w:val="22"/>
          <w:szCs w:val="22"/>
          <w:rPrChange w:id="3329" w:author="Wall, Alison E." w:date="2017-11-27T19:39:00Z">
            <w:rPr>
              <w:w w:val="115"/>
            </w:rPr>
          </w:rPrChange>
        </w:rPr>
        <w:t>f</w:t>
      </w:r>
      <w:r w:rsidRPr="00635885">
        <w:rPr>
          <w:rFonts w:asciiTheme="minorHAnsi" w:hAnsiTheme="minorHAnsi"/>
          <w:spacing w:val="-2"/>
          <w:w w:val="115"/>
          <w:sz w:val="22"/>
          <w:szCs w:val="22"/>
          <w:rPrChange w:id="3330" w:author="Wall, Alison E." w:date="2017-11-27T19:39:00Z">
            <w:rPr>
              <w:spacing w:val="-2"/>
              <w:w w:val="115"/>
            </w:rPr>
          </w:rPrChange>
        </w:rPr>
        <w:t>r</w:t>
      </w:r>
      <w:r w:rsidRPr="00635885">
        <w:rPr>
          <w:rFonts w:asciiTheme="minorHAnsi" w:hAnsiTheme="minorHAnsi"/>
          <w:w w:val="115"/>
          <w:sz w:val="22"/>
          <w:szCs w:val="22"/>
          <w:rPrChange w:id="3331" w:author="Wall, Alison E." w:date="2017-11-27T19:39:00Z">
            <w:rPr>
              <w:w w:val="115"/>
            </w:rPr>
          </w:rPrChange>
        </w:rPr>
        <w:t>om</w:t>
      </w:r>
      <w:r w:rsidRPr="00635885">
        <w:rPr>
          <w:rFonts w:asciiTheme="minorHAnsi" w:hAnsiTheme="minorHAnsi"/>
          <w:spacing w:val="-8"/>
          <w:w w:val="115"/>
          <w:sz w:val="22"/>
          <w:szCs w:val="22"/>
          <w:rPrChange w:id="3332" w:author="Wall, Alison E." w:date="2017-11-27T19:39:00Z">
            <w:rPr>
              <w:spacing w:val="-8"/>
              <w:w w:val="115"/>
            </w:rPr>
          </w:rPrChange>
        </w:rPr>
        <w:t xml:space="preserve"> </w:t>
      </w:r>
      <w:r w:rsidRPr="00635885">
        <w:rPr>
          <w:rFonts w:asciiTheme="minorHAnsi" w:hAnsiTheme="minorHAnsi"/>
          <w:w w:val="115"/>
          <w:sz w:val="22"/>
          <w:szCs w:val="22"/>
          <w:rPrChange w:id="3333" w:author="Wall, Alison E." w:date="2017-11-27T19:39:00Z">
            <w:rPr>
              <w:w w:val="115"/>
            </w:rPr>
          </w:rPrChange>
        </w:rPr>
        <w:t>ca</w:t>
      </w:r>
      <w:r w:rsidRPr="00635885">
        <w:rPr>
          <w:rFonts w:asciiTheme="minorHAnsi" w:hAnsiTheme="minorHAnsi"/>
          <w:spacing w:val="-2"/>
          <w:w w:val="115"/>
          <w:sz w:val="22"/>
          <w:szCs w:val="22"/>
          <w:rPrChange w:id="3334" w:author="Wall, Alison E." w:date="2017-11-27T19:39:00Z">
            <w:rPr>
              <w:spacing w:val="-2"/>
              <w:w w:val="115"/>
            </w:rPr>
          </w:rPrChange>
        </w:rPr>
        <w:t>r</w:t>
      </w:r>
      <w:r w:rsidRPr="00635885">
        <w:rPr>
          <w:rFonts w:asciiTheme="minorHAnsi" w:hAnsiTheme="minorHAnsi"/>
          <w:w w:val="115"/>
          <w:sz w:val="22"/>
          <w:szCs w:val="22"/>
          <w:rPrChange w:id="3335" w:author="Wall, Alison E." w:date="2017-11-27T19:39:00Z">
            <w:rPr>
              <w:w w:val="115"/>
            </w:rPr>
          </w:rPrChange>
        </w:rPr>
        <w:t>ee</w:t>
      </w:r>
      <w:r w:rsidRPr="00635885">
        <w:rPr>
          <w:rFonts w:asciiTheme="minorHAnsi" w:hAnsiTheme="minorHAnsi"/>
          <w:spacing w:val="-3"/>
          <w:w w:val="115"/>
          <w:sz w:val="22"/>
          <w:szCs w:val="22"/>
          <w:rPrChange w:id="3336" w:author="Wall, Alison E." w:date="2017-11-27T19:39:00Z">
            <w:rPr>
              <w:spacing w:val="-3"/>
              <w:w w:val="115"/>
            </w:rPr>
          </w:rPrChange>
        </w:rPr>
        <w:t>r</w:t>
      </w:r>
      <w:r w:rsidRPr="00635885">
        <w:rPr>
          <w:rFonts w:asciiTheme="minorHAnsi" w:hAnsiTheme="minorHAnsi"/>
          <w:w w:val="115"/>
          <w:sz w:val="22"/>
          <w:szCs w:val="22"/>
          <w:rPrChange w:id="3337" w:author="Wall, Alison E." w:date="2017-11-27T19:39:00Z">
            <w:rPr>
              <w:w w:val="115"/>
            </w:rPr>
          </w:rPrChange>
        </w:rPr>
        <w:t>s</w:t>
      </w:r>
      <w:r w:rsidRPr="00635885">
        <w:rPr>
          <w:rFonts w:asciiTheme="minorHAnsi" w:hAnsiTheme="minorHAnsi"/>
          <w:spacing w:val="-11"/>
          <w:w w:val="115"/>
          <w:sz w:val="22"/>
          <w:szCs w:val="22"/>
          <w:rPrChange w:id="3338" w:author="Wall, Alison E." w:date="2017-11-27T19:39:00Z">
            <w:rPr>
              <w:spacing w:val="-11"/>
              <w:w w:val="115"/>
            </w:rPr>
          </w:rPrChange>
        </w:rPr>
        <w:t xml:space="preserve"> </w:t>
      </w:r>
      <w:r w:rsidRPr="00635885">
        <w:rPr>
          <w:rFonts w:asciiTheme="minorHAnsi" w:hAnsiTheme="minorHAnsi"/>
          <w:w w:val="115"/>
          <w:sz w:val="22"/>
          <w:szCs w:val="22"/>
          <w:rPrChange w:id="3339" w:author="Wall, Alison E." w:date="2017-11-27T19:39:00Z">
            <w:rPr>
              <w:w w:val="115"/>
            </w:rPr>
          </w:rPrChange>
        </w:rPr>
        <w:t>th</w:t>
      </w:r>
      <w:r w:rsidRPr="00635885">
        <w:rPr>
          <w:rFonts w:asciiTheme="minorHAnsi" w:hAnsiTheme="minorHAnsi"/>
          <w:spacing w:val="-3"/>
          <w:w w:val="115"/>
          <w:sz w:val="22"/>
          <w:szCs w:val="22"/>
          <w:rPrChange w:id="3340" w:author="Wall, Alison E." w:date="2017-11-27T19:39:00Z">
            <w:rPr>
              <w:spacing w:val="-3"/>
              <w:w w:val="115"/>
            </w:rPr>
          </w:rPrChange>
        </w:rPr>
        <w:t>e</w:t>
      </w:r>
      <w:r w:rsidRPr="00635885">
        <w:rPr>
          <w:rFonts w:asciiTheme="minorHAnsi" w:hAnsiTheme="minorHAnsi"/>
          <w:w w:val="115"/>
          <w:sz w:val="22"/>
          <w:szCs w:val="22"/>
          <w:rPrChange w:id="3341" w:author="Wall, Alison E." w:date="2017-11-27T19:39:00Z">
            <w:rPr>
              <w:w w:val="115"/>
            </w:rPr>
          </w:rPrChange>
        </w:rPr>
        <w:t>y</w:t>
      </w:r>
      <w:r w:rsidRPr="00635885">
        <w:rPr>
          <w:rFonts w:asciiTheme="minorHAnsi" w:hAnsiTheme="minorHAnsi"/>
          <w:spacing w:val="-12"/>
          <w:w w:val="115"/>
          <w:sz w:val="22"/>
          <w:szCs w:val="22"/>
          <w:rPrChange w:id="3342" w:author="Wall, Alison E." w:date="2017-11-27T19:39:00Z">
            <w:rPr>
              <w:spacing w:val="-12"/>
              <w:w w:val="115"/>
            </w:rPr>
          </w:rPrChange>
        </w:rPr>
        <w:t xml:space="preserve"> </w:t>
      </w:r>
      <w:r w:rsidRPr="00635885">
        <w:rPr>
          <w:rFonts w:asciiTheme="minorHAnsi" w:hAnsiTheme="minorHAnsi"/>
          <w:spacing w:val="-2"/>
          <w:w w:val="115"/>
          <w:sz w:val="22"/>
          <w:szCs w:val="22"/>
          <w:rPrChange w:id="3343" w:author="Wall, Alison E." w:date="2017-11-27T19:39:00Z">
            <w:rPr>
              <w:spacing w:val="-2"/>
              <w:w w:val="115"/>
            </w:rPr>
          </w:rPrChange>
        </w:rPr>
        <w:t>w</w:t>
      </w:r>
      <w:r w:rsidRPr="00635885">
        <w:rPr>
          <w:rFonts w:asciiTheme="minorHAnsi" w:hAnsiTheme="minorHAnsi"/>
          <w:w w:val="115"/>
          <w:sz w:val="22"/>
          <w:szCs w:val="22"/>
          <w:rPrChange w:id="3344" w:author="Wall, Alison E." w:date="2017-11-27T19:39:00Z">
            <w:rPr>
              <w:w w:val="115"/>
            </w:rPr>
          </w:rPrChange>
        </w:rPr>
        <w:t>ould</w:t>
      </w:r>
      <w:r w:rsidRPr="00635885">
        <w:rPr>
          <w:rFonts w:asciiTheme="minorHAnsi" w:hAnsiTheme="minorHAnsi"/>
          <w:spacing w:val="-8"/>
          <w:w w:val="115"/>
          <w:sz w:val="22"/>
          <w:szCs w:val="22"/>
          <w:rPrChange w:id="3345" w:author="Wall, Alison E." w:date="2017-11-27T19:39:00Z">
            <w:rPr>
              <w:spacing w:val="-8"/>
              <w:w w:val="115"/>
            </w:rPr>
          </w:rPrChange>
        </w:rPr>
        <w:t xml:space="preserve"> </w:t>
      </w:r>
      <w:r w:rsidRPr="00635885">
        <w:rPr>
          <w:rFonts w:asciiTheme="minorHAnsi" w:hAnsiTheme="minorHAnsi"/>
          <w:spacing w:val="-1"/>
          <w:w w:val="115"/>
          <w:sz w:val="22"/>
          <w:szCs w:val="22"/>
          <w:rPrChange w:id="3346" w:author="Wall, Alison E." w:date="2017-11-27T19:39:00Z">
            <w:rPr>
              <w:spacing w:val="-1"/>
              <w:w w:val="115"/>
            </w:rPr>
          </w:rPrChange>
        </w:rPr>
        <w:t>o</w:t>
      </w:r>
      <w:r w:rsidRPr="00635885">
        <w:rPr>
          <w:rFonts w:asciiTheme="minorHAnsi" w:hAnsiTheme="minorHAnsi"/>
          <w:w w:val="115"/>
          <w:sz w:val="22"/>
          <w:szCs w:val="22"/>
          <w:rPrChange w:id="3347" w:author="Wall, Alison E." w:date="2017-11-27T19:39:00Z">
            <w:rPr>
              <w:w w:val="115"/>
            </w:rPr>
          </w:rPrChange>
        </w:rPr>
        <w:t>the</w:t>
      </w:r>
      <w:r w:rsidRPr="00635885">
        <w:rPr>
          <w:rFonts w:asciiTheme="minorHAnsi" w:hAnsiTheme="minorHAnsi"/>
          <w:spacing w:val="-2"/>
          <w:w w:val="115"/>
          <w:sz w:val="22"/>
          <w:szCs w:val="22"/>
          <w:rPrChange w:id="3348" w:author="Wall, Alison E." w:date="2017-11-27T19:39:00Z">
            <w:rPr>
              <w:spacing w:val="-2"/>
              <w:w w:val="115"/>
            </w:rPr>
          </w:rPrChange>
        </w:rPr>
        <w:t>r</w:t>
      </w:r>
      <w:r w:rsidRPr="00635885">
        <w:rPr>
          <w:rFonts w:asciiTheme="minorHAnsi" w:hAnsiTheme="minorHAnsi"/>
          <w:w w:val="115"/>
          <w:sz w:val="22"/>
          <w:szCs w:val="22"/>
          <w:rPrChange w:id="3349" w:author="Wall, Alison E." w:date="2017-11-27T19:39:00Z">
            <w:rPr>
              <w:w w:val="115"/>
            </w:rPr>
          </w:rPrChange>
        </w:rPr>
        <w:t>wise</w:t>
      </w:r>
      <w:r w:rsidRPr="00635885">
        <w:rPr>
          <w:rFonts w:asciiTheme="minorHAnsi" w:hAnsiTheme="minorHAnsi"/>
          <w:spacing w:val="-11"/>
          <w:w w:val="115"/>
          <w:sz w:val="22"/>
          <w:szCs w:val="22"/>
          <w:rPrChange w:id="3350" w:author="Wall, Alison E." w:date="2017-11-27T19:39:00Z">
            <w:rPr>
              <w:spacing w:val="-11"/>
              <w:w w:val="115"/>
            </w:rPr>
          </w:rPrChange>
        </w:rPr>
        <w:t xml:space="preserve"> </w:t>
      </w:r>
      <w:r w:rsidRPr="00635885">
        <w:rPr>
          <w:rFonts w:asciiTheme="minorHAnsi" w:hAnsiTheme="minorHAnsi"/>
          <w:w w:val="115"/>
          <w:sz w:val="22"/>
          <w:szCs w:val="22"/>
          <w:rPrChange w:id="3351" w:author="Wall, Alison E." w:date="2017-11-27T19:39:00Z">
            <w:rPr>
              <w:w w:val="115"/>
            </w:rPr>
          </w:rPrChange>
        </w:rPr>
        <w:t>des</w:t>
      </w:r>
      <w:r w:rsidRPr="00635885">
        <w:rPr>
          <w:rFonts w:asciiTheme="minorHAnsi" w:hAnsiTheme="minorHAnsi"/>
          <w:spacing w:val="-1"/>
          <w:w w:val="115"/>
          <w:sz w:val="22"/>
          <w:szCs w:val="22"/>
          <w:rPrChange w:id="3352" w:author="Wall, Alison E." w:date="2017-11-27T19:39:00Z">
            <w:rPr>
              <w:spacing w:val="-1"/>
              <w:w w:val="115"/>
            </w:rPr>
          </w:rPrChange>
        </w:rPr>
        <w:t>i</w:t>
      </w:r>
      <w:r w:rsidRPr="00635885">
        <w:rPr>
          <w:rFonts w:asciiTheme="minorHAnsi" w:hAnsiTheme="minorHAnsi"/>
          <w:spacing w:val="-2"/>
          <w:w w:val="115"/>
          <w:sz w:val="22"/>
          <w:szCs w:val="22"/>
          <w:rPrChange w:id="3353" w:author="Wall, Alison E." w:date="2017-11-27T19:39:00Z">
            <w:rPr>
              <w:spacing w:val="-2"/>
              <w:w w:val="115"/>
            </w:rPr>
          </w:rPrChange>
        </w:rPr>
        <w:t>r</w:t>
      </w:r>
      <w:r w:rsidRPr="00635885">
        <w:rPr>
          <w:rFonts w:asciiTheme="minorHAnsi" w:hAnsiTheme="minorHAnsi"/>
          <w:spacing w:val="-4"/>
          <w:w w:val="115"/>
          <w:sz w:val="22"/>
          <w:szCs w:val="22"/>
          <w:rPrChange w:id="3354" w:author="Wall, Alison E." w:date="2017-11-27T19:39:00Z">
            <w:rPr>
              <w:spacing w:val="-4"/>
              <w:w w:val="115"/>
            </w:rPr>
          </w:rPrChange>
        </w:rPr>
        <w:t>e</w:t>
      </w:r>
      <w:r w:rsidRPr="00635885">
        <w:rPr>
          <w:rFonts w:asciiTheme="minorHAnsi" w:hAnsiTheme="minorHAnsi"/>
          <w:w w:val="115"/>
          <w:sz w:val="22"/>
          <w:szCs w:val="22"/>
          <w:rPrChange w:id="3355" w:author="Wall, Alison E." w:date="2017-11-27T19:39:00Z">
            <w:rPr>
              <w:w w:val="115"/>
            </w:rPr>
          </w:rPrChange>
        </w:rPr>
        <w:t>.</w:t>
      </w:r>
    </w:p>
    <w:p w14:paraId="2AA0665A" w14:textId="77777777" w:rsidR="00EF764E" w:rsidRPr="00635885" w:rsidRDefault="00EF764E">
      <w:pPr>
        <w:spacing w:before="5" w:line="110" w:lineRule="exact"/>
        <w:rPr>
          <w:rPrChange w:id="3356" w:author="Wall, Alison E." w:date="2017-11-27T19:39:00Z">
            <w:rPr>
              <w:sz w:val="11"/>
              <w:szCs w:val="11"/>
            </w:rPr>
          </w:rPrChange>
        </w:rPr>
      </w:pPr>
    </w:p>
    <w:p w14:paraId="66835EC3" w14:textId="77777777" w:rsidR="00EF764E" w:rsidRPr="00635885" w:rsidRDefault="00EF764E">
      <w:pPr>
        <w:spacing w:line="200" w:lineRule="exact"/>
        <w:rPr>
          <w:rPrChange w:id="3357" w:author="Wall, Alison E." w:date="2017-11-27T19:39:00Z">
            <w:rPr>
              <w:sz w:val="20"/>
              <w:szCs w:val="20"/>
            </w:rPr>
          </w:rPrChange>
        </w:rPr>
      </w:pPr>
    </w:p>
    <w:p w14:paraId="58D75766" w14:textId="33209A4A" w:rsidR="00EF764E" w:rsidRPr="00635885" w:rsidRDefault="00F14600">
      <w:pPr>
        <w:pStyle w:val="Heading2"/>
        <w:ind w:left="3202" w:right="3202"/>
        <w:jc w:val="center"/>
        <w:rPr>
          <w:rFonts w:asciiTheme="minorHAnsi" w:hAnsiTheme="minorHAnsi"/>
          <w:b w:val="0"/>
          <w:bCs w:val="0"/>
          <w:sz w:val="22"/>
          <w:szCs w:val="22"/>
          <w:rPrChange w:id="3358" w:author="Wall, Alison E." w:date="2017-11-27T19:39:00Z">
            <w:rPr>
              <w:b w:val="0"/>
              <w:bCs w:val="0"/>
            </w:rPr>
          </w:rPrChange>
        </w:rPr>
      </w:pPr>
      <w:ins w:id="3359" w:author="Wall, Alison E." w:date="2017-11-28T07:18:00Z">
        <w:r>
          <w:rPr>
            <w:rFonts w:asciiTheme="minorHAnsi" w:hAnsiTheme="minorHAnsi"/>
            <w:spacing w:val="-4"/>
            <w:w w:val="130"/>
            <w:sz w:val="22"/>
            <w:szCs w:val="22"/>
          </w:rPr>
          <w:t>L</w:t>
        </w:r>
      </w:ins>
      <w:del w:id="3360" w:author="Wall, Alison E." w:date="2017-11-28T07:18:00Z">
        <w:r w:rsidR="0011099E" w:rsidRPr="00635885" w:rsidDel="00F14600">
          <w:rPr>
            <w:rFonts w:asciiTheme="minorHAnsi" w:hAnsiTheme="minorHAnsi"/>
            <w:spacing w:val="-4"/>
            <w:w w:val="130"/>
            <w:sz w:val="22"/>
            <w:szCs w:val="22"/>
            <w:rPrChange w:id="3361" w:author="Wall, Alison E." w:date="2017-11-27T19:39:00Z">
              <w:rPr>
                <w:spacing w:val="-4"/>
                <w:w w:val="130"/>
              </w:rPr>
            </w:rPrChange>
          </w:rPr>
          <w:delText>l</w:delText>
        </w:r>
      </w:del>
      <w:r w:rsidR="0011099E" w:rsidRPr="00635885">
        <w:rPr>
          <w:rFonts w:asciiTheme="minorHAnsi" w:hAnsiTheme="minorHAnsi"/>
          <w:spacing w:val="-1"/>
          <w:w w:val="130"/>
          <w:sz w:val="22"/>
          <w:szCs w:val="22"/>
          <w:rPrChange w:id="3362" w:author="Wall, Alison E." w:date="2017-11-27T19:39:00Z">
            <w:rPr>
              <w:spacing w:val="-1"/>
              <w:w w:val="130"/>
            </w:rPr>
          </w:rPrChange>
        </w:rPr>
        <w:t>o</w:t>
      </w:r>
      <w:r w:rsidR="0011099E" w:rsidRPr="00635885">
        <w:rPr>
          <w:rFonts w:asciiTheme="minorHAnsi" w:hAnsiTheme="minorHAnsi"/>
          <w:w w:val="130"/>
          <w:sz w:val="22"/>
          <w:szCs w:val="22"/>
          <w:rPrChange w:id="3363" w:author="Wall, Alison E." w:date="2017-11-27T19:39:00Z">
            <w:rPr>
              <w:w w:val="130"/>
            </w:rPr>
          </w:rPrChange>
        </w:rPr>
        <w:t>oking</w:t>
      </w:r>
      <w:r w:rsidR="0011099E" w:rsidRPr="00635885">
        <w:rPr>
          <w:rFonts w:asciiTheme="minorHAnsi" w:hAnsiTheme="minorHAnsi"/>
          <w:spacing w:val="-6"/>
          <w:w w:val="130"/>
          <w:sz w:val="22"/>
          <w:szCs w:val="22"/>
          <w:rPrChange w:id="3364" w:author="Wall, Alison E." w:date="2017-11-27T19:39:00Z">
            <w:rPr>
              <w:spacing w:val="-6"/>
              <w:w w:val="130"/>
            </w:rPr>
          </w:rPrChange>
        </w:rPr>
        <w:t xml:space="preserve"> </w:t>
      </w:r>
      <w:r w:rsidR="0011099E" w:rsidRPr="00635885">
        <w:rPr>
          <w:rFonts w:asciiTheme="minorHAnsi" w:hAnsiTheme="minorHAnsi"/>
          <w:spacing w:val="-3"/>
          <w:w w:val="130"/>
          <w:sz w:val="22"/>
          <w:szCs w:val="22"/>
          <w:rPrChange w:id="3365" w:author="Wall, Alison E." w:date="2017-11-27T19:39:00Z">
            <w:rPr>
              <w:spacing w:val="-3"/>
              <w:w w:val="130"/>
            </w:rPr>
          </w:rPrChange>
        </w:rPr>
        <w:t>t</w:t>
      </w:r>
      <w:r w:rsidR="0011099E" w:rsidRPr="00635885">
        <w:rPr>
          <w:rFonts w:asciiTheme="minorHAnsi" w:hAnsiTheme="minorHAnsi"/>
          <w:w w:val="130"/>
          <w:sz w:val="22"/>
          <w:szCs w:val="22"/>
          <w:rPrChange w:id="3366" w:author="Wall, Alison E." w:date="2017-11-27T19:39:00Z">
            <w:rPr>
              <w:w w:val="130"/>
            </w:rPr>
          </w:rPrChange>
        </w:rPr>
        <w:t>o</w:t>
      </w:r>
      <w:r w:rsidR="0011099E" w:rsidRPr="00635885">
        <w:rPr>
          <w:rFonts w:asciiTheme="minorHAnsi" w:hAnsiTheme="minorHAnsi"/>
          <w:spacing w:val="-6"/>
          <w:w w:val="130"/>
          <w:sz w:val="22"/>
          <w:szCs w:val="22"/>
          <w:rPrChange w:id="3367" w:author="Wall, Alison E." w:date="2017-11-27T19:39:00Z">
            <w:rPr>
              <w:spacing w:val="-6"/>
              <w:w w:val="130"/>
            </w:rPr>
          </w:rPrChange>
        </w:rPr>
        <w:t xml:space="preserve"> </w:t>
      </w:r>
      <w:r w:rsidR="0011099E" w:rsidRPr="00635885">
        <w:rPr>
          <w:rFonts w:asciiTheme="minorHAnsi" w:hAnsiTheme="minorHAnsi"/>
          <w:w w:val="130"/>
          <w:sz w:val="22"/>
          <w:szCs w:val="22"/>
          <w:rPrChange w:id="3368" w:author="Wall, Alison E." w:date="2017-11-27T19:39:00Z">
            <w:rPr>
              <w:w w:val="130"/>
            </w:rPr>
          </w:rPrChange>
        </w:rPr>
        <w:t>the</w:t>
      </w:r>
      <w:r w:rsidR="0011099E" w:rsidRPr="00635885">
        <w:rPr>
          <w:rFonts w:asciiTheme="minorHAnsi" w:hAnsiTheme="minorHAnsi"/>
          <w:spacing w:val="-5"/>
          <w:w w:val="130"/>
          <w:sz w:val="22"/>
          <w:szCs w:val="22"/>
          <w:rPrChange w:id="3369" w:author="Wall, Alison E." w:date="2017-11-27T19:39:00Z">
            <w:rPr>
              <w:spacing w:val="-5"/>
              <w:w w:val="130"/>
            </w:rPr>
          </w:rPrChange>
        </w:rPr>
        <w:t xml:space="preserve"> </w:t>
      </w:r>
      <w:r w:rsidR="0011099E" w:rsidRPr="00635885">
        <w:rPr>
          <w:rFonts w:asciiTheme="minorHAnsi" w:hAnsiTheme="minorHAnsi"/>
          <w:spacing w:val="-3"/>
          <w:w w:val="130"/>
          <w:sz w:val="22"/>
          <w:szCs w:val="22"/>
          <w:rPrChange w:id="3370" w:author="Wall, Alison E." w:date="2017-11-27T19:39:00Z">
            <w:rPr>
              <w:spacing w:val="-3"/>
              <w:w w:val="130"/>
            </w:rPr>
          </w:rPrChange>
        </w:rPr>
        <w:t>f</w:t>
      </w:r>
      <w:r w:rsidR="0011099E" w:rsidRPr="00635885">
        <w:rPr>
          <w:rFonts w:asciiTheme="minorHAnsi" w:hAnsiTheme="minorHAnsi"/>
          <w:spacing w:val="-2"/>
          <w:w w:val="130"/>
          <w:sz w:val="22"/>
          <w:szCs w:val="22"/>
          <w:rPrChange w:id="3371" w:author="Wall, Alison E." w:date="2017-11-27T19:39:00Z">
            <w:rPr>
              <w:spacing w:val="-2"/>
              <w:w w:val="130"/>
            </w:rPr>
          </w:rPrChange>
        </w:rPr>
        <w:t>u</w:t>
      </w:r>
      <w:r w:rsidR="0011099E" w:rsidRPr="00635885">
        <w:rPr>
          <w:rFonts w:asciiTheme="minorHAnsi" w:hAnsiTheme="minorHAnsi"/>
          <w:w w:val="130"/>
          <w:sz w:val="22"/>
          <w:szCs w:val="22"/>
          <w:rPrChange w:id="3372" w:author="Wall, Alison E." w:date="2017-11-27T19:39:00Z">
            <w:rPr>
              <w:w w:val="130"/>
            </w:rPr>
          </w:rPrChange>
        </w:rPr>
        <w:t>t</w:t>
      </w:r>
      <w:r w:rsidR="0011099E" w:rsidRPr="00635885">
        <w:rPr>
          <w:rFonts w:asciiTheme="minorHAnsi" w:hAnsiTheme="minorHAnsi"/>
          <w:spacing w:val="-2"/>
          <w:w w:val="130"/>
          <w:sz w:val="22"/>
          <w:szCs w:val="22"/>
          <w:rPrChange w:id="3373" w:author="Wall, Alison E." w:date="2017-11-27T19:39:00Z">
            <w:rPr>
              <w:spacing w:val="-2"/>
              <w:w w:val="130"/>
            </w:rPr>
          </w:rPrChange>
        </w:rPr>
        <w:t>u</w:t>
      </w:r>
      <w:r w:rsidR="0011099E" w:rsidRPr="00635885">
        <w:rPr>
          <w:rFonts w:asciiTheme="minorHAnsi" w:hAnsiTheme="minorHAnsi"/>
          <w:w w:val="130"/>
          <w:sz w:val="22"/>
          <w:szCs w:val="22"/>
          <w:rPrChange w:id="3374" w:author="Wall, Alison E." w:date="2017-11-27T19:39:00Z">
            <w:rPr>
              <w:w w:val="130"/>
            </w:rPr>
          </w:rPrChange>
        </w:rPr>
        <w:t>re</w:t>
      </w:r>
    </w:p>
    <w:p w14:paraId="5840C7DC" w14:textId="77777777" w:rsidR="00EF764E" w:rsidRPr="00635885" w:rsidRDefault="0011099E">
      <w:pPr>
        <w:pStyle w:val="BodyText"/>
        <w:spacing w:before="85" w:line="351" w:lineRule="auto"/>
        <w:ind w:right="536"/>
        <w:rPr>
          <w:rFonts w:asciiTheme="minorHAnsi" w:hAnsiTheme="minorHAnsi"/>
          <w:sz w:val="22"/>
          <w:szCs w:val="22"/>
          <w:rPrChange w:id="3375" w:author="Wall, Alison E." w:date="2017-11-27T19:39:00Z">
            <w:rPr/>
          </w:rPrChange>
        </w:rPr>
      </w:pPr>
      <w:r w:rsidRPr="00635885">
        <w:rPr>
          <w:rFonts w:asciiTheme="minorHAnsi" w:hAnsiTheme="minorHAnsi"/>
          <w:w w:val="115"/>
          <w:sz w:val="22"/>
          <w:szCs w:val="22"/>
          <w:rPrChange w:id="3376" w:author="Wall, Alison E." w:date="2017-11-27T19:39:00Z">
            <w:rPr>
              <w:w w:val="115"/>
            </w:rPr>
          </w:rPrChange>
        </w:rPr>
        <w:t>T</w:t>
      </w:r>
      <w:r w:rsidRPr="00635885">
        <w:rPr>
          <w:rFonts w:asciiTheme="minorHAnsi" w:hAnsiTheme="minorHAnsi"/>
          <w:spacing w:val="-2"/>
          <w:w w:val="115"/>
          <w:sz w:val="22"/>
          <w:szCs w:val="22"/>
          <w:rPrChange w:id="3377" w:author="Wall, Alison E." w:date="2017-11-27T19:39:00Z">
            <w:rPr>
              <w:spacing w:val="-2"/>
              <w:w w:val="115"/>
            </w:rPr>
          </w:rPrChange>
        </w:rPr>
        <w:t>h</w:t>
      </w:r>
      <w:r w:rsidRPr="00635885">
        <w:rPr>
          <w:rFonts w:asciiTheme="minorHAnsi" w:hAnsiTheme="minorHAnsi"/>
          <w:w w:val="115"/>
          <w:sz w:val="22"/>
          <w:szCs w:val="22"/>
          <w:rPrChange w:id="3378" w:author="Wall, Alison E." w:date="2017-11-27T19:39:00Z">
            <w:rPr>
              <w:w w:val="115"/>
            </w:rPr>
          </w:rPrChange>
        </w:rPr>
        <w:t>e</w:t>
      </w:r>
      <w:r w:rsidRPr="00635885">
        <w:rPr>
          <w:rFonts w:asciiTheme="minorHAnsi" w:hAnsiTheme="minorHAnsi"/>
          <w:spacing w:val="-14"/>
          <w:w w:val="115"/>
          <w:sz w:val="22"/>
          <w:szCs w:val="22"/>
          <w:rPrChange w:id="3379" w:author="Wall, Alison E." w:date="2017-11-27T19:39:00Z">
            <w:rPr>
              <w:spacing w:val="-14"/>
              <w:w w:val="115"/>
            </w:rPr>
          </w:rPrChange>
        </w:rPr>
        <w:t xml:space="preserve"> </w:t>
      </w:r>
      <w:r w:rsidRPr="00635885">
        <w:rPr>
          <w:rFonts w:asciiTheme="minorHAnsi" w:hAnsiTheme="minorHAnsi"/>
          <w:spacing w:val="-3"/>
          <w:w w:val="115"/>
          <w:sz w:val="22"/>
          <w:szCs w:val="22"/>
          <w:rPrChange w:id="3380" w:author="Wall, Alison E." w:date="2017-11-27T19:39:00Z">
            <w:rPr>
              <w:spacing w:val="-3"/>
              <w:w w:val="115"/>
            </w:rPr>
          </w:rPrChange>
        </w:rPr>
        <w:t>U</w:t>
      </w:r>
      <w:r w:rsidRPr="00635885">
        <w:rPr>
          <w:rFonts w:asciiTheme="minorHAnsi" w:hAnsiTheme="minorHAnsi"/>
          <w:w w:val="115"/>
          <w:sz w:val="22"/>
          <w:szCs w:val="22"/>
          <w:rPrChange w:id="3381" w:author="Wall, Alison E." w:date="2017-11-27T19:39:00Z">
            <w:rPr>
              <w:w w:val="115"/>
            </w:rPr>
          </w:rPrChange>
        </w:rPr>
        <w:t>S</w:t>
      </w:r>
      <w:r w:rsidRPr="00635885">
        <w:rPr>
          <w:rFonts w:asciiTheme="minorHAnsi" w:hAnsiTheme="minorHAnsi"/>
          <w:spacing w:val="-15"/>
          <w:w w:val="115"/>
          <w:sz w:val="22"/>
          <w:szCs w:val="22"/>
          <w:rPrChange w:id="3382" w:author="Wall, Alison E." w:date="2017-11-27T19:39:00Z">
            <w:rPr>
              <w:spacing w:val="-15"/>
              <w:w w:val="115"/>
            </w:rPr>
          </w:rPrChange>
        </w:rPr>
        <w:t xml:space="preserve"> </w:t>
      </w:r>
      <w:r w:rsidRPr="00635885">
        <w:rPr>
          <w:rFonts w:asciiTheme="minorHAnsi" w:hAnsiTheme="minorHAnsi"/>
          <w:spacing w:val="-2"/>
          <w:w w:val="115"/>
          <w:sz w:val="22"/>
          <w:szCs w:val="22"/>
          <w:rPrChange w:id="3383" w:author="Wall, Alison E." w:date="2017-11-27T19:39:00Z">
            <w:rPr>
              <w:spacing w:val="-2"/>
              <w:w w:val="115"/>
            </w:rPr>
          </w:rPrChange>
        </w:rPr>
        <w:t>Ce</w:t>
      </w:r>
      <w:r w:rsidRPr="00635885">
        <w:rPr>
          <w:rFonts w:asciiTheme="minorHAnsi" w:hAnsiTheme="minorHAnsi"/>
          <w:w w:val="115"/>
          <w:sz w:val="22"/>
          <w:szCs w:val="22"/>
          <w:rPrChange w:id="3384" w:author="Wall, Alison E." w:date="2017-11-27T19:39:00Z">
            <w:rPr>
              <w:w w:val="115"/>
            </w:rPr>
          </w:rPrChange>
        </w:rPr>
        <w:t>n</w:t>
      </w:r>
      <w:r w:rsidRPr="00635885">
        <w:rPr>
          <w:rFonts w:asciiTheme="minorHAnsi" w:hAnsiTheme="minorHAnsi"/>
          <w:spacing w:val="-1"/>
          <w:w w:val="115"/>
          <w:sz w:val="22"/>
          <w:szCs w:val="22"/>
          <w:rPrChange w:id="3385" w:author="Wall, Alison E." w:date="2017-11-27T19:39:00Z">
            <w:rPr>
              <w:spacing w:val="-1"/>
              <w:w w:val="115"/>
            </w:rPr>
          </w:rPrChange>
        </w:rPr>
        <w:t>su</w:t>
      </w:r>
      <w:r w:rsidRPr="00635885">
        <w:rPr>
          <w:rFonts w:asciiTheme="minorHAnsi" w:hAnsiTheme="minorHAnsi"/>
          <w:w w:val="115"/>
          <w:sz w:val="22"/>
          <w:szCs w:val="22"/>
          <w:rPrChange w:id="3386" w:author="Wall, Alison E." w:date="2017-11-27T19:39:00Z">
            <w:rPr>
              <w:w w:val="115"/>
            </w:rPr>
          </w:rPrChange>
        </w:rPr>
        <w:t>s</w:t>
      </w:r>
      <w:r w:rsidRPr="00635885">
        <w:rPr>
          <w:rFonts w:asciiTheme="minorHAnsi" w:hAnsiTheme="minorHAnsi"/>
          <w:spacing w:val="-13"/>
          <w:w w:val="115"/>
          <w:sz w:val="22"/>
          <w:szCs w:val="22"/>
          <w:rPrChange w:id="3387" w:author="Wall, Alison E." w:date="2017-11-27T19:39:00Z">
            <w:rPr>
              <w:spacing w:val="-13"/>
              <w:w w:val="115"/>
            </w:rPr>
          </w:rPrChange>
        </w:rPr>
        <w:t xml:space="preserve"> </w:t>
      </w:r>
      <w:r w:rsidRPr="00635885">
        <w:rPr>
          <w:rFonts w:asciiTheme="minorHAnsi" w:hAnsiTheme="minorHAnsi"/>
          <w:w w:val="115"/>
          <w:sz w:val="22"/>
          <w:szCs w:val="22"/>
          <w:rPrChange w:id="3388" w:author="Wall, Alison E." w:date="2017-11-27T19:39:00Z">
            <w:rPr>
              <w:w w:val="115"/>
            </w:rPr>
          </w:rPrChange>
        </w:rPr>
        <w:t>B</w:t>
      </w:r>
      <w:r w:rsidRPr="00635885">
        <w:rPr>
          <w:rFonts w:asciiTheme="minorHAnsi" w:hAnsiTheme="minorHAnsi"/>
          <w:spacing w:val="-2"/>
          <w:w w:val="115"/>
          <w:sz w:val="22"/>
          <w:szCs w:val="22"/>
          <w:rPrChange w:id="3389" w:author="Wall, Alison E." w:date="2017-11-27T19:39:00Z">
            <w:rPr>
              <w:spacing w:val="-2"/>
              <w:w w:val="115"/>
            </w:rPr>
          </w:rPrChange>
        </w:rPr>
        <w:t>urea</w:t>
      </w:r>
      <w:r w:rsidRPr="00635885">
        <w:rPr>
          <w:rFonts w:asciiTheme="minorHAnsi" w:hAnsiTheme="minorHAnsi"/>
          <w:w w:val="115"/>
          <w:sz w:val="22"/>
          <w:szCs w:val="22"/>
          <w:rPrChange w:id="3390" w:author="Wall, Alison E." w:date="2017-11-27T19:39:00Z">
            <w:rPr>
              <w:w w:val="115"/>
            </w:rPr>
          </w:rPrChange>
        </w:rPr>
        <w:t>u</w:t>
      </w:r>
      <w:r w:rsidRPr="00635885">
        <w:rPr>
          <w:rFonts w:asciiTheme="minorHAnsi" w:hAnsiTheme="minorHAnsi"/>
          <w:spacing w:val="-11"/>
          <w:w w:val="115"/>
          <w:sz w:val="22"/>
          <w:szCs w:val="22"/>
          <w:rPrChange w:id="3391" w:author="Wall, Alison E." w:date="2017-11-27T19:39:00Z">
            <w:rPr>
              <w:spacing w:val="-11"/>
              <w:w w:val="115"/>
            </w:rPr>
          </w:rPrChange>
        </w:rPr>
        <w:t xml:space="preserve"> </w:t>
      </w:r>
      <w:r w:rsidRPr="00635885">
        <w:rPr>
          <w:rFonts w:asciiTheme="minorHAnsi" w:hAnsiTheme="minorHAnsi"/>
          <w:spacing w:val="-1"/>
          <w:w w:val="115"/>
          <w:sz w:val="22"/>
          <w:szCs w:val="22"/>
          <w:rPrChange w:id="3392" w:author="Wall, Alison E." w:date="2017-11-27T19:39:00Z">
            <w:rPr>
              <w:spacing w:val="-1"/>
              <w:w w:val="115"/>
            </w:rPr>
          </w:rPrChange>
        </w:rPr>
        <w:t>p</w:t>
      </w:r>
      <w:r w:rsidRPr="00635885">
        <w:rPr>
          <w:rFonts w:asciiTheme="minorHAnsi" w:hAnsiTheme="minorHAnsi"/>
          <w:spacing w:val="-2"/>
          <w:w w:val="115"/>
          <w:sz w:val="22"/>
          <w:szCs w:val="22"/>
          <w:rPrChange w:id="3393" w:author="Wall, Alison E." w:date="2017-11-27T19:39:00Z">
            <w:rPr>
              <w:spacing w:val="-2"/>
              <w:w w:val="115"/>
            </w:rPr>
          </w:rPrChange>
        </w:rPr>
        <w:t>r</w:t>
      </w:r>
      <w:r w:rsidRPr="00635885">
        <w:rPr>
          <w:rFonts w:asciiTheme="minorHAnsi" w:hAnsiTheme="minorHAnsi"/>
          <w:spacing w:val="-1"/>
          <w:w w:val="115"/>
          <w:sz w:val="22"/>
          <w:szCs w:val="22"/>
          <w:rPrChange w:id="3394" w:author="Wall, Alison E." w:date="2017-11-27T19:39:00Z">
            <w:rPr>
              <w:spacing w:val="-1"/>
              <w:w w:val="115"/>
            </w:rPr>
          </w:rPrChange>
        </w:rPr>
        <w:t>oj</w:t>
      </w:r>
      <w:r w:rsidRPr="00635885">
        <w:rPr>
          <w:rFonts w:asciiTheme="minorHAnsi" w:hAnsiTheme="minorHAnsi"/>
          <w:spacing w:val="-2"/>
          <w:w w:val="115"/>
          <w:sz w:val="22"/>
          <w:szCs w:val="22"/>
          <w:rPrChange w:id="3395" w:author="Wall, Alison E." w:date="2017-11-27T19:39:00Z">
            <w:rPr>
              <w:spacing w:val="-2"/>
              <w:w w:val="115"/>
            </w:rPr>
          </w:rPrChange>
        </w:rPr>
        <w:t>e</w:t>
      </w:r>
      <w:r w:rsidRPr="00635885">
        <w:rPr>
          <w:rFonts w:asciiTheme="minorHAnsi" w:hAnsiTheme="minorHAnsi"/>
          <w:spacing w:val="-1"/>
          <w:w w:val="115"/>
          <w:sz w:val="22"/>
          <w:szCs w:val="22"/>
          <w:rPrChange w:id="3396" w:author="Wall, Alison E." w:date="2017-11-27T19:39:00Z">
            <w:rPr>
              <w:spacing w:val="-1"/>
              <w:w w:val="115"/>
            </w:rPr>
          </w:rPrChange>
        </w:rPr>
        <w:t>c</w:t>
      </w:r>
      <w:r w:rsidRPr="00635885">
        <w:rPr>
          <w:rFonts w:asciiTheme="minorHAnsi" w:hAnsiTheme="minorHAnsi"/>
          <w:spacing w:val="-2"/>
          <w:w w:val="115"/>
          <w:sz w:val="22"/>
          <w:szCs w:val="22"/>
          <w:rPrChange w:id="3397" w:author="Wall, Alison E." w:date="2017-11-27T19:39:00Z">
            <w:rPr>
              <w:spacing w:val="-2"/>
              <w:w w:val="115"/>
            </w:rPr>
          </w:rPrChange>
        </w:rPr>
        <w:t>t</w:t>
      </w:r>
      <w:r w:rsidRPr="00635885">
        <w:rPr>
          <w:rFonts w:asciiTheme="minorHAnsi" w:hAnsiTheme="minorHAnsi"/>
          <w:w w:val="115"/>
          <w:sz w:val="22"/>
          <w:szCs w:val="22"/>
          <w:rPrChange w:id="3398" w:author="Wall, Alison E." w:date="2017-11-27T19:39:00Z">
            <w:rPr>
              <w:w w:val="115"/>
            </w:rPr>
          </w:rPrChange>
        </w:rPr>
        <w:t>s</w:t>
      </w:r>
      <w:r w:rsidRPr="00635885">
        <w:rPr>
          <w:rFonts w:asciiTheme="minorHAnsi" w:hAnsiTheme="minorHAnsi"/>
          <w:spacing w:val="-13"/>
          <w:w w:val="115"/>
          <w:sz w:val="22"/>
          <w:szCs w:val="22"/>
          <w:rPrChange w:id="3399" w:author="Wall, Alison E." w:date="2017-11-27T19:39:00Z">
            <w:rPr>
              <w:spacing w:val="-13"/>
              <w:w w:val="115"/>
            </w:rPr>
          </w:rPrChange>
        </w:rPr>
        <w:t xml:space="preserve"> </w:t>
      </w:r>
      <w:r w:rsidRPr="00635885">
        <w:rPr>
          <w:rFonts w:asciiTheme="minorHAnsi" w:hAnsiTheme="minorHAnsi"/>
          <w:spacing w:val="-1"/>
          <w:w w:val="115"/>
          <w:sz w:val="22"/>
          <w:szCs w:val="22"/>
          <w:rPrChange w:id="3400" w:author="Wall, Alison E." w:date="2017-11-27T19:39:00Z">
            <w:rPr>
              <w:spacing w:val="-1"/>
              <w:w w:val="115"/>
            </w:rPr>
          </w:rPrChange>
        </w:rPr>
        <w:t>th</w:t>
      </w:r>
      <w:r w:rsidRPr="00635885">
        <w:rPr>
          <w:rFonts w:asciiTheme="minorHAnsi" w:hAnsiTheme="minorHAnsi"/>
          <w:spacing w:val="-2"/>
          <w:w w:val="115"/>
          <w:sz w:val="22"/>
          <w:szCs w:val="22"/>
          <w:rPrChange w:id="3401" w:author="Wall, Alison E." w:date="2017-11-27T19:39:00Z">
            <w:rPr>
              <w:spacing w:val="-2"/>
              <w:w w:val="115"/>
            </w:rPr>
          </w:rPrChange>
        </w:rPr>
        <w:t>a</w:t>
      </w:r>
      <w:r w:rsidRPr="00635885">
        <w:rPr>
          <w:rFonts w:asciiTheme="minorHAnsi" w:hAnsiTheme="minorHAnsi"/>
          <w:w w:val="115"/>
          <w:sz w:val="22"/>
          <w:szCs w:val="22"/>
          <w:rPrChange w:id="3402" w:author="Wall, Alison E." w:date="2017-11-27T19:39:00Z">
            <w:rPr>
              <w:w w:val="115"/>
            </w:rPr>
          </w:rPrChange>
        </w:rPr>
        <w:t>t</w:t>
      </w:r>
      <w:r w:rsidRPr="00635885">
        <w:rPr>
          <w:rFonts w:asciiTheme="minorHAnsi" w:hAnsiTheme="minorHAnsi"/>
          <w:spacing w:val="-13"/>
          <w:w w:val="115"/>
          <w:sz w:val="22"/>
          <w:szCs w:val="22"/>
          <w:rPrChange w:id="3403" w:author="Wall, Alison E." w:date="2017-11-27T19:39:00Z">
            <w:rPr>
              <w:spacing w:val="-13"/>
              <w:w w:val="115"/>
            </w:rPr>
          </w:rPrChange>
        </w:rPr>
        <w:t xml:space="preserve"> </w:t>
      </w:r>
      <w:r w:rsidRPr="00635885">
        <w:rPr>
          <w:rFonts w:asciiTheme="minorHAnsi" w:hAnsiTheme="minorHAnsi"/>
          <w:w w:val="115"/>
          <w:sz w:val="22"/>
          <w:szCs w:val="22"/>
          <w:rPrChange w:id="3404" w:author="Wall, Alison E." w:date="2017-11-27T19:39:00Z">
            <w:rPr>
              <w:w w:val="115"/>
            </w:rPr>
          </w:rPrChange>
        </w:rPr>
        <w:t>A</w:t>
      </w:r>
      <w:r w:rsidRPr="00635885">
        <w:rPr>
          <w:rFonts w:asciiTheme="minorHAnsi" w:hAnsiTheme="minorHAnsi"/>
          <w:spacing w:val="-2"/>
          <w:w w:val="115"/>
          <w:sz w:val="22"/>
          <w:szCs w:val="22"/>
          <w:rPrChange w:id="3405" w:author="Wall, Alison E." w:date="2017-11-27T19:39:00Z">
            <w:rPr>
              <w:spacing w:val="-2"/>
              <w:w w:val="115"/>
            </w:rPr>
          </w:rPrChange>
        </w:rPr>
        <w:t>me</w:t>
      </w:r>
      <w:r w:rsidRPr="00635885">
        <w:rPr>
          <w:rFonts w:asciiTheme="minorHAnsi" w:hAnsiTheme="minorHAnsi"/>
          <w:w w:val="115"/>
          <w:sz w:val="22"/>
          <w:szCs w:val="22"/>
          <w:rPrChange w:id="3406" w:author="Wall, Alison E." w:date="2017-11-27T19:39:00Z">
            <w:rPr>
              <w:w w:val="115"/>
            </w:rPr>
          </w:rPrChange>
        </w:rPr>
        <w:t>ric</w:t>
      </w:r>
      <w:r w:rsidRPr="00635885">
        <w:rPr>
          <w:rFonts w:asciiTheme="minorHAnsi" w:hAnsiTheme="minorHAnsi"/>
          <w:spacing w:val="-1"/>
          <w:w w:val="115"/>
          <w:sz w:val="22"/>
          <w:szCs w:val="22"/>
          <w:rPrChange w:id="3407" w:author="Wall, Alison E." w:date="2017-11-27T19:39:00Z">
            <w:rPr>
              <w:spacing w:val="-1"/>
              <w:w w:val="115"/>
            </w:rPr>
          </w:rPrChange>
        </w:rPr>
        <w:t>a</w:t>
      </w:r>
      <w:r w:rsidRPr="00635885">
        <w:rPr>
          <w:rFonts w:asciiTheme="minorHAnsi" w:hAnsiTheme="minorHAnsi"/>
          <w:w w:val="115"/>
          <w:sz w:val="22"/>
          <w:szCs w:val="22"/>
          <w:rPrChange w:id="3408" w:author="Wall, Alison E." w:date="2017-11-27T19:39:00Z">
            <w:rPr>
              <w:w w:val="115"/>
            </w:rPr>
          </w:rPrChange>
        </w:rPr>
        <w:t>ns</w:t>
      </w:r>
      <w:r w:rsidRPr="00635885">
        <w:rPr>
          <w:rFonts w:asciiTheme="minorHAnsi" w:hAnsiTheme="minorHAnsi"/>
          <w:spacing w:val="-13"/>
          <w:w w:val="115"/>
          <w:sz w:val="22"/>
          <w:szCs w:val="22"/>
          <w:rPrChange w:id="3409" w:author="Wall, Alison E." w:date="2017-11-27T19:39:00Z">
            <w:rPr>
              <w:spacing w:val="-13"/>
              <w:w w:val="115"/>
            </w:rPr>
          </w:rPrChange>
        </w:rPr>
        <w:t xml:space="preserve"> </w:t>
      </w:r>
      <w:r w:rsidRPr="00635885">
        <w:rPr>
          <w:rFonts w:asciiTheme="minorHAnsi" w:hAnsiTheme="minorHAnsi"/>
          <w:spacing w:val="-1"/>
          <w:w w:val="115"/>
          <w:sz w:val="22"/>
          <w:szCs w:val="22"/>
          <w:rPrChange w:id="3410" w:author="Wall, Alison E." w:date="2017-11-27T19:39:00Z">
            <w:rPr>
              <w:spacing w:val="-1"/>
              <w:w w:val="115"/>
            </w:rPr>
          </w:rPrChange>
        </w:rPr>
        <w:t>w</w:t>
      </w:r>
      <w:r w:rsidRPr="00635885">
        <w:rPr>
          <w:rFonts w:asciiTheme="minorHAnsi" w:hAnsiTheme="minorHAnsi"/>
          <w:w w:val="115"/>
          <w:sz w:val="22"/>
          <w:szCs w:val="22"/>
          <w:rPrChange w:id="3411" w:author="Wall, Alison E." w:date="2017-11-27T19:39:00Z">
            <w:rPr>
              <w:w w:val="115"/>
            </w:rPr>
          </w:rPrChange>
        </w:rPr>
        <w:t>i</w:t>
      </w:r>
      <w:r w:rsidRPr="00635885">
        <w:rPr>
          <w:rFonts w:asciiTheme="minorHAnsi" w:hAnsiTheme="minorHAnsi"/>
          <w:spacing w:val="-1"/>
          <w:w w:val="115"/>
          <w:sz w:val="22"/>
          <w:szCs w:val="22"/>
          <w:rPrChange w:id="3412" w:author="Wall, Alison E." w:date="2017-11-27T19:39:00Z">
            <w:rPr>
              <w:spacing w:val="-1"/>
              <w:w w:val="115"/>
            </w:rPr>
          </w:rPrChange>
        </w:rPr>
        <w:t>l</w:t>
      </w:r>
      <w:r w:rsidRPr="00635885">
        <w:rPr>
          <w:rFonts w:asciiTheme="minorHAnsi" w:hAnsiTheme="minorHAnsi"/>
          <w:w w:val="115"/>
          <w:sz w:val="22"/>
          <w:szCs w:val="22"/>
          <w:rPrChange w:id="3413" w:author="Wall, Alison E." w:date="2017-11-27T19:39:00Z">
            <w:rPr>
              <w:w w:val="115"/>
            </w:rPr>
          </w:rPrChange>
        </w:rPr>
        <w:t>l</w:t>
      </w:r>
      <w:r w:rsidRPr="00635885">
        <w:rPr>
          <w:rFonts w:asciiTheme="minorHAnsi" w:hAnsiTheme="minorHAnsi"/>
          <w:spacing w:val="-11"/>
          <w:w w:val="115"/>
          <w:sz w:val="22"/>
          <w:szCs w:val="22"/>
          <w:rPrChange w:id="3414" w:author="Wall, Alison E." w:date="2017-11-27T19:39:00Z">
            <w:rPr>
              <w:spacing w:val="-11"/>
              <w:w w:val="115"/>
            </w:rPr>
          </w:rPrChange>
        </w:rPr>
        <w:t xml:space="preserve"> </w:t>
      </w:r>
      <w:r w:rsidRPr="00635885">
        <w:rPr>
          <w:rFonts w:asciiTheme="minorHAnsi" w:hAnsiTheme="minorHAnsi"/>
          <w:spacing w:val="-1"/>
          <w:w w:val="115"/>
          <w:sz w:val="22"/>
          <w:szCs w:val="22"/>
          <w:rPrChange w:id="3415" w:author="Wall, Alison E." w:date="2017-11-27T19:39:00Z">
            <w:rPr>
              <w:spacing w:val="-1"/>
              <w:w w:val="115"/>
            </w:rPr>
          </w:rPrChange>
        </w:rPr>
        <w:t>b</w:t>
      </w:r>
      <w:r w:rsidRPr="00635885">
        <w:rPr>
          <w:rFonts w:asciiTheme="minorHAnsi" w:hAnsiTheme="minorHAnsi"/>
          <w:w w:val="115"/>
          <w:sz w:val="22"/>
          <w:szCs w:val="22"/>
          <w:rPrChange w:id="3416" w:author="Wall, Alison E." w:date="2017-11-27T19:39:00Z">
            <w:rPr>
              <w:w w:val="115"/>
            </w:rPr>
          </w:rPrChange>
        </w:rPr>
        <w:t>e</w:t>
      </w:r>
      <w:r w:rsidRPr="00635885">
        <w:rPr>
          <w:rFonts w:asciiTheme="minorHAnsi" w:hAnsiTheme="minorHAnsi"/>
          <w:spacing w:val="-13"/>
          <w:w w:val="115"/>
          <w:sz w:val="22"/>
          <w:szCs w:val="22"/>
          <w:rPrChange w:id="3417" w:author="Wall, Alison E." w:date="2017-11-27T19:39:00Z">
            <w:rPr>
              <w:spacing w:val="-13"/>
              <w:w w:val="115"/>
            </w:rPr>
          </w:rPrChange>
        </w:rPr>
        <w:t xml:space="preserve"> </w:t>
      </w:r>
      <w:r w:rsidRPr="00635885">
        <w:rPr>
          <w:rFonts w:asciiTheme="minorHAnsi" w:hAnsiTheme="minorHAnsi"/>
          <w:spacing w:val="-1"/>
          <w:w w:val="115"/>
          <w:sz w:val="22"/>
          <w:szCs w:val="22"/>
          <w:rPrChange w:id="3418" w:author="Wall, Alison E." w:date="2017-11-27T19:39:00Z">
            <w:rPr>
              <w:spacing w:val="-1"/>
              <w:w w:val="115"/>
            </w:rPr>
          </w:rPrChange>
        </w:rPr>
        <w:t>s</w:t>
      </w:r>
      <w:r w:rsidRPr="00635885">
        <w:rPr>
          <w:rFonts w:asciiTheme="minorHAnsi" w:hAnsiTheme="minorHAnsi"/>
          <w:w w:val="115"/>
          <w:sz w:val="22"/>
          <w:szCs w:val="22"/>
          <w:rPrChange w:id="3419" w:author="Wall, Alison E." w:date="2017-11-27T19:39:00Z">
            <w:rPr>
              <w:w w:val="115"/>
            </w:rPr>
          </w:rPrChange>
        </w:rPr>
        <w:t>o</w:t>
      </w:r>
      <w:r w:rsidRPr="00635885">
        <w:rPr>
          <w:rFonts w:asciiTheme="minorHAnsi" w:hAnsiTheme="minorHAnsi"/>
          <w:spacing w:val="-16"/>
          <w:w w:val="115"/>
          <w:sz w:val="22"/>
          <w:szCs w:val="22"/>
          <w:rPrChange w:id="3420" w:author="Wall, Alison E." w:date="2017-11-27T19:39:00Z">
            <w:rPr>
              <w:spacing w:val="-16"/>
              <w:w w:val="115"/>
            </w:rPr>
          </w:rPrChange>
        </w:rPr>
        <w:t xml:space="preserve"> </w:t>
      </w:r>
      <w:r w:rsidRPr="00635885">
        <w:rPr>
          <w:rFonts w:asciiTheme="minorHAnsi" w:hAnsiTheme="minorHAnsi"/>
          <w:spacing w:val="-1"/>
          <w:w w:val="115"/>
          <w:sz w:val="22"/>
          <w:szCs w:val="22"/>
          <w:rPrChange w:id="3421" w:author="Wall, Alison E." w:date="2017-11-27T19:39:00Z">
            <w:rPr>
              <w:spacing w:val="-1"/>
              <w:w w:val="115"/>
            </w:rPr>
          </w:rPrChange>
        </w:rPr>
        <w:t>d</w:t>
      </w:r>
      <w:r w:rsidRPr="00635885">
        <w:rPr>
          <w:rFonts w:asciiTheme="minorHAnsi" w:hAnsiTheme="minorHAnsi"/>
          <w:w w:val="115"/>
          <w:sz w:val="22"/>
          <w:szCs w:val="22"/>
          <w:rPrChange w:id="3422" w:author="Wall, Alison E." w:date="2017-11-27T19:39:00Z">
            <w:rPr>
              <w:w w:val="115"/>
            </w:rPr>
          </w:rPrChange>
        </w:rPr>
        <w:t>i</w:t>
      </w:r>
      <w:r w:rsidRPr="00635885">
        <w:rPr>
          <w:rFonts w:asciiTheme="minorHAnsi" w:hAnsiTheme="minorHAnsi"/>
          <w:spacing w:val="-2"/>
          <w:w w:val="115"/>
          <w:sz w:val="22"/>
          <w:szCs w:val="22"/>
          <w:rPrChange w:id="3423" w:author="Wall, Alison E." w:date="2017-11-27T19:39:00Z">
            <w:rPr>
              <w:spacing w:val="-2"/>
              <w:w w:val="115"/>
            </w:rPr>
          </w:rPrChange>
        </w:rPr>
        <w:t>ver</w:t>
      </w:r>
      <w:r w:rsidRPr="00635885">
        <w:rPr>
          <w:rFonts w:asciiTheme="minorHAnsi" w:hAnsiTheme="minorHAnsi"/>
          <w:spacing w:val="-1"/>
          <w:w w:val="115"/>
          <w:sz w:val="22"/>
          <w:szCs w:val="22"/>
          <w:rPrChange w:id="3424" w:author="Wall, Alison E." w:date="2017-11-27T19:39:00Z">
            <w:rPr>
              <w:spacing w:val="-1"/>
              <w:w w:val="115"/>
            </w:rPr>
          </w:rPrChange>
        </w:rPr>
        <w:t>s</w:t>
      </w:r>
      <w:r w:rsidRPr="00635885">
        <w:rPr>
          <w:rFonts w:asciiTheme="minorHAnsi" w:hAnsiTheme="minorHAnsi"/>
          <w:w w:val="115"/>
          <w:sz w:val="22"/>
          <w:szCs w:val="22"/>
          <w:rPrChange w:id="3425" w:author="Wall, Alison E." w:date="2017-11-27T19:39:00Z">
            <w:rPr>
              <w:w w:val="115"/>
            </w:rPr>
          </w:rPrChange>
        </w:rPr>
        <w:t>e</w:t>
      </w:r>
      <w:r w:rsidRPr="00635885">
        <w:rPr>
          <w:rFonts w:asciiTheme="minorHAnsi" w:hAnsiTheme="minorHAnsi"/>
          <w:spacing w:val="-13"/>
          <w:w w:val="115"/>
          <w:sz w:val="22"/>
          <w:szCs w:val="22"/>
          <w:rPrChange w:id="3426" w:author="Wall, Alison E." w:date="2017-11-27T19:39:00Z">
            <w:rPr>
              <w:spacing w:val="-13"/>
              <w:w w:val="115"/>
            </w:rPr>
          </w:rPrChange>
        </w:rPr>
        <w:t xml:space="preserve"> </w:t>
      </w:r>
      <w:r w:rsidRPr="00635885">
        <w:rPr>
          <w:rFonts w:asciiTheme="minorHAnsi" w:hAnsiTheme="minorHAnsi"/>
          <w:spacing w:val="-1"/>
          <w:w w:val="115"/>
          <w:sz w:val="22"/>
          <w:szCs w:val="22"/>
          <w:rPrChange w:id="3427" w:author="Wall, Alison E." w:date="2017-11-27T19:39:00Z">
            <w:rPr>
              <w:spacing w:val="-1"/>
              <w:w w:val="115"/>
            </w:rPr>
          </w:rPrChange>
        </w:rPr>
        <w:t>th</w:t>
      </w:r>
      <w:r w:rsidRPr="00635885">
        <w:rPr>
          <w:rFonts w:asciiTheme="minorHAnsi" w:hAnsiTheme="minorHAnsi"/>
          <w:spacing w:val="-2"/>
          <w:w w:val="115"/>
          <w:sz w:val="22"/>
          <w:szCs w:val="22"/>
          <w:rPrChange w:id="3428" w:author="Wall, Alison E." w:date="2017-11-27T19:39:00Z">
            <w:rPr>
              <w:spacing w:val="-2"/>
              <w:w w:val="115"/>
            </w:rPr>
          </w:rPrChange>
        </w:rPr>
        <w:t>a</w:t>
      </w:r>
      <w:r w:rsidRPr="00635885">
        <w:rPr>
          <w:rFonts w:asciiTheme="minorHAnsi" w:hAnsiTheme="minorHAnsi"/>
          <w:w w:val="115"/>
          <w:sz w:val="22"/>
          <w:szCs w:val="22"/>
          <w:rPrChange w:id="3429" w:author="Wall, Alison E." w:date="2017-11-27T19:39:00Z">
            <w:rPr>
              <w:w w:val="115"/>
            </w:rPr>
          </w:rPrChange>
        </w:rPr>
        <w:t>t</w:t>
      </w:r>
      <w:r w:rsidRPr="00635885">
        <w:rPr>
          <w:rFonts w:asciiTheme="minorHAnsi" w:hAnsiTheme="minorHAnsi"/>
          <w:spacing w:val="-13"/>
          <w:w w:val="115"/>
          <w:sz w:val="22"/>
          <w:szCs w:val="22"/>
          <w:rPrChange w:id="3430" w:author="Wall, Alison E." w:date="2017-11-27T19:39:00Z">
            <w:rPr>
              <w:spacing w:val="-13"/>
              <w:w w:val="115"/>
            </w:rPr>
          </w:rPrChange>
        </w:rPr>
        <w:t xml:space="preserve"> </w:t>
      </w:r>
      <w:r w:rsidRPr="00635885">
        <w:rPr>
          <w:rFonts w:asciiTheme="minorHAnsi" w:hAnsiTheme="minorHAnsi"/>
          <w:spacing w:val="-1"/>
          <w:w w:val="115"/>
          <w:sz w:val="22"/>
          <w:szCs w:val="22"/>
          <w:rPrChange w:id="3431" w:author="Wall, Alison E." w:date="2017-11-27T19:39:00Z">
            <w:rPr>
              <w:spacing w:val="-1"/>
              <w:w w:val="115"/>
            </w:rPr>
          </w:rPrChange>
        </w:rPr>
        <w:t>th</w:t>
      </w:r>
      <w:r w:rsidRPr="00635885">
        <w:rPr>
          <w:rFonts w:asciiTheme="minorHAnsi" w:hAnsiTheme="minorHAnsi"/>
          <w:spacing w:val="-2"/>
          <w:w w:val="115"/>
          <w:sz w:val="22"/>
          <w:szCs w:val="22"/>
          <w:rPrChange w:id="3432" w:author="Wall, Alison E." w:date="2017-11-27T19:39:00Z">
            <w:rPr>
              <w:spacing w:val="-2"/>
              <w:w w:val="115"/>
            </w:rPr>
          </w:rPrChange>
        </w:rPr>
        <w:t>er</w:t>
      </w:r>
      <w:r w:rsidRPr="00635885">
        <w:rPr>
          <w:rFonts w:asciiTheme="minorHAnsi" w:hAnsiTheme="minorHAnsi"/>
          <w:w w:val="115"/>
          <w:sz w:val="22"/>
          <w:szCs w:val="22"/>
          <w:rPrChange w:id="3433" w:author="Wall, Alison E." w:date="2017-11-27T19:39:00Z">
            <w:rPr>
              <w:w w:val="115"/>
            </w:rPr>
          </w:rPrChange>
        </w:rPr>
        <w:t>e</w:t>
      </w:r>
      <w:r w:rsidRPr="00635885">
        <w:rPr>
          <w:rFonts w:asciiTheme="minorHAnsi" w:hAnsiTheme="minorHAnsi"/>
          <w:spacing w:val="-13"/>
          <w:w w:val="115"/>
          <w:sz w:val="22"/>
          <w:szCs w:val="22"/>
          <w:rPrChange w:id="3434" w:author="Wall, Alison E." w:date="2017-11-27T19:39:00Z">
            <w:rPr>
              <w:spacing w:val="-13"/>
              <w:w w:val="115"/>
            </w:rPr>
          </w:rPrChange>
        </w:rPr>
        <w:t xml:space="preserve"> </w:t>
      </w:r>
      <w:r w:rsidRPr="00635885">
        <w:rPr>
          <w:rFonts w:asciiTheme="minorHAnsi" w:hAnsiTheme="minorHAnsi"/>
          <w:spacing w:val="-2"/>
          <w:w w:val="115"/>
          <w:sz w:val="22"/>
          <w:szCs w:val="22"/>
          <w:rPrChange w:id="3435" w:author="Wall, Alison E." w:date="2017-11-27T19:39:00Z">
            <w:rPr>
              <w:spacing w:val="-2"/>
              <w:w w:val="115"/>
            </w:rPr>
          </w:rPrChange>
        </w:rPr>
        <w:t>w</w:t>
      </w:r>
      <w:r w:rsidRPr="00635885">
        <w:rPr>
          <w:rFonts w:asciiTheme="minorHAnsi" w:hAnsiTheme="minorHAnsi"/>
          <w:spacing w:val="-1"/>
          <w:w w:val="115"/>
          <w:sz w:val="22"/>
          <w:szCs w:val="22"/>
          <w:rPrChange w:id="3436" w:author="Wall, Alison E." w:date="2017-11-27T19:39:00Z">
            <w:rPr>
              <w:spacing w:val="-1"/>
              <w:w w:val="115"/>
            </w:rPr>
          </w:rPrChange>
        </w:rPr>
        <w:t>o</w:t>
      </w:r>
      <w:r w:rsidRPr="00635885">
        <w:rPr>
          <w:rFonts w:asciiTheme="minorHAnsi" w:hAnsiTheme="minorHAnsi"/>
          <w:w w:val="115"/>
          <w:sz w:val="22"/>
          <w:szCs w:val="22"/>
          <w:rPrChange w:id="3437" w:author="Wall, Alison E." w:date="2017-11-27T19:39:00Z">
            <w:rPr>
              <w:w w:val="115"/>
            </w:rPr>
          </w:rPrChange>
        </w:rPr>
        <w:t>n't</w:t>
      </w:r>
      <w:r w:rsidRPr="00635885">
        <w:rPr>
          <w:rFonts w:asciiTheme="minorHAnsi" w:hAnsiTheme="minorHAnsi"/>
          <w:w w:val="132"/>
          <w:sz w:val="22"/>
          <w:szCs w:val="22"/>
          <w:rPrChange w:id="3438" w:author="Wall, Alison E." w:date="2017-11-27T19:39:00Z">
            <w:rPr>
              <w:w w:val="132"/>
            </w:rPr>
          </w:rPrChange>
        </w:rPr>
        <w:t xml:space="preserve"> </w:t>
      </w:r>
      <w:r w:rsidRPr="00635885">
        <w:rPr>
          <w:rFonts w:asciiTheme="minorHAnsi" w:hAnsiTheme="minorHAnsi"/>
          <w:w w:val="115"/>
          <w:sz w:val="22"/>
          <w:szCs w:val="22"/>
          <w:rPrChange w:id="3439" w:author="Wall, Alison E." w:date="2017-11-27T19:39:00Z">
            <w:rPr>
              <w:w w:val="115"/>
            </w:rPr>
          </w:rPrChange>
        </w:rPr>
        <w:t>be</w:t>
      </w:r>
      <w:r w:rsidRPr="00635885">
        <w:rPr>
          <w:rFonts w:asciiTheme="minorHAnsi" w:hAnsiTheme="minorHAnsi"/>
          <w:spacing w:val="-23"/>
          <w:w w:val="115"/>
          <w:sz w:val="22"/>
          <w:szCs w:val="22"/>
          <w:rPrChange w:id="3440" w:author="Wall, Alison E." w:date="2017-11-27T19:39:00Z">
            <w:rPr>
              <w:spacing w:val="-23"/>
              <w:w w:val="115"/>
            </w:rPr>
          </w:rPrChange>
        </w:rPr>
        <w:t xml:space="preserve"> </w:t>
      </w:r>
      <w:r w:rsidRPr="00635885">
        <w:rPr>
          <w:rFonts w:asciiTheme="minorHAnsi" w:hAnsiTheme="minorHAnsi"/>
          <w:spacing w:val="-2"/>
          <w:w w:val="115"/>
          <w:sz w:val="22"/>
          <w:szCs w:val="22"/>
          <w:rPrChange w:id="3441" w:author="Wall, Alison E." w:date="2017-11-27T19:39:00Z">
            <w:rPr>
              <w:spacing w:val="-2"/>
              <w:w w:val="115"/>
            </w:rPr>
          </w:rPrChange>
        </w:rPr>
        <w:t>r</w:t>
      </w:r>
      <w:r w:rsidRPr="00635885">
        <w:rPr>
          <w:rFonts w:asciiTheme="minorHAnsi" w:hAnsiTheme="minorHAnsi"/>
          <w:w w:val="115"/>
          <w:sz w:val="22"/>
          <w:szCs w:val="22"/>
          <w:rPrChange w:id="3442" w:author="Wall, Alison E." w:date="2017-11-27T19:39:00Z">
            <w:rPr>
              <w:w w:val="115"/>
            </w:rPr>
          </w:rPrChange>
        </w:rPr>
        <w:t>acial</w:t>
      </w:r>
      <w:r w:rsidRPr="00635885">
        <w:rPr>
          <w:rFonts w:asciiTheme="minorHAnsi" w:hAnsiTheme="minorHAnsi"/>
          <w:spacing w:val="-20"/>
          <w:w w:val="115"/>
          <w:sz w:val="22"/>
          <w:szCs w:val="22"/>
          <w:rPrChange w:id="3443" w:author="Wall, Alison E." w:date="2017-11-27T19:39:00Z">
            <w:rPr>
              <w:spacing w:val="-20"/>
              <w:w w:val="115"/>
            </w:rPr>
          </w:rPrChange>
        </w:rPr>
        <w:t xml:space="preserve"> </w:t>
      </w:r>
      <w:r w:rsidRPr="00635885">
        <w:rPr>
          <w:rFonts w:asciiTheme="minorHAnsi" w:hAnsiTheme="minorHAnsi"/>
          <w:w w:val="115"/>
          <w:sz w:val="22"/>
          <w:szCs w:val="22"/>
          <w:rPrChange w:id="3444" w:author="Wall, Alison E." w:date="2017-11-27T19:39:00Z">
            <w:rPr>
              <w:w w:val="115"/>
            </w:rPr>
          </w:rPrChange>
        </w:rPr>
        <w:t>minorities</w:t>
      </w:r>
      <w:r w:rsidRPr="00635885">
        <w:rPr>
          <w:rFonts w:asciiTheme="minorHAnsi" w:hAnsiTheme="minorHAnsi"/>
          <w:spacing w:val="-23"/>
          <w:w w:val="115"/>
          <w:sz w:val="22"/>
          <w:szCs w:val="22"/>
          <w:rPrChange w:id="3445" w:author="Wall, Alison E." w:date="2017-11-27T19:39:00Z">
            <w:rPr>
              <w:spacing w:val="-23"/>
              <w:w w:val="115"/>
            </w:rPr>
          </w:rPrChange>
        </w:rPr>
        <w:t xml:space="preserve"> </w:t>
      </w:r>
      <w:r w:rsidRPr="00635885">
        <w:rPr>
          <w:rFonts w:asciiTheme="minorHAnsi" w:hAnsiTheme="minorHAnsi"/>
          <w:spacing w:val="-4"/>
          <w:w w:val="115"/>
          <w:sz w:val="22"/>
          <w:szCs w:val="22"/>
          <w:rPrChange w:id="3446" w:author="Wall, Alison E." w:date="2017-11-27T19:39:00Z">
            <w:rPr>
              <w:spacing w:val="-4"/>
              <w:w w:val="115"/>
            </w:rPr>
          </w:rPrChange>
        </w:rPr>
        <w:t>(</w:t>
      </w:r>
      <w:r w:rsidRPr="00635885">
        <w:rPr>
          <w:rFonts w:asciiTheme="minorHAnsi" w:hAnsiTheme="minorHAnsi"/>
          <w:w w:val="115"/>
          <w:sz w:val="22"/>
          <w:szCs w:val="22"/>
          <w:rPrChange w:id="3447" w:author="Wall, Alison E." w:date="2017-11-27T19:39:00Z">
            <w:rPr>
              <w:w w:val="115"/>
            </w:rPr>
          </w:rPrChange>
        </w:rPr>
        <w:t>Col</w:t>
      </w:r>
      <w:r w:rsidRPr="00635885">
        <w:rPr>
          <w:rFonts w:asciiTheme="minorHAnsi" w:hAnsiTheme="minorHAnsi"/>
          <w:spacing w:val="-3"/>
          <w:w w:val="115"/>
          <w:sz w:val="22"/>
          <w:szCs w:val="22"/>
          <w:rPrChange w:id="3448" w:author="Wall, Alison E." w:date="2017-11-27T19:39:00Z">
            <w:rPr>
              <w:spacing w:val="-3"/>
              <w:w w:val="115"/>
            </w:rPr>
          </w:rPrChange>
        </w:rPr>
        <w:t>b</w:t>
      </w:r>
      <w:r w:rsidRPr="00635885">
        <w:rPr>
          <w:rFonts w:asciiTheme="minorHAnsi" w:hAnsiTheme="minorHAnsi"/>
          <w:w w:val="115"/>
          <w:sz w:val="22"/>
          <w:szCs w:val="22"/>
          <w:rPrChange w:id="3449" w:author="Wall, Alison E." w:date="2017-11-27T19:39:00Z">
            <w:rPr>
              <w:w w:val="115"/>
            </w:rPr>
          </w:rPrChange>
        </w:rPr>
        <w:t>y</w:t>
      </w:r>
      <w:r w:rsidRPr="00635885">
        <w:rPr>
          <w:rFonts w:asciiTheme="minorHAnsi" w:hAnsiTheme="minorHAnsi"/>
          <w:spacing w:val="-22"/>
          <w:w w:val="115"/>
          <w:sz w:val="22"/>
          <w:szCs w:val="22"/>
          <w:rPrChange w:id="3450" w:author="Wall, Alison E." w:date="2017-11-27T19:39:00Z">
            <w:rPr>
              <w:spacing w:val="-22"/>
              <w:w w:val="115"/>
            </w:rPr>
          </w:rPrChange>
        </w:rPr>
        <w:t xml:space="preserve"> </w:t>
      </w:r>
      <w:r w:rsidRPr="00635885">
        <w:rPr>
          <w:rFonts w:asciiTheme="minorHAnsi" w:hAnsiTheme="minorHAnsi"/>
          <w:w w:val="115"/>
          <w:sz w:val="22"/>
          <w:szCs w:val="22"/>
          <w:rPrChange w:id="3451" w:author="Wall, Alison E." w:date="2017-11-27T19:39:00Z">
            <w:rPr>
              <w:w w:val="115"/>
            </w:rPr>
          </w:rPrChange>
        </w:rPr>
        <w:t>and</w:t>
      </w:r>
      <w:r w:rsidRPr="00635885">
        <w:rPr>
          <w:rFonts w:asciiTheme="minorHAnsi" w:hAnsiTheme="minorHAnsi"/>
          <w:spacing w:val="-20"/>
          <w:w w:val="115"/>
          <w:sz w:val="22"/>
          <w:szCs w:val="22"/>
          <w:rPrChange w:id="3452" w:author="Wall, Alison E." w:date="2017-11-27T19:39:00Z">
            <w:rPr>
              <w:spacing w:val="-20"/>
              <w:w w:val="115"/>
            </w:rPr>
          </w:rPrChange>
        </w:rPr>
        <w:t xml:space="preserve"> </w:t>
      </w:r>
      <w:commentRangeStart w:id="3453"/>
      <w:proofErr w:type="spellStart"/>
      <w:r w:rsidRPr="00635885">
        <w:rPr>
          <w:rFonts w:asciiTheme="minorHAnsi" w:hAnsiTheme="minorHAnsi"/>
          <w:w w:val="115"/>
          <w:sz w:val="22"/>
          <w:szCs w:val="22"/>
          <w:rPrChange w:id="3454" w:author="Wall, Alison E." w:date="2017-11-27T19:39:00Z">
            <w:rPr>
              <w:w w:val="115"/>
            </w:rPr>
          </w:rPrChange>
        </w:rPr>
        <w:t>O</w:t>
      </w:r>
      <w:r w:rsidRPr="00635885">
        <w:rPr>
          <w:rFonts w:asciiTheme="minorHAnsi" w:hAnsiTheme="minorHAnsi"/>
          <w:spacing w:val="-1"/>
          <w:w w:val="115"/>
          <w:sz w:val="22"/>
          <w:szCs w:val="22"/>
          <w:rPrChange w:id="3455" w:author="Wall, Alison E." w:date="2017-11-27T19:39:00Z">
            <w:rPr>
              <w:spacing w:val="-1"/>
              <w:w w:val="115"/>
            </w:rPr>
          </w:rPrChange>
        </w:rPr>
        <w:t>r</w:t>
      </w:r>
      <w:r w:rsidRPr="00635885">
        <w:rPr>
          <w:rFonts w:asciiTheme="minorHAnsi" w:hAnsiTheme="minorHAnsi"/>
          <w:w w:val="115"/>
          <w:sz w:val="22"/>
          <w:szCs w:val="22"/>
          <w:rPrChange w:id="3456" w:author="Wall, Alison E." w:date="2017-11-27T19:39:00Z">
            <w:rPr>
              <w:w w:val="115"/>
            </w:rPr>
          </w:rPrChange>
        </w:rPr>
        <w:t>tma</w:t>
      </w:r>
      <w:r w:rsidRPr="00635885">
        <w:rPr>
          <w:rFonts w:asciiTheme="minorHAnsi" w:hAnsiTheme="minorHAnsi"/>
          <w:spacing w:val="1"/>
          <w:w w:val="115"/>
          <w:sz w:val="22"/>
          <w:szCs w:val="22"/>
          <w:rPrChange w:id="3457" w:author="Wall, Alison E." w:date="2017-11-27T19:39:00Z">
            <w:rPr>
              <w:spacing w:val="1"/>
              <w:w w:val="115"/>
            </w:rPr>
          </w:rPrChange>
        </w:rPr>
        <w:t>n</w:t>
      </w:r>
      <w:commentRangeEnd w:id="3453"/>
      <w:proofErr w:type="spellEnd"/>
      <w:r w:rsidR="00F14600">
        <w:rPr>
          <w:rStyle w:val="CommentReference"/>
          <w:rFonts w:asciiTheme="minorHAnsi" w:eastAsiaTheme="minorHAnsi" w:hAnsiTheme="minorHAnsi"/>
        </w:rPr>
        <w:commentReference w:id="3453"/>
      </w:r>
      <w:r w:rsidRPr="00635885">
        <w:rPr>
          <w:rFonts w:asciiTheme="minorHAnsi" w:hAnsiTheme="minorHAnsi"/>
          <w:w w:val="115"/>
          <w:sz w:val="22"/>
          <w:szCs w:val="22"/>
          <w:rPrChange w:id="3458" w:author="Wall, Alison E." w:date="2017-11-27T19:39:00Z">
            <w:rPr>
              <w:w w:val="115"/>
            </w:rPr>
          </w:rPrChange>
        </w:rPr>
        <w:t>,</w:t>
      </w:r>
      <w:r w:rsidRPr="00635885">
        <w:rPr>
          <w:rFonts w:asciiTheme="minorHAnsi" w:hAnsiTheme="minorHAnsi"/>
          <w:spacing w:val="-21"/>
          <w:w w:val="115"/>
          <w:sz w:val="22"/>
          <w:szCs w:val="22"/>
          <w:rPrChange w:id="3459" w:author="Wall, Alison E." w:date="2017-11-27T19:39:00Z">
            <w:rPr>
              <w:spacing w:val="-21"/>
              <w:w w:val="115"/>
            </w:rPr>
          </w:rPrChange>
        </w:rPr>
        <w:t xml:space="preserve"> </w:t>
      </w:r>
      <w:r w:rsidRPr="00635885">
        <w:rPr>
          <w:rFonts w:asciiTheme="minorHAnsi" w:hAnsiTheme="minorHAnsi"/>
          <w:w w:val="115"/>
          <w:sz w:val="22"/>
          <w:szCs w:val="22"/>
          <w:rPrChange w:id="3460" w:author="Wall, Alison E." w:date="2017-11-27T19:39:00Z">
            <w:rPr>
              <w:w w:val="115"/>
            </w:rPr>
          </w:rPrChange>
        </w:rPr>
        <w:t>2</w:t>
      </w:r>
      <w:r w:rsidRPr="00635885">
        <w:rPr>
          <w:rFonts w:asciiTheme="minorHAnsi" w:hAnsiTheme="minorHAnsi"/>
          <w:spacing w:val="-2"/>
          <w:w w:val="115"/>
          <w:sz w:val="22"/>
          <w:szCs w:val="22"/>
          <w:rPrChange w:id="3461" w:author="Wall, Alison E." w:date="2017-11-27T19:39:00Z">
            <w:rPr>
              <w:spacing w:val="-2"/>
              <w:w w:val="115"/>
            </w:rPr>
          </w:rPrChange>
        </w:rPr>
        <w:t>0</w:t>
      </w:r>
      <w:r w:rsidRPr="00635885">
        <w:rPr>
          <w:rFonts w:asciiTheme="minorHAnsi" w:hAnsiTheme="minorHAnsi"/>
          <w:w w:val="115"/>
          <w:sz w:val="22"/>
          <w:szCs w:val="22"/>
          <w:rPrChange w:id="3462" w:author="Wall, Alison E." w:date="2017-11-27T19:39:00Z">
            <w:rPr>
              <w:w w:val="115"/>
            </w:rPr>
          </w:rPrChange>
        </w:rPr>
        <w:t>1</w:t>
      </w:r>
      <w:r w:rsidRPr="00635885">
        <w:rPr>
          <w:rFonts w:asciiTheme="minorHAnsi" w:hAnsiTheme="minorHAnsi"/>
          <w:spacing w:val="-3"/>
          <w:w w:val="115"/>
          <w:sz w:val="22"/>
          <w:szCs w:val="22"/>
          <w:rPrChange w:id="3463" w:author="Wall, Alison E." w:date="2017-11-27T19:39:00Z">
            <w:rPr>
              <w:spacing w:val="-3"/>
              <w:w w:val="115"/>
            </w:rPr>
          </w:rPrChange>
        </w:rPr>
        <w:t>5</w:t>
      </w:r>
      <w:r w:rsidRPr="00635885">
        <w:rPr>
          <w:rFonts w:asciiTheme="minorHAnsi" w:hAnsiTheme="minorHAnsi"/>
          <w:w w:val="115"/>
          <w:sz w:val="22"/>
          <w:szCs w:val="22"/>
          <w:rPrChange w:id="3464" w:author="Wall, Alison E." w:date="2017-11-27T19:39:00Z">
            <w:rPr>
              <w:w w:val="115"/>
            </w:rPr>
          </w:rPrChange>
        </w:rPr>
        <w:t>).</w:t>
      </w:r>
    </w:p>
    <w:p w14:paraId="48401AAA" w14:textId="77777777" w:rsidR="00EF764E" w:rsidRPr="00635885" w:rsidRDefault="00EF764E">
      <w:pPr>
        <w:spacing w:line="351" w:lineRule="auto"/>
        <w:rPr>
          <w:rPrChange w:id="3465" w:author="Wall, Alison E." w:date="2017-11-27T19:39:00Z">
            <w:rPr/>
          </w:rPrChange>
        </w:rPr>
        <w:sectPr w:rsidR="00EF764E" w:rsidRPr="00635885">
          <w:pgSz w:w="12240" w:h="15840"/>
          <w:pgMar w:top="1000" w:right="1720" w:bottom="980" w:left="1720" w:header="803" w:footer="789" w:gutter="0"/>
          <w:cols w:space="720"/>
        </w:sectPr>
      </w:pPr>
    </w:p>
    <w:p w14:paraId="5E4BBA22" w14:textId="77777777" w:rsidR="00EF764E" w:rsidRPr="00635885" w:rsidRDefault="00EF764E">
      <w:pPr>
        <w:spacing w:before="1" w:line="190" w:lineRule="exact"/>
        <w:rPr>
          <w:rPrChange w:id="3466" w:author="Wall, Alison E." w:date="2017-11-27T19:39:00Z">
            <w:rPr>
              <w:sz w:val="19"/>
              <w:szCs w:val="19"/>
            </w:rPr>
          </w:rPrChange>
        </w:rPr>
      </w:pPr>
    </w:p>
    <w:p w14:paraId="1A30840B" w14:textId="77777777" w:rsidR="00EF764E" w:rsidRPr="00635885" w:rsidRDefault="00EF764E">
      <w:pPr>
        <w:spacing w:line="200" w:lineRule="exact"/>
        <w:rPr>
          <w:rPrChange w:id="3467" w:author="Wall, Alison E." w:date="2017-11-27T19:39:00Z">
            <w:rPr>
              <w:sz w:val="20"/>
              <w:szCs w:val="20"/>
            </w:rPr>
          </w:rPrChange>
        </w:rPr>
      </w:pPr>
    </w:p>
    <w:p w14:paraId="52465DBB" w14:textId="77777777" w:rsidR="00EF764E" w:rsidRPr="00635885" w:rsidRDefault="00EF764E">
      <w:pPr>
        <w:spacing w:line="200" w:lineRule="exact"/>
        <w:rPr>
          <w:rPrChange w:id="3468" w:author="Wall, Alison E." w:date="2017-11-27T19:39:00Z">
            <w:rPr>
              <w:sz w:val="20"/>
              <w:szCs w:val="20"/>
            </w:rPr>
          </w:rPrChange>
        </w:rPr>
      </w:pPr>
    </w:p>
    <w:p w14:paraId="7086B090" w14:textId="77777777" w:rsidR="00EF764E" w:rsidRPr="00635885" w:rsidRDefault="00EF764E">
      <w:pPr>
        <w:spacing w:line="200" w:lineRule="exact"/>
        <w:rPr>
          <w:rPrChange w:id="3469" w:author="Wall, Alison E." w:date="2017-11-27T19:39:00Z">
            <w:rPr>
              <w:sz w:val="20"/>
              <w:szCs w:val="20"/>
            </w:rPr>
          </w:rPrChange>
        </w:rPr>
      </w:pPr>
    </w:p>
    <w:p w14:paraId="7A307826" w14:textId="77777777" w:rsidR="00EF764E" w:rsidRPr="00635885" w:rsidRDefault="00EF764E">
      <w:pPr>
        <w:spacing w:line="200" w:lineRule="exact"/>
        <w:rPr>
          <w:rPrChange w:id="3470" w:author="Wall, Alison E." w:date="2017-11-27T19:39:00Z">
            <w:rPr>
              <w:sz w:val="20"/>
              <w:szCs w:val="20"/>
            </w:rPr>
          </w:rPrChange>
        </w:rPr>
      </w:pPr>
    </w:p>
    <w:p w14:paraId="307E431D" w14:textId="77777777" w:rsidR="00EF764E" w:rsidRPr="00635885" w:rsidRDefault="00EF764E">
      <w:pPr>
        <w:spacing w:line="200" w:lineRule="exact"/>
        <w:rPr>
          <w:rPrChange w:id="3471" w:author="Wall, Alison E." w:date="2017-11-27T19:39:00Z">
            <w:rPr>
              <w:sz w:val="20"/>
              <w:szCs w:val="20"/>
            </w:rPr>
          </w:rPrChange>
        </w:rPr>
      </w:pPr>
    </w:p>
    <w:p w14:paraId="76E18C5E" w14:textId="77777777" w:rsidR="00EF764E" w:rsidRPr="00635885" w:rsidRDefault="00EF764E">
      <w:pPr>
        <w:spacing w:line="200" w:lineRule="exact"/>
        <w:rPr>
          <w:rPrChange w:id="3472" w:author="Wall, Alison E." w:date="2017-11-27T19:39:00Z">
            <w:rPr>
              <w:sz w:val="20"/>
              <w:szCs w:val="20"/>
            </w:rPr>
          </w:rPrChange>
        </w:rPr>
      </w:pPr>
    </w:p>
    <w:p w14:paraId="45D2F460" w14:textId="77777777" w:rsidR="00EF764E" w:rsidRPr="00635885" w:rsidRDefault="0011099E">
      <w:pPr>
        <w:pStyle w:val="Heading1"/>
        <w:spacing w:before="72"/>
        <w:ind w:left="3202" w:right="3202"/>
        <w:jc w:val="center"/>
        <w:rPr>
          <w:rFonts w:asciiTheme="minorHAnsi" w:hAnsiTheme="minorHAnsi"/>
          <w:b w:val="0"/>
          <w:bCs w:val="0"/>
          <w:rPrChange w:id="3473" w:author="Wall, Alison E." w:date="2017-11-27T19:39:00Z">
            <w:rPr>
              <w:b w:val="0"/>
              <w:bCs w:val="0"/>
            </w:rPr>
          </w:rPrChange>
        </w:rPr>
      </w:pPr>
      <w:r w:rsidRPr="00635885">
        <w:rPr>
          <w:rFonts w:asciiTheme="minorHAnsi" w:hAnsiTheme="minorHAnsi"/>
          <w:spacing w:val="-1"/>
          <w:w w:val="110"/>
          <w:rPrChange w:id="3474" w:author="Wall, Alison E." w:date="2017-11-27T19:39:00Z">
            <w:rPr>
              <w:spacing w:val="-1"/>
              <w:w w:val="110"/>
            </w:rPr>
          </w:rPrChange>
        </w:rPr>
        <w:t>Ref</w:t>
      </w:r>
      <w:r w:rsidRPr="00635885">
        <w:rPr>
          <w:rFonts w:asciiTheme="minorHAnsi" w:hAnsiTheme="minorHAnsi"/>
          <w:w w:val="110"/>
          <w:rPrChange w:id="3475" w:author="Wall, Alison E." w:date="2017-11-27T19:39:00Z">
            <w:rPr>
              <w:w w:val="110"/>
            </w:rPr>
          </w:rPrChange>
        </w:rPr>
        <w:t>e</w:t>
      </w:r>
      <w:r w:rsidRPr="00635885">
        <w:rPr>
          <w:rFonts w:asciiTheme="minorHAnsi" w:hAnsiTheme="minorHAnsi"/>
          <w:spacing w:val="-2"/>
          <w:w w:val="110"/>
          <w:rPrChange w:id="3476" w:author="Wall, Alison E." w:date="2017-11-27T19:39:00Z">
            <w:rPr>
              <w:spacing w:val="-2"/>
              <w:w w:val="110"/>
            </w:rPr>
          </w:rPrChange>
        </w:rPr>
        <w:t>r</w:t>
      </w:r>
      <w:r w:rsidRPr="00635885">
        <w:rPr>
          <w:rFonts w:asciiTheme="minorHAnsi" w:hAnsiTheme="minorHAnsi"/>
          <w:w w:val="110"/>
          <w:rPrChange w:id="3477" w:author="Wall, Alison E." w:date="2017-11-27T19:39:00Z">
            <w:rPr>
              <w:w w:val="110"/>
            </w:rPr>
          </w:rPrChange>
        </w:rPr>
        <w:t>ences</w:t>
      </w:r>
    </w:p>
    <w:p w14:paraId="48F5D506" w14:textId="77777777" w:rsidR="00EF764E" w:rsidRPr="00635885" w:rsidRDefault="00EF764E">
      <w:pPr>
        <w:spacing w:line="200" w:lineRule="exact"/>
        <w:rPr>
          <w:rPrChange w:id="3478" w:author="Wall, Alison E." w:date="2017-11-27T19:39:00Z">
            <w:rPr>
              <w:sz w:val="20"/>
              <w:szCs w:val="20"/>
            </w:rPr>
          </w:rPrChange>
        </w:rPr>
      </w:pPr>
    </w:p>
    <w:p w14:paraId="19FA3254" w14:textId="77777777" w:rsidR="00EF764E" w:rsidRPr="00635885" w:rsidRDefault="00EF764E">
      <w:pPr>
        <w:spacing w:before="11" w:line="260" w:lineRule="exact"/>
        <w:rPr>
          <w:rPrChange w:id="3479" w:author="Wall, Alison E." w:date="2017-11-27T19:39:00Z">
            <w:rPr>
              <w:sz w:val="26"/>
              <w:szCs w:val="26"/>
            </w:rPr>
          </w:rPrChange>
        </w:rPr>
      </w:pPr>
    </w:p>
    <w:p w14:paraId="2E69909E" w14:textId="77777777" w:rsidR="00EF764E" w:rsidRPr="00635885" w:rsidRDefault="0011099E">
      <w:pPr>
        <w:pStyle w:val="BodyText"/>
        <w:spacing w:line="351" w:lineRule="auto"/>
        <w:ind w:right="563"/>
        <w:rPr>
          <w:rFonts w:asciiTheme="minorHAnsi" w:hAnsiTheme="minorHAnsi"/>
          <w:sz w:val="22"/>
          <w:szCs w:val="22"/>
          <w:rPrChange w:id="3480" w:author="Wall, Alison E." w:date="2017-11-27T19:39:00Z">
            <w:rPr/>
          </w:rPrChange>
        </w:rPr>
      </w:pPr>
      <w:commentRangeStart w:id="3481"/>
      <w:proofErr w:type="spellStart"/>
      <w:r w:rsidRPr="00635885">
        <w:rPr>
          <w:rFonts w:asciiTheme="minorHAnsi" w:hAnsiTheme="minorHAnsi"/>
          <w:w w:val="115"/>
          <w:sz w:val="22"/>
          <w:szCs w:val="22"/>
          <w:rPrChange w:id="3482" w:author="Wall, Alison E." w:date="2017-11-27T19:39:00Z">
            <w:rPr>
              <w:w w:val="115"/>
            </w:rPr>
          </w:rPrChange>
        </w:rPr>
        <w:t>Che</w:t>
      </w:r>
      <w:r w:rsidRPr="00635885">
        <w:rPr>
          <w:rFonts w:asciiTheme="minorHAnsi" w:hAnsiTheme="minorHAnsi"/>
          <w:spacing w:val="-3"/>
          <w:w w:val="115"/>
          <w:sz w:val="22"/>
          <w:szCs w:val="22"/>
          <w:rPrChange w:id="3483" w:author="Wall, Alison E." w:date="2017-11-27T19:39:00Z">
            <w:rPr>
              <w:spacing w:val="-3"/>
              <w:w w:val="115"/>
            </w:rPr>
          </w:rPrChange>
        </w:rPr>
        <w:t>nv</w:t>
      </w:r>
      <w:r w:rsidRPr="00635885">
        <w:rPr>
          <w:rFonts w:asciiTheme="minorHAnsi" w:hAnsiTheme="minorHAnsi"/>
          <w:w w:val="115"/>
          <w:sz w:val="22"/>
          <w:szCs w:val="22"/>
          <w:rPrChange w:id="3484" w:author="Wall, Alison E." w:date="2017-11-27T19:39:00Z">
            <w:rPr>
              <w:w w:val="115"/>
            </w:rPr>
          </w:rPrChange>
        </w:rPr>
        <w:t>e</w:t>
      </w:r>
      <w:r w:rsidRPr="00635885">
        <w:rPr>
          <w:rFonts w:asciiTheme="minorHAnsi" w:hAnsiTheme="minorHAnsi"/>
          <w:spacing w:val="-1"/>
          <w:w w:val="115"/>
          <w:sz w:val="22"/>
          <w:szCs w:val="22"/>
          <w:rPrChange w:id="3485" w:author="Wall, Alison E." w:date="2017-11-27T19:39:00Z">
            <w:rPr>
              <w:spacing w:val="-1"/>
              <w:w w:val="115"/>
            </w:rPr>
          </w:rPrChange>
        </w:rPr>
        <w:t>r</w:t>
      </w:r>
      <w:r w:rsidRPr="00635885">
        <w:rPr>
          <w:rFonts w:asciiTheme="minorHAnsi" w:hAnsiTheme="minorHAnsi"/>
          <w:spacing w:val="-3"/>
          <w:w w:val="115"/>
          <w:sz w:val="22"/>
          <w:szCs w:val="22"/>
          <w:rPrChange w:id="3486" w:author="Wall, Alison E." w:date="2017-11-27T19:39:00Z">
            <w:rPr>
              <w:spacing w:val="-3"/>
              <w:w w:val="115"/>
            </w:rPr>
          </w:rPrChange>
        </w:rPr>
        <w:t>t</w:t>
      </w:r>
      <w:commentRangeEnd w:id="3481"/>
      <w:proofErr w:type="spellEnd"/>
      <w:r w:rsidR="00F14600">
        <w:rPr>
          <w:rStyle w:val="CommentReference"/>
          <w:rFonts w:asciiTheme="minorHAnsi" w:eastAsiaTheme="minorHAnsi" w:hAnsiTheme="minorHAnsi"/>
        </w:rPr>
        <w:commentReference w:id="3481"/>
      </w:r>
      <w:r w:rsidRPr="00635885">
        <w:rPr>
          <w:rFonts w:asciiTheme="minorHAnsi" w:hAnsiTheme="minorHAnsi"/>
          <w:w w:val="115"/>
          <w:sz w:val="22"/>
          <w:szCs w:val="22"/>
          <w:rPrChange w:id="3488" w:author="Wall, Alison E." w:date="2017-11-27T19:39:00Z">
            <w:rPr>
              <w:w w:val="115"/>
            </w:rPr>
          </w:rPrChange>
        </w:rPr>
        <w:t>,</w:t>
      </w:r>
      <w:r w:rsidRPr="00635885">
        <w:rPr>
          <w:rFonts w:asciiTheme="minorHAnsi" w:hAnsiTheme="minorHAnsi"/>
          <w:spacing w:val="-29"/>
          <w:w w:val="115"/>
          <w:sz w:val="22"/>
          <w:szCs w:val="22"/>
          <w:rPrChange w:id="3489" w:author="Wall, Alison E." w:date="2017-11-27T19:39:00Z">
            <w:rPr>
              <w:spacing w:val="-29"/>
              <w:w w:val="115"/>
            </w:rPr>
          </w:rPrChange>
        </w:rPr>
        <w:t xml:space="preserve"> </w:t>
      </w:r>
      <w:r w:rsidRPr="00635885">
        <w:rPr>
          <w:rFonts w:asciiTheme="minorHAnsi" w:hAnsiTheme="minorHAnsi"/>
          <w:spacing w:val="-3"/>
          <w:w w:val="115"/>
          <w:sz w:val="22"/>
          <w:szCs w:val="22"/>
          <w:rPrChange w:id="3490" w:author="Wall, Alison E." w:date="2017-11-27T19:39:00Z">
            <w:rPr>
              <w:spacing w:val="-3"/>
              <w:w w:val="115"/>
            </w:rPr>
          </w:rPrChange>
        </w:rPr>
        <w:t>R</w:t>
      </w:r>
      <w:r w:rsidRPr="00635885">
        <w:rPr>
          <w:rFonts w:asciiTheme="minorHAnsi" w:hAnsiTheme="minorHAnsi"/>
          <w:w w:val="115"/>
          <w:sz w:val="22"/>
          <w:szCs w:val="22"/>
          <w:rPrChange w:id="3491" w:author="Wall, Alison E." w:date="2017-11-27T19:39:00Z">
            <w:rPr>
              <w:w w:val="115"/>
            </w:rPr>
          </w:rPrChange>
        </w:rPr>
        <w:t>.,</w:t>
      </w:r>
      <w:r w:rsidRPr="00635885">
        <w:rPr>
          <w:rFonts w:asciiTheme="minorHAnsi" w:hAnsiTheme="minorHAnsi"/>
          <w:spacing w:val="-28"/>
          <w:w w:val="115"/>
          <w:sz w:val="22"/>
          <w:szCs w:val="22"/>
          <w:rPrChange w:id="3492" w:author="Wall, Alison E." w:date="2017-11-27T19:39:00Z">
            <w:rPr>
              <w:spacing w:val="-28"/>
              <w:w w:val="115"/>
            </w:rPr>
          </w:rPrChange>
        </w:rPr>
        <w:t xml:space="preserve"> </w:t>
      </w:r>
      <w:r w:rsidRPr="00635885">
        <w:rPr>
          <w:rFonts w:asciiTheme="minorHAnsi" w:hAnsiTheme="minorHAnsi"/>
          <w:w w:val="115"/>
          <w:sz w:val="22"/>
          <w:szCs w:val="22"/>
          <w:rPrChange w:id="3493" w:author="Wall, Alison E." w:date="2017-11-27T19:39:00Z">
            <w:rPr>
              <w:w w:val="115"/>
            </w:rPr>
          </w:rPrChange>
        </w:rPr>
        <w:t>and</w:t>
      </w:r>
      <w:r w:rsidRPr="00635885">
        <w:rPr>
          <w:rFonts w:asciiTheme="minorHAnsi" w:hAnsiTheme="minorHAnsi"/>
          <w:spacing w:val="-28"/>
          <w:w w:val="115"/>
          <w:sz w:val="22"/>
          <w:szCs w:val="22"/>
          <w:rPrChange w:id="3494" w:author="Wall, Alison E." w:date="2017-11-27T19:39:00Z">
            <w:rPr>
              <w:spacing w:val="-28"/>
              <w:w w:val="115"/>
            </w:rPr>
          </w:rPrChange>
        </w:rPr>
        <w:t xml:space="preserve"> </w:t>
      </w:r>
      <w:r w:rsidRPr="00635885">
        <w:rPr>
          <w:rFonts w:asciiTheme="minorHAnsi" w:hAnsiTheme="minorHAnsi"/>
          <w:w w:val="115"/>
          <w:sz w:val="22"/>
          <w:szCs w:val="22"/>
          <w:rPrChange w:id="3495" w:author="Wall, Alison E." w:date="2017-11-27T19:39:00Z">
            <w:rPr>
              <w:w w:val="115"/>
            </w:rPr>
          </w:rPrChange>
        </w:rPr>
        <w:t>H</w:t>
      </w:r>
      <w:r w:rsidRPr="00635885">
        <w:rPr>
          <w:rFonts w:asciiTheme="minorHAnsi" w:hAnsiTheme="minorHAnsi"/>
          <w:spacing w:val="-2"/>
          <w:w w:val="115"/>
          <w:sz w:val="22"/>
          <w:szCs w:val="22"/>
          <w:rPrChange w:id="3496" w:author="Wall, Alison E." w:date="2017-11-27T19:39:00Z">
            <w:rPr>
              <w:spacing w:val="-2"/>
              <w:w w:val="115"/>
            </w:rPr>
          </w:rPrChange>
        </w:rPr>
        <w:t>of</w:t>
      </w:r>
      <w:r w:rsidRPr="00635885">
        <w:rPr>
          <w:rFonts w:asciiTheme="minorHAnsi" w:hAnsiTheme="minorHAnsi"/>
          <w:w w:val="115"/>
          <w:sz w:val="22"/>
          <w:szCs w:val="22"/>
          <w:rPrChange w:id="3497" w:author="Wall, Alison E." w:date="2017-11-27T19:39:00Z">
            <w:rPr>
              <w:w w:val="115"/>
            </w:rPr>
          </w:rPrChange>
        </w:rPr>
        <w:t>fma</w:t>
      </w:r>
      <w:r w:rsidRPr="00635885">
        <w:rPr>
          <w:rFonts w:asciiTheme="minorHAnsi" w:hAnsiTheme="minorHAnsi"/>
          <w:spacing w:val="1"/>
          <w:w w:val="115"/>
          <w:sz w:val="22"/>
          <w:szCs w:val="22"/>
          <w:rPrChange w:id="3498" w:author="Wall, Alison E." w:date="2017-11-27T19:39:00Z">
            <w:rPr>
              <w:spacing w:val="1"/>
              <w:w w:val="115"/>
            </w:rPr>
          </w:rPrChange>
        </w:rPr>
        <w:t>n</w:t>
      </w:r>
      <w:r w:rsidRPr="00635885">
        <w:rPr>
          <w:rFonts w:asciiTheme="minorHAnsi" w:hAnsiTheme="minorHAnsi"/>
          <w:w w:val="115"/>
          <w:sz w:val="22"/>
          <w:szCs w:val="22"/>
          <w:rPrChange w:id="3499" w:author="Wall, Alison E." w:date="2017-11-27T19:39:00Z">
            <w:rPr>
              <w:w w:val="115"/>
            </w:rPr>
          </w:rPrChange>
        </w:rPr>
        <w:t>,</w:t>
      </w:r>
      <w:r w:rsidRPr="00635885">
        <w:rPr>
          <w:rFonts w:asciiTheme="minorHAnsi" w:hAnsiTheme="minorHAnsi"/>
          <w:spacing w:val="-29"/>
          <w:w w:val="115"/>
          <w:sz w:val="22"/>
          <w:szCs w:val="22"/>
          <w:rPrChange w:id="3500" w:author="Wall, Alison E." w:date="2017-11-27T19:39:00Z">
            <w:rPr>
              <w:spacing w:val="-29"/>
              <w:w w:val="115"/>
            </w:rPr>
          </w:rPrChange>
        </w:rPr>
        <w:t xml:space="preserve"> </w:t>
      </w:r>
      <w:r w:rsidRPr="00635885">
        <w:rPr>
          <w:rFonts w:asciiTheme="minorHAnsi" w:hAnsiTheme="minorHAnsi"/>
          <w:w w:val="115"/>
          <w:sz w:val="22"/>
          <w:szCs w:val="22"/>
          <w:rPrChange w:id="3501" w:author="Wall, Alison E." w:date="2017-11-27T19:39:00Z">
            <w:rPr>
              <w:w w:val="115"/>
            </w:rPr>
          </w:rPrChange>
        </w:rPr>
        <w:t>M.</w:t>
      </w:r>
      <w:r w:rsidRPr="00635885">
        <w:rPr>
          <w:rFonts w:asciiTheme="minorHAnsi" w:hAnsiTheme="minorHAnsi"/>
          <w:spacing w:val="-28"/>
          <w:w w:val="115"/>
          <w:sz w:val="22"/>
          <w:szCs w:val="22"/>
          <w:rPrChange w:id="3502" w:author="Wall, Alison E." w:date="2017-11-27T19:39:00Z">
            <w:rPr>
              <w:spacing w:val="-28"/>
              <w:w w:val="115"/>
            </w:rPr>
          </w:rPrChange>
        </w:rPr>
        <w:t xml:space="preserve"> </w:t>
      </w:r>
      <w:r w:rsidRPr="00635885">
        <w:rPr>
          <w:rFonts w:asciiTheme="minorHAnsi" w:hAnsiTheme="minorHAnsi"/>
          <w:w w:val="115"/>
          <w:sz w:val="22"/>
          <w:szCs w:val="22"/>
          <w:rPrChange w:id="3503" w:author="Wall, Alison E." w:date="2017-11-27T19:39:00Z">
            <w:rPr>
              <w:w w:val="115"/>
            </w:rPr>
          </w:rPrChange>
        </w:rPr>
        <w:t>G.</w:t>
      </w:r>
      <w:r w:rsidRPr="00635885">
        <w:rPr>
          <w:rFonts w:asciiTheme="minorHAnsi" w:hAnsiTheme="minorHAnsi"/>
          <w:spacing w:val="-28"/>
          <w:w w:val="115"/>
          <w:sz w:val="22"/>
          <w:szCs w:val="22"/>
          <w:rPrChange w:id="3504" w:author="Wall, Alison E." w:date="2017-11-27T19:39:00Z">
            <w:rPr>
              <w:spacing w:val="-28"/>
              <w:w w:val="115"/>
            </w:rPr>
          </w:rPrChange>
        </w:rPr>
        <w:t xml:space="preserve"> </w:t>
      </w:r>
      <w:r w:rsidRPr="00635885">
        <w:rPr>
          <w:rFonts w:asciiTheme="minorHAnsi" w:hAnsiTheme="minorHAnsi"/>
          <w:w w:val="115"/>
          <w:sz w:val="22"/>
          <w:szCs w:val="22"/>
          <w:rPrChange w:id="3505" w:author="Wall, Alison E." w:date="2017-11-27T19:39:00Z">
            <w:rPr>
              <w:w w:val="115"/>
            </w:rPr>
          </w:rPrChange>
        </w:rPr>
        <w:t>Uni</w:t>
      </w:r>
      <w:r w:rsidRPr="00635885">
        <w:rPr>
          <w:rFonts w:asciiTheme="minorHAnsi" w:hAnsiTheme="minorHAnsi"/>
          <w:spacing w:val="-2"/>
          <w:w w:val="115"/>
          <w:sz w:val="22"/>
          <w:szCs w:val="22"/>
          <w:rPrChange w:id="3506" w:author="Wall, Alison E." w:date="2017-11-27T19:39:00Z">
            <w:rPr>
              <w:spacing w:val="-2"/>
              <w:w w:val="115"/>
            </w:rPr>
          </w:rPrChange>
        </w:rPr>
        <w:t>t</w:t>
      </w:r>
      <w:r w:rsidRPr="00635885">
        <w:rPr>
          <w:rFonts w:asciiTheme="minorHAnsi" w:hAnsiTheme="minorHAnsi"/>
          <w:w w:val="115"/>
          <w:sz w:val="22"/>
          <w:szCs w:val="22"/>
          <w:rPrChange w:id="3507" w:author="Wall, Alison E." w:date="2017-11-27T19:39:00Z">
            <w:rPr>
              <w:w w:val="115"/>
            </w:rPr>
          </w:rPrChange>
        </w:rPr>
        <w:t>ed</w:t>
      </w:r>
      <w:r w:rsidRPr="00635885">
        <w:rPr>
          <w:rFonts w:asciiTheme="minorHAnsi" w:hAnsiTheme="minorHAnsi"/>
          <w:spacing w:val="-29"/>
          <w:w w:val="115"/>
          <w:sz w:val="22"/>
          <w:szCs w:val="22"/>
          <w:rPrChange w:id="3508" w:author="Wall, Alison E." w:date="2017-11-27T19:39:00Z">
            <w:rPr>
              <w:spacing w:val="-29"/>
              <w:w w:val="115"/>
            </w:rPr>
          </w:rPrChange>
        </w:rPr>
        <w:t xml:space="preserve"> </w:t>
      </w:r>
      <w:r w:rsidRPr="00635885">
        <w:rPr>
          <w:rFonts w:asciiTheme="minorHAnsi" w:hAnsiTheme="minorHAnsi"/>
          <w:spacing w:val="-3"/>
          <w:w w:val="115"/>
          <w:sz w:val="22"/>
          <w:szCs w:val="22"/>
          <w:rPrChange w:id="3509" w:author="Wall, Alison E." w:date="2017-11-27T19:39:00Z">
            <w:rPr>
              <w:spacing w:val="-3"/>
              <w:w w:val="115"/>
            </w:rPr>
          </w:rPrChange>
        </w:rPr>
        <w:t>S</w:t>
      </w:r>
      <w:r w:rsidRPr="00635885">
        <w:rPr>
          <w:rFonts w:asciiTheme="minorHAnsi" w:hAnsiTheme="minorHAnsi"/>
          <w:w w:val="115"/>
          <w:sz w:val="22"/>
          <w:szCs w:val="22"/>
          <w:rPrChange w:id="3510" w:author="Wall, Alison E." w:date="2017-11-27T19:39:00Z">
            <w:rPr>
              <w:w w:val="115"/>
            </w:rPr>
          </w:rPrChange>
        </w:rPr>
        <w:t>t</w:t>
      </w:r>
      <w:r w:rsidRPr="00635885">
        <w:rPr>
          <w:rFonts w:asciiTheme="minorHAnsi" w:hAnsiTheme="minorHAnsi"/>
          <w:spacing w:val="-1"/>
          <w:w w:val="115"/>
          <w:sz w:val="22"/>
          <w:szCs w:val="22"/>
          <w:rPrChange w:id="3511" w:author="Wall, Alison E." w:date="2017-11-27T19:39:00Z">
            <w:rPr>
              <w:spacing w:val="-1"/>
              <w:w w:val="115"/>
            </w:rPr>
          </w:rPrChange>
        </w:rPr>
        <w:t>at</w:t>
      </w:r>
      <w:r w:rsidRPr="00635885">
        <w:rPr>
          <w:rFonts w:asciiTheme="minorHAnsi" w:hAnsiTheme="minorHAnsi"/>
          <w:w w:val="115"/>
          <w:sz w:val="22"/>
          <w:szCs w:val="22"/>
          <w:rPrChange w:id="3512" w:author="Wall, Alison E." w:date="2017-11-27T19:39:00Z">
            <w:rPr>
              <w:w w:val="115"/>
            </w:rPr>
          </w:rPrChange>
        </w:rPr>
        <w:t>es</w:t>
      </w:r>
      <w:r w:rsidRPr="00635885">
        <w:rPr>
          <w:rFonts w:asciiTheme="minorHAnsi" w:hAnsiTheme="minorHAnsi"/>
          <w:spacing w:val="-29"/>
          <w:w w:val="115"/>
          <w:sz w:val="22"/>
          <w:szCs w:val="22"/>
          <w:rPrChange w:id="3513" w:author="Wall, Alison E." w:date="2017-11-27T19:39:00Z">
            <w:rPr>
              <w:spacing w:val="-29"/>
              <w:w w:val="115"/>
            </w:rPr>
          </w:rPrChange>
        </w:rPr>
        <w:t xml:space="preserve"> </w:t>
      </w:r>
      <w:r w:rsidRPr="00635885">
        <w:rPr>
          <w:rFonts w:asciiTheme="minorHAnsi" w:hAnsiTheme="minorHAnsi"/>
          <w:w w:val="115"/>
          <w:sz w:val="22"/>
          <w:szCs w:val="22"/>
          <w:rPrChange w:id="3514" w:author="Wall, Alison E." w:date="2017-11-27T19:39:00Z">
            <w:rPr>
              <w:w w:val="115"/>
            </w:rPr>
          </w:rPrChange>
        </w:rPr>
        <w:t>Census</w:t>
      </w:r>
      <w:r w:rsidRPr="00635885">
        <w:rPr>
          <w:rFonts w:asciiTheme="minorHAnsi" w:hAnsiTheme="minorHAnsi"/>
          <w:spacing w:val="-30"/>
          <w:w w:val="115"/>
          <w:sz w:val="22"/>
          <w:szCs w:val="22"/>
          <w:rPrChange w:id="3515" w:author="Wall, Alison E." w:date="2017-11-27T19:39:00Z">
            <w:rPr>
              <w:spacing w:val="-30"/>
              <w:w w:val="115"/>
            </w:rPr>
          </w:rPrChange>
        </w:rPr>
        <w:t xml:space="preserve"> </w:t>
      </w:r>
      <w:r w:rsidRPr="00635885">
        <w:rPr>
          <w:rFonts w:asciiTheme="minorHAnsi" w:hAnsiTheme="minorHAnsi"/>
          <w:w w:val="115"/>
          <w:sz w:val="22"/>
          <w:szCs w:val="22"/>
          <w:rPrChange w:id="3516" w:author="Wall, Alison E." w:date="2017-11-27T19:39:00Z">
            <w:rPr>
              <w:w w:val="115"/>
            </w:rPr>
          </w:rPrChange>
        </w:rPr>
        <w:t>Bu</w:t>
      </w:r>
      <w:r w:rsidRPr="00635885">
        <w:rPr>
          <w:rFonts w:asciiTheme="minorHAnsi" w:hAnsiTheme="minorHAnsi"/>
          <w:spacing w:val="-2"/>
          <w:w w:val="115"/>
          <w:sz w:val="22"/>
          <w:szCs w:val="22"/>
          <w:rPrChange w:id="3517" w:author="Wall, Alison E." w:date="2017-11-27T19:39:00Z">
            <w:rPr>
              <w:spacing w:val="-2"/>
              <w:w w:val="115"/>
            </w:rPr>
          </w:rPrChange>
        </w:rPr>
        <w:t>r</w:t>
      </w:r>
      <w:r w:rsidRPr="00635885">
        <w:rPr>
          <w:rFonts w:asciiTheme="minorHAnsi" w:hAnsiTheme="minorHAnsi"/>
          <w:w w:val="115"/>
          <w:sz w:val="22"/>
          <w:szCs w:val="22"/>
          <w:rPrChange w:id="3518" w:author="Wall, Alison E." w:date="2017-11-27T19:39:00Z">
            <w:rPr>
              <w:w w:val="115"/>
            </w:rPr>
          </w:rPrChange>
        </w:rPr>
        <w:t>eau.</w:t>
      </w:r>
      <w:r w:rsidRPr="00635885">
        <w:rPr>
          <w:rFonts w:asciiTheme="minorHAnsi" w:hAnsiTheme="minorHAnsi"/>
          <w:spacing w:val="-28"/>
          <w:w w:val="115"/>
          <w:sz w:val="22"/>
          <w:szCs w:val="22"/>
          <w:rPrChange w:id="3519" w:author="Wall, Alison E." w:date="2017-11-27T19:39:00Z">
            <w:rPr>
              <w:spacing w:val="-28"/>
              <w:w w:val="115"/>
            </w:rPr>
          </w:rPrChange>
        </w:rPr>
        <w:t xml:space="preserve"> </w:t>
      </w:r>
      <w:r w:rsidRPr="00635885">
        <w:rPr>
          <w:rFonts w:asciiTheme="minorHAnsi" w:hAnsiTheme="minorHAnsi"/>
          <w:spacing w:val="-4"/>
          <w:w w:val="115"/>
          <w:sz w:val="22"/>
          <w:szCs w:val="22"/>
          <w:rPrChange w:id="3520" w:author="Wall, Alison E." w:date="2017-11-27T19:39:00Z">
            <w:rPr>
              <w:spacing w:val="-4"/>
              <w:w w:val="115"/>
            </w:rPr>
          </w:rPrChange>
        </w:rPr>
        <w:t>(</w:t>
      </w:r>
      <w:r w:rsidRPr="00635885">
        <w:rPr>
          <w:rFonts w:asciiTheme="minorHAnsi" w:hAnsiTheme="minorHAnsi"/>
          <w:w w:val="115"/>
          <w:sz w:val="22"/>
          <w:szCs w:val="22"/>
          <w:rPrChange w:id="3521" w:author="Wall, Alison E." w:date="2017-11-27T19:39:00Z">
            <w:rPr>
              <w:w w:val="115"/>
            </w:rPr>
          </w:rPrChange>
        </w:rPr>
        <w:t>2</w:t>
      </w:r>
      <w:r w:rsidRPr="00635885">
        <w:rPr>
          <w:rFonts w:asciiTheme="minorHAnsi" w:hAnsiTheme="minorHAnsi"/>
          <w:spacing w:val="-2"/>
          <w:w w:val="115"/>
          <w:sz w:val="22"/>
          <w:szCs w:val="22"/>
          <w:rPrChange w:id="3522" w:author="Wall, Alison E." w:date="2017-11-27T19:39:00Z">
            <w:rPr>
              <w:spacing w:val="-2"/>
              <w:w w:val="115"/>
            </w:rPr>
          </w:rPrChange>
        </w:rPr>
        <w:t>0</w:t>
      </w:r>
      <w:r w:rsidRPr="00635885">
        <w:rPr>
          <w:rFonts w:asciiTheme="minorHAnsi" w:hAnsiTheme="minorHAnsi"/>
          <w:spacing w:val="-5"/>
          <w:w w:val="115"/>
          <w:sz w:val="22"/>
          <w:szCs w:val="22"/>
          <w:rPrChange w:id="3523" w:author="Wall, Alison E." w:date="2017-11-27T19:39:00Z">
            <w:rPr>
              <w:spacing w:val="-5"/>
              <w:w w:val="115"/>
            </w:rPr>
          </w:rPrChange>
        </w:rPr>
        <w:t>1</w:t>
      </w:r>
      <w:r w:rsidRPr="00635885">
        <w:rPr>
          <w:rFonts w:asciiTheme="minorHAnsi" w:hAnsiTheme="minorHAnsi"/>
          <w:spacing w:val="-16"/>
          <w:w w:val="115"/>
          <w:sz w:val="22"/>
          <w:szCs w:val="22"/>
          <w:rPrChange w:id="3524" w:author="Wall, Alison E." w:date="2017-11-27T19:39:00Z">
            <w:rPr>
              <w:spacing w:val="-16"/>
              <w:w w:val="115"/>
            </w:rPr>
          </w:rPrChange>
        </w:rPr>
        <w:t>7</w:t>
      </w:r>
      <w:r w:rsidRPr="00635885">
        <w:rPr>
          <w:rFonts w:asciiTheme="minorHAnsi" w:hAnsiTheme="minorHAnsi"/>
          <w:w w:val="115"/>
          <w:sz w:val="22"/>
          <w:szCs w:val="22"/>
          <w:rPrChange w:id="3525" w:author="Wall, Alison E." w:date="2017-11-27T19:39:00Z">
            <w:rPr>
              <w:w w:val="115"/>
            </w:rPr>
          </w:rPrChange>
        </w:rPr>
        <w:t>,</w:t>
      </w:r>
      <w:r w:rsidRPr="00635885">
        <w:rPr>
          <w:rFonts w:asciiTheme="minorHAnsi" w:hAnsiTheme="minorHAnsi"/>
          <w:spacing w:val="-29"/>
          <w:w w:val="115"/>
          <w:sz w:val="22"/>
          <w:szCs w:val="22"/>
          <w:rPrChange w:id="3526" w:author="Wall, Alison E." w:date="2017-11-27T19:39:00Z">
            <w:rPr>
              <w:spacing w:val="-29"/>
              <w:w w:val="115"/>
            </w:rPr>
          </w:rPrChange>
        </w:rPr>
        <w:t xml:space="preserve"> </w:t>
      </w:r>
      <w:r w:rsidRPr="00635885">
        <w:rPr>
          <w:rFonts w:asciiTheme="minorHAnsi" w:hAnsiTheme="minorHAnsi"/>
          <w:w w:val="115"/>
          <w:sz w:val="22"/>
          <w:szCs w:val="22"/>
          <w:rPrChange w:id="3527" w:author="Wall, Alison E." w:date="2017-11-27T19:39:00Z">
            <w:rPr>
              <w:w w:val="115"/>
            </w:rPr>
          </w:rPrChange>
        </w:rPr>
        <w:t>O</w:t>
      </w:r>
      <w:r w:rsidRPr="00635885">
        <w:rPr>
          <w:rFonts w:asciiTheme="minorHAnsi" w:hAnsiTheme="minorHAnsi"/>
          <w:spacing w:val="-1"/>
          <w:w w:val="115"/>
          <w:sz w:val="22"/>
          <w:szCs w:val="22"/>
          <w:rPrChange w:id="3528" w:author="Wall, Alison E." w:date="2017-11-27T19:39:00Z">
            <w:rPr>
              <w:spacing w:val="-1"/>
              <w:w w:val="115"/>
            </w:rPr>
          </w:rPrChange>
        </w:rPr>
        <w:t>ct</w:t>
      </w:r>
      <w:r w:rsidRPr="00635885">
        <w:rPr>
          <w:rFonts w:asciiTheme="minorHAnsi" w:hAnsiTheme="minorHAnsi"/>
          <w:w w:val="115"/>
          <w:sz w:val="22"/>
          <w:szCs w:val="22"/>
          <w:rPrChange w:id="3529" w:author="Wall, Alison E." w:date="2017-11-27T19:39:00Z">
            <w:rPr>
              <w:w w:val="115"/>
            </w:rPr>
          </w:rPrChange>
        </w:rPr>
        <w:t>obe</w:t>
      </w:r>
      <w:r w:rsidRPr="00635885">
        <w:rPr>
          <w:rFonts w:asciiTheme="minorHAnsi" w:hAnsiTheme="minorHAnsi"/>
          <w:spacing w:val="-3"/>
          <w:w w:val="115"/>
          <w:sz w:val="22"/>
          <w:szCs w:val="22"/>
          <w:rPrChange w:id="3530" w:author="Wall, Alison E." w:date="2017-11-27T19:39:00Z">
            <w:rPr>
              <w:spacing w:val="-3"/>
              <w:w w:val="115"/>
            </w:rPr>
          </w:rPrChange>
        </w:rPr>
        <w:t>r</w:t>
      </w:r>
      <w:r w:rsidRPr="00635885">
        <w:rPr>
          <w:rFonts w:asciiTheme="minorHAnsi" w:hAnsiTheme="minorHAnsi"/>
          <w:w w:val="115"/>
          <w:sz w:val="22"/>
          <w:szCs w:val="22"/>
          <w:rPrChange w:id="3531" w:author="Wall, Alison E." w:date="2017-11-27T19:39:00Z">
            <w:rPr>
              <w:w w:val="115"/>
            </w:rPr>
          </w:rPrChange>
        </w:rPr>
        <w:t>).</w:t>
      </w:r>
      <w:r w:rsidRPr="00635885">
        <w:rPr>
          <w:rFonts w:asciiTheme="minorHAnsi" w:hAnsiTheme="minorHAnsi"/>
          <w:w w:val="124"/>
          <w:sz w:val="22"/>
          <w:szCs w:val="22"/>
          <w:rPrChange w:id="3532" w:author="Wall, Alison E." w:date="2017-11-27T19:39:00Z">
            <w:rPr>
              <w:w w:val="124"/>
            </w:rPr>
          </w:rPrChange>
        </w:rPr>
        <w:t xml:space="preserve"> </w:t>
      </w:r>
      <w:r w:rsidRPr="00635885">
        <w:rPr>
          <w:rFonts w:asciiTheme="minorHAnsi" w:hAnsiTheme="minorHAnsi"/>
          <w:w w:val="115"/>
          <w:sz w:val="22"/>
          <w:szCs w:val="22"/>
          <w:rPrChange w:id="3533" w:author="Wall, Alison E." w:date="2017-11-27T19:39:00Z">
            <w:rPr>
              <w:w w:val="115"/>
            </w:rPr>
          </w:rPrChange>
        </w:rPr>
        <w:t>Common</w:t>
      </w:r>
      <w:r w:rsidRPr="00635885">
        <w:rPr>
          <w:rFonts w:asciiTheme="minorHAnsi" w:hAnsiTheme="minorHAnsi"/>
          <w:spacing w:val="-33"/>
          <w:w w:val="115"/>
          <w:sz w:val="22"/>
          <w:szCs w:val="22"/>
          <w:rPrChange w:id="3534" w:author="Wall, Alison E." w:date="2017-11-27T19:39:00Z">
            <w:rPr>
              <w:spacing w:val="-33"/>
              <w:w w:val="115"/>
            </w:rPr>
          </w:rPrChange>
        </w:rPr>
        <w:t xml:space="preserve"> </w:t>
      </w:r>
      <w:r w:rsidRPr="00635885">
        <w:rPr>
          <w:rFonts w:asciiTheme="minorHAnsi" w:hAnsiTheme="minorHAnsi"/>
          <w:w w:val="115"/>
          <w:sz w:val="22"/>
          <w:szCs w:val="22"/>
          <w:rPrChange w:id="3535" w:author="Wall, Alison E." w:date="2017-11-27T19:39:00Z">
            <w:rPr>
              <w:w w:val="115"/>
            </w:rPr>
          </w:rPrChange>
        </w:rPr>
        <w:t>p</w:t>
      </w:r>
      <w:r w:rsidRPr="00635885">
        <w:rPr>
          <w:rFonts w:asciiTheme="minorHAnsi" w:hAnsiTheme="minorHAnsi"/>
          <w:spacing w:val="-3"/>
          <w:w w:val="115"/>
          <w:sz w:val="22"/>
          <w:szCs w:val="22"/>
          <w:rPrChange w:id="3536" w:author="Wall, Alison E." w:date="2017-11-27T19:39:00Z">
            <w:rPr>
              <w:spacing w:val="-3"/>
              <w:w w:val="115"/>
            </w:rPr>
          </w:rPrChange>
        </w:rPr>
        <w:t>a</w:t>
      </w:r>
      <w:r w:rsidRPr="00635885">
        <w:rPr>
          <w:rFonts w:asciiTheme="minorHAnsi" w:hAnsiTheme="minorHAnsi"/>
          <w:w w:val="115"/>
          <w:sz w:val="22"/>
          <w:szCs w:val="22"/>
          <w:rPrChange w:id="3537" w:author="Wall, Alison E." w:date="2017-11-27T19:39:00Z">
            <w:rPr>
              <w:w w:val="115"/>
            </w:rPr>
          </w:rPrChange>
        </w:rPr>
        <w:t>y</w:t>
      </w:r>
      <w:r w:rsidRPr="00635885">
        <w:rPr>
          <w:rFonts w:asciiTheme="minorHAnsi" w:hAnsiTheme="minorHAnsi"/>
          <w:spacing w:val="-34"/>
          <w:w w:val="115"/>
          <w:sz w:val="22"/>
          <w:szCs w:val="22"/>
          <w:rPrChange w:id="3538" w:author="Wall, Alison E." w:date="2017-11-27T19:39:00Z">
            <w:rPr>
              <w:spacing w:val="-34"/>
              <w:w w:val="115"/>
            </w:rPr>
          </w:rPrChange>
        </w:rPr>
        <w:t xml:space="preserve"> </w:t>
      </w:r>
      <w:r w:rsidRPr="00635885">
        <w:rPr>
          <w:rFonts w:asciiTheme="minorHAnsi" w:hAnsiTheme="minorHAnsi"/>
          <w:w w:val="115"/>
          <w:sz w:val="22"/>
          <w:szCs w:val="22"/>
          <w:rPrChange w:id="3539" w:author="Wall, Alison E." w:date="2017-11-27T19:39:00Z">
            <w:rPr>
              <w:w w:val="115"/>
            </w:rPr>
          </w:rPrChange>
        </w:rPr>
        <w:t>p</w:t>
      </w:r>
      <w:r w:rsidRPr="00635885">
        <w:rPr>
          <w:rFonts w:asciiTheme="minorHAnsi" w:hAnsiTheme="minorHAnsi"/>
          <w:spacing w:val="-2"/>
          <w:w w:val="115"/>
          <w:sz w:val="22"/>
          <w:szCs w:val="22"/>
          <w:rPrChange w:id="3540" w:author="Wall, Alison E." w:date="2017-11-27T19:39:00Z">
            <w:rPr>
              <w:spacing w:val="-2"/>
              <w:w w:val="115"/>
            </w:rPr>
          </w:rPrChange>
        </w:rPr>
        <w:t>a</w:t>
      </w:r>
      <w:r w:rsidRPr="00635885">
        <w:rPr>
          <w:rFonts w:asciiTheme="minorHAnsi" w:hAnsiTheme="minorHAnsi"/>
          <w:spacing w:val="-4"/>
          <w:w w:val="115"/>
          <w:sz w:val="22"/>
          <w:szCs w:val="22"/>
          <w:rPrChange w:id="3541" w:author="Wall, Alison E." w:date="2017-11-27T19:39:00Z">
            <w:rPr>
              <w:spacing w:val="-4"/>
              <w:w w:val="115"/>
            </w:rPr>
          </w:rPrChange>
        </w:rPr>
        <w:t>t</w:t>
      </w:r>
      <w:r w:rsidRPr="00635885">
        <w:rPr>
          <w:rFonts w:asciiTheme="minorHAnsi" w:hAnsiTheme="minorHAnsi"/>
          <w:spacing w:val="-1"/>
          <w:w w:val="115"/>
          <w:sz w:val="22"/>
          <w:szCs w:val="22"/>
          <w:rPrChange w:id="3542" w:author="Wall, Alison E." w:date="2017-11-27T19:39:00Z">
            <w:rPr>
              <w:spacing w:val="-1"/>
              <w:w w:val="115"/>
            </w:rPr>
          </w:rPrChange>
        </w:rPr>
        <w:t>t</w:t>
      </w:r>
      <w:r w:rsidRPr="00635885">
        <w:rPr>
          <w:rFonts w:asciiTheme="minorHAnsi" w:hAnsiTheme="minorHAnsi"/>
          <w:w w:val="115"/>
          <w:sz w:val="22"/>
          <w:szCs w:val="22"/>
          <w:rPrChange w:id="3543" w:author="Wall, Alison E." w:date="2017-11-27T19:39:00Z">
            <w:rPr>
              <w:w w:val="115"/>
            </w:rPr>
          </w:rPrChange>
        </w:rPr>
        <w:t>er</w:t>
      </w:r>
      <w:r w:rsidRPr="00635885">
        <w:rPr>
          <w:rFonts w:asciiTheme="minorHAnsi" w:hAnsiTheme="minorHAnsi"/>
          <w:spacing w:val="-1"/>
          <w:w w:val="115"/>
          <w:sz w:val="22"/>
          <w:szCs w:val="22"/>
          <w:rPrChange w:id="3544" w:author="Wall, Alison E." w:date="2017-11-27T19:39:00Z">
            <w:rPr>
              <w:spacing w:val="-1"/>
              <w:w w:val="115"/>
            </w:rPr>
          </w:rPrChange>
        </w:rPr>
        <w:t>n</w:t>
      </w:r>
      <w:r w:rsidRPr="00635885">
        <w:rPr>
          <w:rFonts w:asciiTheme="minorHAnsi" w:hAnsiTheme="minorHAnsi"/>
          <w:w w:val="115"/>
          <w:sz w:val="22"/>
          <w:szCs w:val="22"/>
          <w:rPrChange w:id="3545" w:author="Wall, Alison E." w:date="2017-11-27T19:39:00Z">
            <w:rPr>
              <w:w w:val="115"/>
            </w:rPr>
          </w:rPrChange>
        </w:rPr>
        <w:t>s</w:t>
      </w:r>
      <w:r w:rsidRPr="00635885">
        <w:rPr>
          <w:rFonts w:asciiTheme="minorHAnsi" w:hAnsiTheme="minorHAnsi"/>
          <w:spacing w:val="-34"/>
          <w:w w:val="115"/>
          <w:sz w:val="22"/>
          <w:szCs w:val="22"/>
          <w:rPrChange w:id="3546" w:author="Wall, Alison E." w:date="2017-11-27T19:39:00Z">
            <w:rPr>
              <w:spacing w:val="-34"/>
              <w:w w:val="115"/>
            </w:rPr>
          </w:rPrChange>
        </w:rPr>
        <w:t xml:space="preserve"> </w:t>
      </w:r>
      <w:r w:rsidRPr="00635885">
        <w:rPr>
          <w:rFonts w:asciiTheme="minorHAnsi" w:hAnsiTheme="minorHAnsi"/>
          <w:w w:val="115"/>
          <w:sz w:val="22"/>
          <w:szCs w:val="22"/>
          <w:rPrChange w:id="3547" w:author="Wall, Alison E." w:date="2017-11-27T19:39:00Z">
            <w:rPr>
              <w:w w:val="115"/>
            </w:rPr>
          </w:rPrChange>
        </w:rPr>
        <w:t>an</w:t>
      </w:r>
      <w:r w:rsidRPr="00635885">
        <w:rPr>
          <w:rFonts w:asciiTheme="minorHAnsi" w:hAnsiTheme="minorHAnsi"/>
          <w:w w:val="115"/>
          <w:sz w:val="22"/>
          <w:szCs w:val="22"/>
          <w:rPrChange w:id="3548" w:author="Wall, Alison E." w:date="2017-11-27T19:39:00Z">
            <w:rPr>
              <w:w w:val="115"/>
            </w:rPr>
          </w:rPrChange>
        </w:rPr>
        <w:t>d</w:t>
      </w:r>
      <w:r w:rsidRPr="00635885">
        <w:rPr>
          <w:rFonts w:asciiTheme="minorHAnsi" w:hAnsiTheme="minorHAnsi"/>
          <w:spacing w:val="-32"/>
          <w:w w:val="115"/>
          <w:sz w:val="22"/>
          <w:szCs w:val="22"/>
          <w:rPrChange w:id="3549" w:author="Wall, Alison E." w:date="2017-11-27T19:39:00Z">
            <w:rPr>
              <w:spacing w:val="-32"/>
              <w:w w:val="115"/>
            </w:rPr>
          </w:rPrChange>
        </w:rPr>
        <w:t xml:space="preserve"> </w:t>
      </w:r>
      <w:r w:rsidRPr="00635885">
        <w:rPr>
          <w:rFonts w:asciiTheme="minorHAnsi" w:hAnsiTheme="minorHAnsi"/>
          <w:spacing w:val="-3"/>
          <w:w w:val="115"/>
          <w:sz w:val="22"/>
          <w:szCs w:val="22"/>
          <w:rPrChange w:id="3550" w:author="Wall, Alison E." w:date="2017-11-27T19:39:00Z">
            <w:rPr>
              <w:spacing w:val="-3"/>
              <w:w w:val="115"/>
            </w:rPr>
          </w:rPrChange>
        </w:rPr>
        <w:t>ex</w:t>
      </w:r>
      <w:r w:rsidRPr="00635885">
        <w:rPr>
          <w:rFonts w:asciiTheme="minorHAnsi" w:hAnsiTheme="minorHAnsi"/>
          <w:w w:val="115"/>
          <w:sz w:val="22"/>
          <w:szCs w:val="22"/>
          <w:rPrChange w:id="3551" w:author="Wall, Alison E." w:date="2017-11-27T19:39:00Z">
            <w:rPr>
              <w:w w:val="115"/>
            </w:rPr>
          </w:rPrChange>
        </w:rPr>
        <w:t>t</w:t>
      </w:r>
      <w:r w:rsidRPr="00635885">
        <w:rPr>
          <w:rFonts w:asciiTheme="minorHAnsi" w:hAnsiTheme="minorHAnsi"/>
          <w:spacing w:val="-2"/>
          <w:w w:val="115"/>
          <w:sz w:val="22"/>
          <w:szCs w:val="22"/>
          <w:rPrChange w:id="3552" w:author="Wall, Alison E." w:date="2017-11-27T19:39:00Z">
            <w:rPr>
              <w:spacing w:val="-2"/>
              <w:w w:val="115"/>
            </w:rPr>
          </w:rPrChange>
        </w:rPr>
        <w:t>r</w:t>
      </w:r>
      <w:r w:rsidRPr="00635885">
        <w:rPr>
          <w:rFonts w:asciiTheme="minorHAnsi" w:hAnsiTheme="minorHAnsi"/>
          <w:w w:val="115"/>
          <w:sz w:val="22"/>
          <w:szCs w:val="22"/>
          <w:rPrChange w:id="3553" w:author="Wall, Alison E." w:date="2017-11-27T19:39:00Z">
            <w:rPr>
              <w:w w:val="115"/>
            </w:rPr>
          </w:rPrChange>
        </w:rPr>
        <w:t>a</w:t>
      </w:r>
      <w:r w:rsidRPr="00635885">
        <w:rPr>
          <w:rFonts w:asciiTheme="minorHAnsi" w:hAnsiTheme="minorHAnsi"/>
          <w:spacing w:val="-33"/>
          <w:w w:val="115"/>
          <w:sz w:val="22"/>
          <w:szCs w:val="22"/>
          <w:rPrChange w:id="3554" w:author="Wall, Alison E." w:date="2017-11-27T19:39:00Z">
            <w:rPr>
              <w:spacing w:val="-33"/>
              <w:w w:val="115"/>
            </w:rPr>
          </w:rPrChange>
        </w:rPr>
        <w:t xml:space="preserve"> </w:t>
      </w:r>
      <w:r w:rsidRPr="00635885">
        <w:rPr>
          <w:rFonts w:asciiTheme="minorHAnsi" w:hAnsiTheme="minorHAnsi"/>
          <w:w w:val="115"/>
          <w:sz w:val="22"/>
          <w:szCs w:val="22"/>
          <w:rPrChange w:id="3555" w:author="Wall, Alison E." w:date="2017-11-27T19:39:00Z">
            <w:rPr>
              <w:w w:val="115"/>
            </w:rPr>
          </w:rPrChange>
        </w:rPr>
        <w:t>ear</w:t>
      </w:r>
      <w:r w:rsidRPr="00635885">
        <w:rPr>
          <w:rFonts w:asciiTheme="minorHAnsi" w:hAnsiTheme="minorHAnsi"/>
          <w:spacing w:val="-2"/>
          <w:w w:val="115"/>
          <w:sz w:val="22"/>
          <w:szCs w:val="22"/>
          <w:rPrChange w:id="3556" w:author="Wall, Alison E." w:date="2017-11-27T19:39:00Z">
            <w:rPr>
              <w:spacing w:val="-2"/>
              <w:w w:val="115"/>
            </w:rPr>
          </w:rPrChange>
        </w:rPr>
        <w:t>n</w:t>
      </w:r>
      <w:r w:rsidRPr="00635885">
        <w:rPr>
          <w:rFonts w:asciiTheme="minorHAnsi" w:hAnsiTheme="minorHAnsi"/>
          <w:w w:val="115"/>
          <w:sz w:val="22"/>
          <w:szCs w:val="22"/>
          <w:rPrChange w:id="3557" w:author="Wall, Alison E." w:date="2017-11-27T19:39:00Z">
            <w:rPr>
              <w:w w:val="115"/>
            </w:rPr>
          </w:rPrChange>
        </w:rPr>
        <w:t>i</w:t>
      </w:r>
      <w:r w:rsidRPr="00635885">
        <w:rPr>
          <w:rFonts w:asciiTheme="minorHAnsi" w:hAnsiTheme="minorHAnsi"/>
          <w:spacing w:val="-1"/>
          <w:w w:val="115"/>
          <w:sz w:val="22"/>
          <w:szCs w:val="22"/>
          <w:rPrChange w:id="3558" w:author="Wall, Alison E." w:date="2017-11-27T19:39:00Z">
            <w:rPr>
              <w:spacing w:val="-1"/>
              <w:w w:val="115"/>
            </w:rPr>
          </w:rPrChange>
        </w:rPr>
        <w:t>n</w:t>
      </w:r>
      <w:r w:rsidRPr="00635885">
        <w:rPr>
          <w:rFonts w:asciiTheme="minorHAnsi" w:hAnsiTheme="minorHAnsi"/>
          <w:spacing w:val="-3"/>
          <w:w w:val="115"/>
          <w:sz w:val="22"/>
          <w:szCs w:val="22"/>
          <w:rPrChange w:id="3559" w:author="Wall, Alison E." w:date="2017-11-27T19:39:00Z">
            <w:rPr>
              <w:spacing w:val="-3"/>
              <w:w w:val="115"/>
            </w:rPr>
          </w:rPrChange>
        </w:rPr>
        <w:t>gs</w:t>
      </w:r>
      <w:r w:rsidRPr="00635885">
        <w:rPr>
          <w:rFonts w:asciiTheme="minorHAnsi" w:hAnsiTheme="minorHAnsi"/>
          <w:w w:val="115"/>
          <w:sz w:val="22"/>
          <w:szCs w:val="22"/>
          <w:rPrChange w:id="3560" w:author="Wall, Alison E." w:date="2017-11-27T19:39:00Z">
            <w:rPr>
              <w:w w:val="115"/>
            </w:rPr>
          </w:rPrChange>
        </w:rPr>
        <w:t>:</w:t>
      </w:r>
      <w:r w:rsidRPr="00635885">
        <w:rPr>
          <w:rFonts w:asciiTheme="minorHAnsi" w:hAnsiTheme="minorHAnsi"/>
          <w:spacing w:val="-33"/>
          <w:w w:val="115"/>
          <w:sz w:val="22"/>
          <w:szCs w:val="22"/>
          <w:rPrChange w:id="3561" w:author="Wall, Alison E." w:date="2017-11-27T19:39:00Z">
            <w:rPr>
              <w:spacing w:val="-33"/>
              <w:w w:val="115"/>
            </w:rPr>
          </w:rPrChange>
        </w:rPr>
        <w:t xml:space="preserve"> </w:t>
      </w:r>
      <w:r w:rsidRPr="00635885">
        <w:rPr>
          <w:rFonts w:asciiTheme="minorHAnsi" w:hAnsiTheme="minorHAnsi"/>
          <w:w w:val="115"/>
          <w:sz w:val="22"/>
          <w:szCs w:val="22"/>
          <w:rPrChange w:id="3562" w:author="Wall, Alison E." w:date="2017-11-27T19:39:00Z">
            <w:rPr>
              <w:w w:val="115"/>
            </w:rPr>
          </w:rPrChange>
        </w:rPr>
        <w:t>2</w:t>
      </w:r>
      <w:r w:rsidRPr="00635885">
        <w:rPr>
          <w:rFonts w:asciiTheme="minorHAnsi" w:hAnsiTheme="minorHAnsi"/>
          <w:spacing w:val="-2"/>
          <w:w w:val="115"/>
          <w:sz w:val="22"/>
          <w:szCs w:val="22"/>
          <w:rPrChange w:id="3563" w:author="Wall, Alison E." w:date="2017-11-27T19:39:00Z">
            <w:rPr>
              <w:spacing w:val="-2"/>
              <w:w w:val="115"/>
            </w:rPr>
          </w:rPrChange>
        </w:rPr>
        <w:t>0</w:t>
      </w:r>
      <w:r w:rsidRPr="00635885">
        <w:rPr>
          <w:rFonts w:asciiTheme="minorHAnsi" w:hAnsiTheme="minorHAnsi"/>
          <w:w w:val="115"/>
          <w:sz w:val="22"/>
          <w:szCs w:val="22"/>
          <w:rPrChange w:id="3564" w:author="Wall, Alison E." w:date="2017-11-27T19:39:00Z">
            <w:rPr>
              <w:w w:val="115"/>
            </w:rPr>
          </w:rPrChange>
        </w:rPr>
        <w:t>13</w:t>
      </w:r>
      <w:r w:rsidRPr="00635885">
        <w:rPr>
          <w:rFonts w:asciiTheme="minorHAnsi" w:hAnsiTheme="minorHAnsi"/>
          <w:spacing w:val="-33"/>
          <w:w w:val="115"/>
          <w:sz w:val="22"/>
          <w:szCs w:val="22"/>
          <w:rPrChange w:id="3565" w:author="Wall, Alison E." w:date="2017-11-27T19:39:00Z">
            <w:rPr>
              <w:spacing w:val="-33"/>
              <w:w w:val="115"/>
            </w:rPr>
          </w:rPrChange>
        </w:rPr>
        <w:t xml:space="preserve"> </w:t>
      </w:r>
      <w:r w:rsidRPr="00635885">
        <w:rPr>
          <w:rFonts w:asciiTheme="minorHAnsi" w:hAnsiTheme="minorHAnsi"/>
          <w:w w:val="115"/>
          <w:sz w:val="22"/>
          <w:szCs w:val="22"/>
          <w:rPrChange w:id="3566" w:author="Wall, Alison E." w:date="2017-11-27T19:39:00Z">
            <w:rPr>
              <w:w w:val="115"/>
            </w:rPr>
          </w:rPrChange>
        </w:rPr>
        <w:t>(</w:t>
      </w:r>
      <w:r w:rsidRPr="00635885">
        <w:rPr>
          <w:rFonts w:asciiTheme="minorHAnsi" w:hAnsiTheme="minorHAnsi"/>
          <w:spacing w:val="-3"/>
          <w:w w:val="115"/>
          <w:sz w:val="22"/>
          <w:szCs w:val="22"/>
          <w:rPrChange w:id="3567" w:author="Wall, Alison E." w:date="2017-11-27T19:39:00Z">
            <w:rPr>
              <w:spacing w:val="-3"/>
              <w:w w:val="115"/>
            </w:rPr>
          </w:rPrChange>
        </w:rPr>
        <w:t>R</w:t>
      </w:r>
      <w:r w:rsidRPr="00635885">
        <w:rPr>
          <w:rFonts w:asciiTheme="minorHAnsi" w:hAnsiTheme="minorHAnsi"/>
          <w:w w:val="115"/>
          <w:sz w:val="22"/>
          <w:szCs w:val="22"/>
          <w:rPrChange w:id="3568" w:author="Wall, Alison E." w:date="2017-11-27T19:39:00Z">
            <w:rPr>
              <w:w w:val="115"/>
            </w:rPr>
          </w:rPrChange>
        </w:rPr>
        <w:t>epo</w:t>
      </w:r>
      <w:r w:rsidRPr="00635885">
        <w:rPr>
          <w:rFonts w:asciiTheme="minorHAnsi" w:hAnsiTheme="minorHAnsi"/>
          <w:spacing w:val="-1"/>
          <w:w w:val="115"/>
          <w:sz w:val="22"/>
          <w:szCs w:val="22"/>
          <w:rPrChange w:id="3569" w:author="Wall, Alison E." w:date="2017-11-27T19:39:00Z">
            <w:rPr>
              <w:spacing w:val="-1"/>
              <w:w w:val="115"/>
            </w:rPr>
          </w:rPrChange>
        </w:rPr>
        <w:t>r</w:t>
      </w:r>
      <w:r w:rsidRPr="00635885">
        <w:rPr>
          <w:rFonts w:asciiTheme="minorHAnsi" w:hAnsiTheme="minorHAnsi"/>
          <w:w w:val="115"/>
          <w:sz w:val="22"/>
          <w:szCs w:val="22"/>
          <w:rPrChange w:id="3570" w:author="Wall, Alison E." w:date="2017-11-27T19:39:00Z">
            <w:rPr>
              <w:w w:val="115"/>
            </w:rPr>
          </w:rPrChange>
        </w:rPr>
        <w:t>t</w:t>
      </w:r>
      <w:r w:rsidRPr="00635885">
        <w:rPr>
          <w:rFonts w:asciiTheme="minorHAnsi" w:hAnsiTheme="minorHAnsi"/>
          <w:spacing w:val="-33"/>
          <w:w w:val="115"/>
          <w:sz w:val="22"/>
          <w:szCs w:val="22"/>
          <w:rPrChange w:id="3571" w:author="Wall, Alison E." w:date="2017-11-27T19:39:00Z">
            <w:rPr>
              <w:spacing w:val="-33"/>
              <w:w w:val="115"/>
            </w:rPr>
          </w:rPrChange>
        </w:rPr>
        <w:t xml:space="preserve"> </w:t>
      </w:r>
      <w:proofErr w:type="gramStart"/>
      <w:r w:rsidRPr="00635885">
        <w:rPr>
          <w:rFonts w:asciiTheme="minorHAnsi" w:hAnsiTheme="minorHAnsi"/>
          <w:w w:val="115"/>
          <w:sz w:val="22"/>
          <w:szCs w:val="22"/>
          <w:rPrChange w:id="3572" w:author="Wall, Alison E." w:date="2017-11-27T19:39:00Z">
            <w:rPr>
              <w:w w:val="115"/>
            </w:rPr>
          </w:rPrChange>
        </w:rPr>
        <w:t>N</w:t>
      </w:r>
      <w:r w:rsidRPr="00635885">
        <w:rPr>
          <w:rFonts w:asciiTheme="minorHAnsi" w:hAnsiTheme="minorHAnsi"/>
          <w:spacing w:val="-6"/>
          <w:w w:val="115"/>
          <w:sz w:val="22"/>
          <w:szCs w:val="22"/>
          <w:rPrChange w:id="3573" w:author="Wall, Alison E." w:date="2017-11-27T19:39:00Z">
            <w:rPr>
              <w:spacing w:val="-6"/>
              <w:w w:val="115"/>
            </w:rPr>
          </w:rPrChange>
        </w:rPr>
        <w:t>o</w:t>
      </w:r>
      <w:proofErr w:type="gramEnd"/>
      <w:r w:rsidRPr="00635885">
        <w:rPr>
          <w:rFonts w:asciiTheme="minorHAnsi" w:hAnsiTheme="minorHAnsi"/>
          <w:w w:val="115"/>
          <w:sz w:val="22"/>
          <w:szCs w:val="22"/>
          <w:rPrChange w:id="3574" w:author="Wall, Alison E." w:date="2017-11-27T19:39:00Z">
            <w:rPr>
              <w:w w:val="115"/>
            </w:rPr>
          </w:rPrChange>
        </w:rPr>
        <w:t>.</w:t>
      </w:r>
      <w:r w:rsidRPr="00635885">
        <w:rPr>
          <w:rFonts w:asciiTheme="minorHAnsi" w:hAnsiTheme="minorHAnsi"/>
          <w:spacing w:val="-33"/>
          <w:w w:val="115"/>
          <w:sz w:val="22"/>
          <w:szCs w:val="22"/>
          <w:rPrChange w:id="3575" w:author="Wall, Alison E." w:date="2017-11-27T19:39:00Z">
            <w:rPr>
              <w:spacing w:val="-33"/>
              <w:w w:val="115"/>
            </w:rPr>
          </w:rPrChange>
        </w:rPr>
        <w:t xml:space="preserve"> </w:t>
      </w:r>
      <w:r w:rsidRPr="00635885">
        <w:rPr>
          <w:rFonts w:asciiTheme="minorHAnsi" w:hAnsiTheme="minorHAnsi"/>
          <w:w w:val="115"/>
          <w:sz w:val="22"/>
          <w:szCs w:val="22"/>
          <w:rPrChange w:id="3576" w:author="Wall, Alison E." w:date="2017-11-27T19:39:00Z">
            <w:rPr>
              <w:w w:val="115"/>
            </w:rPr>
          </w:rPrChange>
        </w:rPr>
        <w:t>P70</w:t>
      </w:r>
      <w:r w:rsidRPr="00635885">
        <w:rPr>
          <w:rFonts w:asciiTheme="minorHAnsi" w:hAnsiTheme="minorHAnsi"/>
          <w:spacing w:val="-2"/>
          <w:w w:val="115"/>
          <w:sz w:val="22"/>
          <w:szCs w:val="22"/>
          <w:rPrChange w:id="3577" w:author="Wall, Alison E." w:date="2017-11-27T19:39:00Z">
            <w:rPr>
              <w:spacing w:val="-2"/>
              <w:w w:val="115"/>
            </w:rPr>
          </w:rPrChange>
        </w:rPr>
        <w:t>-</w:t>
      </w:r>
      <w:r w:rsidRPr="00635885">
        <w:rPr>
          <w:rFonts w:asciiTheme="minorHAnsi" w:hAnsiTheme="minorHAnsi"/>
          <w:w w:val="115"/>
          <w:sz w:val="22"/>
          <w:szCs w:val="22"/>
          <w:rPrChange w:id="3578" w:author="Wall, Alison E." w:date="2017-11-27T19:39:00Z">
            <w:rPr>
              <w:w w:val="115"/>
            </w:rPr>
          </w:rPrChange>
        </w:rPr>
        <w:t>B</w:t>
      </w:r>
      <w:r w:rsidRPr="00635885">
        <w:rPr>
          <w:rFonts w:asciiTheme="minorHAnsi" w:hAnsiTheme="minorHAnsi"/>
          <w:spacing w:val="-6"/>
          <w:w w:val="115"/>
          <w:sz w:val="22"/>
          <w:szCs w:val="22"/>
          <w:rPrChange w:id="3579" w:author="Wall, Alison E." w:date="2017-11-27T19:39:00Z">
            <w:rPr>
              <w:spacing w:val="-6"/>
              <w:w w:val="115"/>
            </w:rPr>
          </w:rPrChange>
        </w:rPr>
        <w:t>R</w:t>
      </w:r>
      <w:r w:rsidRPr="00635885">
        <w:rPr>
          <w:rFonts w:asciiTheme="minorHAnsi" w:hAnsiTheme="minorHAnsi"/>
          <w:spacing w:val="-9"/>
          <w:w w:val="115"/>
          <w:sz w:val="22"/>
          <w:szCs w:val="22"/>
          <w:rPrChange w:id="3580" w:author="Wall, Alison E." w:date="2017-11-27T19:39:00Z">
            <w:rPr>
              <w:spacing w:val="-9"/>
              <w:w w:val="115"/>
            </w:rPr>
          </w:rPrChange>
        </w:rPr>
        <w:t>-</w:t>
      </w:r>
      <w:r w:rsidRPr="00635885">
        <w:rPr>
          <w:rFonts w:asciiTheme="minorHAnsi" w:hAnsiTheme="minorHAnsi"/>
          <w:w w:val="115"/>
          <w:sz w:val="22"/>
          <w:szCs w:val="22"/>
          <w:rPrChange w:id="3581" w:author="Wall, Alison E." w:date="2017-11-27T19:39:00Z">
            <w:rPr>
              <w:w w:val="115"/>
            </w:rPr>
          </w:rPrChange>
        </w:rPr>
        <w:t>15</w:t>
      </w:r>
      <w:r w:rsidRPr="00635885">
        <w:rPr>
          <w:rFonts w:asciiTheme="minorHAnsi" w:hAnsiTheme="minorHAnsi"/>
          <w:spacing w:val="-4"/>
          <w:w w:val="115"/>
          <w:sz w:val="22"/>
          <w:szCs w:val="22"/>
          <w:rPrChange w:id="3582" w:author="Wall, Alison E." w:date="2017-11-27T19:39:00Z">
            <w:rPr>
              <w:spacing w:val="-4"/>
              <w:w w:val="115"/>
            </w:rPr>
          </w:rPrChange>
        </w:rPr>
        <w:t>0</w:t>
      </w:r>
      <w:r w:rsidRPr="00635885">
        <w:rPr>
          <w:rFonts w:asciiTheme="minorHAnsi" w:hAnsiTheme="minorHAnsi"/>
          <w:w w:val="115"/>
          <w:sz w:val="22"/>
          <w:szCs w:val="22"/>
          <w:rPrChange w:id="3583" w:author="Wall, Alison E." w:date="2017-11-27T19:39:00Z">
            <w:rPr>
              <w:w w:val="115"/>
            </w:rPr>
          </w:rPrChange>
        </w:rPr>
        <w:t>)</w:t>
      </w:r>
      <w:r w:rsidRPr="00635885">
        <w:rPr>
          <w:rFonts w:asciiTheme="minorHAnsi" w:hAnsiTheme="minorHAnsi"/>
          <w:spacing w:val="-33"/>
          <w:w w:val="115"/>
          <w:sz w:val="22"/>
          <w:szCs w:val="22"/>
          <w:rPrChange w:id="3584" w:author="Wall, Alison E." w:date="2017-11-27T19:39:00Z">
            <w:rPr>
              <w:spacing w:val="-33"/>
              <w:w w:val="115"/>
            </w:rPr>
          </w:rPrChange>
        </w:rPr>
        <w:t xml:space="preserve"> </w:t>
      </w:r>
      <w:r w:rsidRPr="00635885">
        <w:rPr>
          <w:rFonts w:asciiTheme="minorHAnsi" w:hAnsiTheme="minorHAnsi"/>
          <w:w w:val="115"/>
          <w:sz w:val="22"/>
          <w:szCs w:val="22"/>
          <w:rPrChange w:id="3585" w:author="Wall, Alison E." w:date="2017-11-27T19:39:00Z">
            <w:rPr>
              <w:w w:val="115"/>
            </w:rPr>
          </w:rPrChange>
        </w:rPr>
        <w:t>[PDF</w:t>
      </w:r>
      <w:r w:rsidRPr="00635885">
        <w:rPr>
          <w:rFonts w:asciiTheme="minorHAnsi" w:hAnsiTheme="minorHAnsi"/>
          <w:w w:val="105"/>
          <w:sz w:val="22"/>
          <w:szCs w:val="22"/>
          <w:rPrChange w:id="3586" w:author="Wall, Alison E." w:date="2017-11-27T19:39:00Z">
            <w:rPr>
              <w:w w:val="105"/>
            </w:rPr>
          </w:rPrChange>
        </w:rPr>
        <w:t xml:space="preserve"> </w:t>
      </w:r>
      <w:r w:rsidRPr="00635885">
        <w:rPr>
          <w:rFonts w:asciiTheme="minorHAnsi" w:hAnsiTheme="minorHAnsi"/>
          <w:w w:val="115"/>
          <w:sz w:val="22"/>
          <w:szCs w:val="22"/>
          <w:rPrChange w:id="3587" w:author="Wall, Alison E." w:date="2017-11-27T19:39:00Z">
            <w:rPr>
              <w:w w:val="115"/>
            </w:rPr>
          </w:rPrChange>
        </w:rPr>
        <w:t>fil</w:t>
      </w:r>
      <w:r w:rsidRPr="00635885">
        <w:rPr>
          <w:rFonts w:asciiTheme="minorHAnsi" w:hAnsiTheme="minorHAnsi"/>
          <w:spacing w:val="-2"/>
          <w:w w:val="115"/>
          <w:sz w:val="22"/>
          <w:szCs w:val="22"/>
          <w:rPrChange w:id="3588" w:author="Wall, Alison E." w:date="2017-11-27T19:39:00Z">
            <w:rPr>
              <w:spacing w:val="-2"/>
              <w:w w:val="115"/>
            </w:rPr>
          </w:rPrChange>
        </w:rPr>
        <w:t>e</w:t>
      </w:r>
      <w:r w:rsidRPr="00635885">
        <w:rPr>
          <w:rFonts w:asciiTheme="minorHAnsi" w:hAnsiTheme="minorHAnsi"/>
          <w:w w:val="115"/>
          <w:sz w:val="22"/>
          <w:szCs w:val="22"/>
          <w:rPrChange w:id="3589" w:author="Wall, Alison E." w:date="2017-11-27T19:39:00Z">
            <w:rPr>
              <w:w w:val="115"/>
            </w:rPr>
          </w:rPrChange>
        </w:rPr>
        <w:t>].</w:t>
      </w:r>
      <w:r w:rsidRPr="00635885">
        <w:rPr>
          <w:rFonts w:asciiTheme="minorHAnsi" w:hAnsiTheme="minorHAnsi"/>
          <w:spacing w:val="-5"/>
          <w:w w:val="115"/>
          <w:sz w:val="22"/>
          <w:szCs w:val="22"/>
          <w:rPrChange w:id="3590" w:author="Wall, Alison E." w:date="2017-11-27T19:39:00Z">
            <w:rPr>
              <w:spacing w:val="-5"/>
              <w:w w:val="115"/>
            </w:rPr>
          </w:rPrChange>
        </w:rPr>
        <w:t xml:space="preserve"> </w:t>
      </w:r>
      <w:r w:rsidRPr="00635885">
        <w:rPr>
          <w:rFonts w:asciiTheme="minorHAnsi" w:hAnsiTheme="minorHAnsi"/>
          <w:spacing w:val="-3"/>
          <w:w w:val="115"/>
          <w:sz w:val="22"/>
          <w:szCs w:val="22"/>
          <w:rPrChange w:id="3591" w:author="Wall, Alison E." w:date="2017-11-27T19:39:00Z">
            <w:rPr>
              <w:spacing w:val="-3"/>
              <w:w w:val="115"/>
            </w:rPr>
          </w:rPrChange>
        </w:rPr>
        <w:t>R</w:t>
      </w:r>
      <w:r w:rsidRPr="00635885">
        <w:rPr>
          <w:rFonts w:asciiTheme="minorHAnsi" w:hAnsiTheme="minorHAnsi"/>
          <w:spacing w:val="-2"/>
          <w:w w:val="115"/>
          <w:sz w:val="22"/>
          <w:szCs w:val="22"/>
          <w:rPrChange w:id="3592" w:author="Wall, Alison E." w:date="2017-11-27T19:39:00Z">
            <w:rPr>
              <w:spacing w:val="-2"/>
              <w:w w:val="115"/>
            </w:rPr>
          </w:rPrChange>
        </w:rPr>
        <w:t>e</w:t>
      </w:r>
      <w:r w:rsidRPr="00635885">
        <w:rPr>
          <w:rFonts w:asciiTheme="minorHAnsi" w:hAnsiTheme="minorHAnsi"/>
          <w:w w:val="115"/>
          <w:sz w:val="22"/>
          <w:szCs w:val="22"/>
          <w:rPrChange w:id="3593" w:author="Wall, Alison E." w:date="2017-11-27T19:39:00Z">
            <w:rPr>
              <w:w w:val="115"/>
            </w:rPr>
          </w:rPrChange>
        </w:rPr>
        <w:t>tri</w:t>
      </w:r>
      <w:r w:rsidRPr="00635885">
        <w:rPr>
          <w:rFonts w:asciiTheme="minorHAnsi" w:hAnsiTheme="minorHAnsi"/>
          <w:spacing w:val="-2"/>
          <w:w w:val="115"/>
          <w:sz w:val="22"/>
          <w:szCs w:val="22"/>
          <w:rPrChange w:id="3594" w:author="Wall, Alison E." w:date="2017-11-27T19:39:00Z">
            <w:rPr>
              <w:spacing w:val="-2"/>
              <w:w w:val="115"/>
            </w:rPr>
          </w:rPrChange>
        </w:rPr>
        <w:t>e</w:t>
      </w:r>
      <w:r w:rsidRPr="00635885">
        <w:rPr>
          <w:rFonts w:asciiTheme="minorHAnsi" w:hAnsiTheme="minorHAnsi"/>
          <w:spacing w:val="-3"/>
          <w:w w:val="115"/>
          <w:sz w:val="22"/>
          <w:szCs w:val="22"/>
          <w:rPrChange w:id="3595" w:author="Wall, Alison E." w:date="2017-11-27T19:39:00Z">
            <w:rPr>
              <w:spacing w:val="-3"/>
              <w:w w:val="115"/>
            </w:rPr>
          </w:rPrChange>
        </w:rPr>
        <w:t>v</w:t>
      </w:r>
      <w:r w:rsidRPr="00635885">
        <w:rPr>
          <w:rFonts w:asciiTheme="minorHAnsi" w:hAnsiTheme="minorHAnsi"/>
          <w:w w:val="115"/>
          <w:sz w:val="22"/>
          <w:szCs w:val="22"/>
          <w:rPrChange w:id="3596" w:author="Wall, Alison E." w:date="2017-11-27T19:39:00Z">
            <w:rPr>
              <w:w w:val="115"/>
            </w:rPr>
          </w:rPrChange>
        </w:rPr>
        <w:t>ed</w:t>
      </w:r>
      <w:r w:rsidRPr="00635885">
        <w:rPr>
          <w:rFonts w:asciiTheme="minorHAnsi" w:hAnsiTheme="minorHAnsi"/>
          <w:spacing w:val="-4"/>
          <w:w w:val="115"/>
          <w:sz w:val="22"/>
          <w:szCs w:val="22"/>
          <w:rPrChange w:id="3597" w:author="Wall, Alison E." w:date="2017-11-27T19:39:00Z">
            <w:rPr>
              <w:spacing w:val="-4"/>
              <w:w w:val="115"/>
            </w:rPr>
          </w:rPrChange>
        </w:rPr>
        <w:t xml:space="preserve"> </w:t>
      </w:r>
      <w:r w:rsidRPr="00635885">
        <w:rPr>
          <w:rFonts w:asciiTheme="minorHAnsi" w:hAnsiTheme="minorHAnsi"/>
          <w:w w:val="115"/>
          <w:sz w:val="22"/>
          <w:szCs w:val="22"/>
          <w:rPrChange w:id="3598" w:author="Wall, Alison E." w:date="2017-11-27T19:39:00Z">
            <w:rPr>
              <w:w w:val="115"/>
            </w:rPr>
          </w:rPrChange>
        </w:rPr>
        <w:t>f</w:t>
      </w:r>
      <w:r w:rsidRPr="00635885">
        <w:rPr>
          <w:rFonts w:asciiTheme="minorHAnsi" w:hAnsiTheme="minorHAnsi"/>
          <w:spacing w:val="-2"/>
          <w:w w:val="115"/>
          <w:sz w:val="22"/>
          <w:szCs w:val="22"/>
          <w:rPrChange w:id="3599" w:author="Wall, Alison E." w:date="2017-11-27T19:39:00Z">
            <w:rPr>
              <w:spacing w:val="-2"/>
              <w:w w:val="115"/>
            </w:rPr>
          </w:rPrChange>
        </w:rPr>
        <w:t>r</w:t>
      </w:r>
      <w:r w:rsidRPr="00635885">
        <w:rPr>
          <w:rFonts w:asciiTheme="minorHAnsi" w:hAnsiTheme="minorHAnsi"/>
          <w:w w:val="115"/>
          <w:sz w:val="22"/>
          <w:szCs w:val="22"/>
          <w:rPrChange w:id="3600" w:author="Wall, Alison E." w:date="2017-11-27T19:39:00Z">
            <w:rPr>
              <w:w w:val="115"/>
            </w:rPr>
          </w:rPrChange>
        </w:rPr>
        <w:t>om</w:t>
      </w:r>
      <w:r w:rsidRPr="00635885">
        <w:rPr>
          <w:rFonts w:asciiTheme="minorHAnsi" w:hAnsiTheme="minorHAnsi"/>
          <w:w w:val="113"/>
          <w:sz w:val="22"/>
          <w:szCs w:val="22"/>
          <w:rPrChange w:id="3601" w:author="Wall, Alison E." w:date="2017-11-27T19:39:00Z">
            <w:rPr>
              <w:w w:val="113"/>
            </w:rPr>
          </w:rPrChange>
        </w:rPr>
        <w:t xml:space="preserve"> </w:t>
      </w:r>
      <w:r w:rsidRPr="00635885">
        <w:rPr>
          <w:rFonts w:asciiTheme="minorHAnsi" w:hAnsiTheme="minorHAnsi"/>
          <w:w w:val="115"/>
          <w:sz w:val="22"/>
          <w:szCs w:val="22"/>
          <w:rPrChange w:id="3602" w:author="Wall, Alison E." w:date="2017-11-27T19:39:00Z">
            <w:rPr>
              <w:w w:val="115"/>
            </w:rPr>
          </w:rPrChange>
        </w:rPr>
        <w:t>h</w:t>
      </w:r>
      <w:r w:rsidRPr="00635885">
        <w:rPr>
          <w:rFonts w:asciiTheme="minorHAnsi" w:hAnsiTheme="minorHAnsi"/>
          <w:spacing w:val="-5"/>
          <w:w w:val="115"/>
          <w:sz w:val="22"/>
          <w:szCs w:val="22"/>
          <w:rPrChange w:id="3603" w:author="Wall, Alison E." w:date="2017-11-27T19:39:00Z">
            <w:rPr>
              <w:spacing w:val="-5"/>
              <w:w w:val="115"/>
            </w:rPr>
          </w:rPrChange>
        </w:rPr>
        <w:t>t</w:t>
      </w:r>
      <w:r w:rsidRPr="00635885">
        <w:rPr>
          <w:rFonts w:asciiTheme="minorHAnsi" w:hAnsiTheme="minorHAnsi"/>
          <w:w w:val="115"/>
          <w:sz w:val="22"/>
          <w:szCs w:val="22"/>
          <w:rPrChange w:id="3604" w:author="Wall, Alison E." w:date="2017-11-27T19:39:00Z">
            <w:rPr>
              <w:w w:val="115"/>
            </w:rPr>
          </w:rPrChange>
        </w:rPr>
        <w:t>tp</w:t>
      </w:r>
      <w:r w:rsidRPr="00635885">
        <w:rPr>
          <w:rFonts w:asciiTheme="minorHAnsi" w:hAnsiTheme="minorHAnsi"/>
          <w:spacing w:val="-3"/>
          <w:w w:val="115"/>
          <w:sz w:val="22"/>
          <w:szCs w:val="22"/>
          <w:rPrChange w:id="3605" w:author="Wall, Alison E." w:date="2017-11-27T19:39:00Z">
            <w:rPr>
              <w:spacing w:val="-3"/>
              <w:w w:val="115"/>
            </w:rPr>
          </w:rPrChange>
        </w:rPr>
        <w:t>s</w:t>
      </w:r>
      <w:r w:rsidRPr="00635885">
        <w:rPr>
          <w:rFonts w:asciiTheme="minorHAnsi" w:hAnsiTheme="minorHAnsi"/>
          <w:w w:val="115"/>
          <w:sz w:val="22"/>
          <w:szCs w:val="22"/>
          <w:rPrChange w:id="3606" w:author="Wall, Alison E." w:date="2017-11-27T19:39:00Z">
            <w:rPr>
              <w:w w:val="115"/>
            </w:rPr>
          </w:rPrChange>
        </w:rPr>
        <w:t>:</w:t>
      </w:r>
      <w:r w:rsidRPr="00635885">
        <w:rPr>
          <w:rFonts w:asciiTheme="minorHAnsi" w:hAnsiTheme="minorHAnsi"/>
          <w:spacing w:val="-10"/>
          <w:w w:val="115"/>
          <w:sz w:val="22"/>
          <w:szCs w:val="22"/>
          <w:rPrChange w:id="3607" w:author="Wall, Alison E." w:date="2017-11-27T19:39:00Z">
            <w:rPr>
              <w:spacing w:val="-10"/>
              <w:w w:val="115"/>
            </w:rPr>
          </w:rPrChange>
        </w:rPr>
        <w:t>/</w:t>
      </w:r>
      <w:r w:rsidRPr="00635885">
        <w:rPr>
          <w:rFonts w:asciiTheme="minorHAnsi" w:hAnsiTheme="minorHAnsi"/>
          <w:spacing w:val="-7"/>
          <w:w w:val="115"/>
          <w:sz w:val="22"/>
          <w:szCs w:val="22"/>
          <w:rPrChange w:id="3608" w:author="Wall, Alison E." w:date="2017-11-27T19:39:00Z">
            <w:rPr>
              <w:spacing w:val="-7"/>
              <w:w w:val="115"/>
            </w:rPr>
          </w:rPrChange>
        </w:rPr>
        <w:t>/</w:t>
      </w:r>
      <w:r w:rsidRPr="00635885">
        <w:rPr>
          <w:rFonts w:asciiTheme="minorHAnsi" w:hAnsiTheme="minorHAnsi"/>
          <w:sz w:val="22"/>
          <w:szCs w:val="22"/>
          <w:rPrChange w:id="3609" w:author="Wall, Alison E." w:date="2017-11-27T19:39:00Z">
            <w:rPr/>
          </w:rPrChange>
        </w:rPr>
        <w:fldChar w:fldCharType="begin"/>
      </w:r>
      <w:r w:rsidRPr="00635885">
        <w:rPr>
          <w:rFonts w:asciiTheme="minorHAnsi" w:hAnsiTheme="minorHAnsi"/>
          <w:sz w:val="22"/>
          <w:szCs w:val="22"/>
          <w:rPrChange w:id="3610" w:author="Wall, Alison E." w:date="2017-11-27T19:39:00Z">
            <w:rPr/>
          </w:rPrChange>
        </w:rPr>
        <w:instrText xml:space="preserve"> HYPERLINK "http://www.census.gov/content/dam/Census/library/publications/2017/demo/p7" \h </w:instrText>
      </w:r>
      <w:r w:rsidRPr="00635885">
        <w:rPr>
          <w:rFonts w:asciiTheme="minorHAnsi" w:hAnsiTheme="minorHAnsi"/>
          <w:sz w:val="22"/>
          <w:szCs w:val="22"/>
          <w:rPrChange w:id="3611" w:author="Wall, Alison E." w:date="2017-11-27T19:39:00Z">
            <w:rPr/>
          </w:rPrChange>
        </w:rPr>
        <w:fldChar w:fldCharType="separate"/>
      </w:r>
      <w:r w:rsidRPr="00635885">
        <w:rPr>
          <w:rFonts w:asciiTheme="minorHAnsi" w:hAnsiTheme="minorHAnsi"/>
          <w:w w:val="115"/>
          <w:sz w:val="22"/>
          <w:szCs w:val="22"/>
          <w:rPrChange w:id="3612" w:author="Wall, Alison E." w:date="2017-11-27T19:39:00Z">
            <w:rPr>
              <w:w w:val="115"/>
            </w:rPr>
          </w:rPrChange>
        </w:rPr>
        <w:t>ww</w:t>
      </w:r>
      <w:r w:rsidRPr="00635885">
        <w:rPr>
          <w:rFonts w:asciiTheme="minorHAnsi" w:hAnsiTheme="minorHAnsi"/>
          <w:spacing w:val="-10"/>
          <w:w w:val="115"/>
          <w:sz w:val="22"/>
          <w:szCs w:val="22"/>
          <w:rPrChange w:id="3613" w:author="Wall, Alison E." w:date="2017-11-27T19:39:00Z">
            <w:rPr>
              <w:spacing w:val="-10"/>
              <w:w w:val="115"/>
            </w:rPr>
          </w:rPrChange>
        </w:rPr>
        <w:t>w</w:t>
      </w:r>
      <w:r w:rsidRPr="00635885">
        <w:rPr>
          <w:rFonts w:asciiTheme="minorHAnsi" w:hAnsiTheme="minorHAnsi"/>
          <w:spacing w:val="-5"/>
          <w:w w:val="115"/>
          <w:sz w:val="22"/>
          <w:szCs w:val="22"/>
          <w:rPrChange w:id="3614" w:author="Wall, Alison E." w:date="2017-11-27T19:39:00Z">
            <w:rPr>
              <w:spacing w:val="-5"/>
              <w:w w:val="115"/>
            </w:rPr>
          </w:rPrChange>
        </w:rPr>
        <w:t>.</w:t>
      </w:r>
      <w:r w:rsidRPr="00635885">
        <w:rPr>
          <w:rFonts w:asciiTheme="minorHAnsi" w:hAnsiTheme="minorHAnsi"/>
          <w:w w:val="115"/>
          <w:sz w:val="22"/>
          <w:szCs w:val="22"/>
          <w:rPrChange w:id="3615" w:author="Wall, Alison E." w:date="2017-11-27T19:39:00Z">
            <w:rPr>
              <w:w w:val="115"/>
            </w:rPr>
          </w:rPrChange>
        </w:rPr>
        <w:t>censu</w:t>
      </w:r>
      <w:r w:rsidRPr="00635885">
        <w:rPr>
          <w:rFonts w:asciiTheme="minorHAnsi" w:hAnsiTheme="minorHAnsi"/>
          <w:spacing w:val="-4"/>
          <w:w w:val="115"/>
          <w:sz w:val="22"/>
          <w:szCs w:val="22"/>
          <w:rPrChange w:id="3616" w:author="Wall, Alison E." w:date="2017-11-27T19:39:00Z">
            <w:rPr>
              <w:spacing w:val="-4"/>
              <w:w w:val="115"/>
            </w:rPr>
          </w:rPrChange>
        </w:rPr>
        <w:t>s</w:t>
      </w:r>
      <w:r w:rsidRPr="00635885">
        <w:rPr>
          <w:rFonts w:asciiTheme="minorHAnsi" w:hAnsiTheme="minorHAnsi"/>
          <w:spacing w:val="-2"/>
          <w:w w:val="115"/>
          <w:sz w:val="22"/>
          <w:szCs w:val="22"/>
          <w:rPrChange w:id="3617" w:author="Wall, Alison E." w:date="2017-11-27T19:39:00Z">
            <w:rPr>
              <w:spacing w:val="-2"/>
              <w:w w:val="115"/>
            </w:rPr>
          </w:rPrChange>
        </w:rPr>
        <w:t>.</w:t>
      </w:r>
      <w:r w:rsidRPr="00635885">
        <w:rPr>
          <w:rFonts w:asciiTheme="minorHAnsi" w:hAnsiTheme="minorHAnsi"/>
          <w:spacing w:val="-3"/>
          <w:w w:val="115"/>
          <w:sz w:val="22"/>
          <w:szCs w:val="22"/>
          <w:rPrChange w:id="3618" w:author="Wall, Alison E." w:date="2017-11-27T19:39:00Z">
            <w:rPr>
              <w:spacing w:val="-3"/>
              <w:w w:val="115"/>
            </w:rPr>
          </w:rPrChange>
        </w:rPr>
        <w:t>g</w:t>
      </w:r>
      <w:r w:rsidRPr="00635885">
        <w:rPr>
          <w:rFonts w:asciiTheme="minorHAnsi" w:hAnsiTheme="minorHAnsi"/>
          <w:spacing w:val="-2"/>
          <w:w w:val="115"/>
          <w:sz w:val="22"/>
          <w:szCs w:val="22"/>
          <w:rPrChange w:id="3619" w:author="Wall, Alison E." w:date="2017-11-27T19:39:00Z">
            <w:rPr>
              <w:spacing w:val="-2"/>
              <w:w w:val="115"/>
            </w:rPr>
          </w:rPrChange>
        </w:rPr>
        <w:t>o</w:t>
      </w:r>
      <w:r w:rsidRPr="00635885">
        <w:rPr>
          <w:rFonts w:asciiTheme="minorHAnsi" w:hAnsiTheme="minorHAnsi"/>
          <w:spacing w:val="-6"/>
          <w:w w:val="115"/>
          <w:sz w:val="22"/>
          <w:szCs w:val="22"/>
          <w:rPrChange w:id="3620" w:author="Wall, Alison E." w:date="2017-11-27T19:39:00Z">
            <w:rPr>
              <w:spacing w:val="-6"/>
              <w:w w:val="115"/>
            </w:rPr>
          </w:rPrChange>
        </w:rPr>
        <w:t>v</w:t>
      </w:r>
      <w:r w:rsidRPr="00635885">
        <w:rPr>
          <w:rFonts w:asciiTheme="minorHAnsi" w:hAnsiTheme="minorHAnsi"/>
          <w:spacing w:val="-7"/>
          <w:w w:val="115"/>
          <w:sz w:val="22"/>
          <w:szCs w:val="22"/>
          <w:rPrChange w:id="3621" w:author="Wall, Alison E." w:date="2017-11-27T19:39:00Z">
            <w:rPr>
              <w:spacing w:val="-7"/>
              <w:w w:val="115"/>
            </w:rPr>
          </w:rPrChange>
        </w:rPr>
        <w:t>/</w:t>
      </w:r>
      <w:r w:rsidRPr="00635885">
        <w:rPr>
          <w:rFonts w:asciiTheme="minorHAnsi" w:hAnsiTheme="minorHAnsi"/>
          <w:w w:val="115"/>
          <w:sz w:val="22"/>
          <w:szCs w:val="22"/>
          <w:rPrChange w:id="3622" w:author="Wall, Alison E." w:date="2017-11-27T19:39:00Z">
            <w:rPr>
              <w:w w:val="115"/>
            </w:rPr>
          </w:rPrChange>
        </w:rPr>
        <w:t>con</w:t>
      </w:r>
      <w:r w:rsidRPr="00635885">
        <w:rPr>
          <w:rFonts w:asciiTheme="minorHAnsi" w:hAnsiTheme="minorHAnsi"/>
          <w:spacing w:val="-2"/>
          <w:w w:val="115"/>
          <w:sz w:val="22"/>
          <w:szCs w:val="22"/>
          <w:rPrChange w:id="3623" w:author="Wall, Alison E." w:date="2017-11-27T19:39:00Z">
            <w:rPr>
              <w:spacing w:val="-2"/>
              <w:w w:val="115"/>
            </w:rPr>
          </w:rPrChange>
        </w:rPr>
        <w:t>t</w:t>
      </w:r>
      <w:r w:rsidRPr="00635885">
        <w:rPr>
          <w:rFonts w:asciiTheme="minorHAnsi" w:hAnsiTheme="minorHAnsi"/>
          <w:w w:val="115"/>
          <w:sz w:val="22"/>
          <w:szCs w:val="22"/>
          <w:rPrChange w:id="3624" w:author="Wall, Alison E." w:date="2017-11-27T19:39:00Z">
            <w:rPr>
              <w:w w:val="115"/>
            </w:rPr>
          </w:rPrChange>
        </w:rPr>
        <w:t>ent</w:t>
      </w:r>
      <w:r w:rsidRPr="00635885">
        <w:rPr>
          <w:rFonts w:asciiTheme="minorHAnsi" w:hAnsiTheme="minorHAnsi"/>
          <w:spacing w:val="-8"/>
          <w:w w:val="115"/>
          <w:sz w:val="22"/>
          <w:szCs w:val="22"/>
          <w:rPrChange w:id="3625" w:author="Wall, Alison E." w:date="2017-11-27T19:39:00Z">
            <w:rPr>
              <w:spacing w:val="-8"/>
              <w:w w:val="115"/>
            </w:rPr>
          </w:rPrChange>
        </w:rPr>
        <w:t>/</w:t>
      </w:r>
      <w:r w:rsidRPr="00635885">
        <w:rPr>
          <w:rFonts w:asciiTheme="minorHAnsi" w:hAnsiTheme="minorHAnsi"/>
          <w:w w:val="115"/>
          <w:sz w:val="22"/>
          <w:szCs w:val="22"/>
          <w:rPrChange w:id="3626" w:author="Wall, Alison E." w:date="2017-11-27T19:39:00Z">
            <w:rPr>
              <w:w w:val="115"/>
            </w:rPr>
          </w:rPrChange>
        </w:rPr>
        <w:t>dam</w:t>
      </w:r>
      <w:r w:rsidRPr="00635885">
        <w:rPr>
          <w:rFonts w:asciiTheme="minorHAnsi" w:hAnsiTheme="minorHAnsi"/>
          <w:spacing w:val="-3"/>
          <w:w w:val="115"/>
          <w:sz w:val="22"/>
          <w:szCs w:val="22"/>
          <w:rPrChange w:id="3627" w:author="Wall, Alison E." w:date="2017-11-27T19:39:00Z">
            <w:rPr>
              <w:spacing w:val="-3"/>
              <w:w w:val="115"/>
            </w:rPr>
          </w:rPrChange>
        </w:rPr>
        <w:t>/</w:t>
      </w:r>
      <w:r w:rsidRPr="00635885">
        <w:rPr>
          <w:rFonts w:asciiTheme="minorHAnsi" w:hAnsiTheme="minorHAnsi"/>
          <w:w w:val="115"/>
          <w:sz w:val="22"/>
          <w:szCs w:val="22"/>
          <w:rPrChange w:id="3628" w:author="Wall, Alison E." w:date="2017-11-27T19:39:00Z">
            <w:rPr>
              <w:w w:val="115"/>
            </w:rPr>
          </w:rPrChange>
        </w:rPr>
        <w:t>Census/lib</w:t>
      </w:r>
      <w:r w:rsidRPr="00635885">
        <w:rPr>
          <w:rFonts w:asciiTheme="minorHAnsi" w:hAnsiTheme="minorHAnsi"/>
          <w:spacing w:val="-3"/>
          <w:w w:val="115"/>
          <w:sz w:val="22"/>
          <w:szCs w:val="22"/>
          <w:rPrChange w:id="3629" w:author="Wall, Alison E." w:date="2017-11-27T19:39:00Z">
            <w:rPr>
              <w:spacing w:val="-3"/>
              <w:w w:val="115"/>
            </w:rPr>
          </w:rPrChange>
        </w:rPr>
        <w:t>r</w:t>
      </w:r>
      <w:r w:rsidRPr="00635885">
        <w:rPr>
          <w:rFonts w:asciiTheme="minorHAnsi" w:hAnsiTheme="minorHAnsi"/>
          <w:w w:val="115"/>
          <w:sz w:val="22"/>
          <w:szCs w:val="22"/>
          <w:rPrChange w:id="3630" w:author="Wall, Alison E." w:date="2017-11-27T19:39:00Z">
            <w:rPr>
              <w:w w:val="115"/>
            </w:rPr>
          </w:rPrChange>
        </w:rPr>
        <w:t>a</w:t>
      </w:r>
      <w:r w:rsidRPr="00635885">
        <w:rPr>
          <w:rFonts w:asciiTheme="minorHAnsi" w:hAnsiTheme="minorHAnsi"/>
          <w:spacing w:val="-4"/>
          <w:w w:val="115"/>
          <w:sz w:val="22"/>
          <w:szCs w:val="22"/>
          <w:rPrChange w:id="3631" w:author="Wall, Alison E." w:date="2017-11-27T19:39:00Z">
            <w:rPr>
              <w:spacing w:val="-4"/>
              <w:w w:val="115"/>
            </w:rPr>
          </w:rPrChange>
        </w:rPr>
        <w:t>r</w:t>
      </w:r>
      <w:r w:rsidRPr="00635885">
        <w:rPr>
          <w:rFonts w:asciiTheme="minorHAnsi" w:hAnsiTheme="minorHAnsi"/>
          <w:spacing w:val="-6"/>
          <w:w w:val="115"/>
          <w:sz w:val="22"/>
          <w:szCs w:val="22"/>
          <w:rPrChange w:id="3632" w:author="Wall, Alison E." w:date="2017-11-27T19:39:00Z">
            <w:rPr>
              <w:spacing w:val="-6"/>
              <w:w w:val="115"/>
            </w:rPr>
          </w:rPrChange>
        </w:rPr>
        <w:t>y</w:t>
      </w:r>
      <w:r w:rsidRPr="00635885">
        <w:rPr>
          <w:rFonts w:asciiTheme="minorHAnsi" w:hAnsiTheme="minorHAnsi"/>
          <w:spacing w:val="-3"/>
          <w:w w:val="115"/>
          <w:sz w:val="22"/>
          <w:szCs w:val="22"/>
          <w:rPrChange w:id="3633" w:author="Wall, Alison E." w:date="2017-11-27T19:39:00Z">
            <w:rPr>
              <w:spacing w:val="-3"/>
              <w:w w:val="115"/>
            </w:rPr>
          </w:rPrChange>
        </w:rPr>
        <w:t>/</w:t>
      </w:r>
      <w:r w:rsidRPr="00635885">
        <w:rPr>
          <w:rFonts w:asciiTheme="minorHAnsi" w:hAnsiTheme="minorHAnsi"/>
          <w:w w:val="115"/>
          <w:sz w:val="22"/>
          <w:szCs w:val="22"/>
          <w:rPrChange w:id="3634" w:author="Wall, Alison E." w:date="2017-11-27T19:39:00Z">
            <w:rPr>
              <w:w w:val="115"/>
            </w:rPr>
          </w:rPrChange>
        </w:rPr>
        <w:t>public</w:t>
      </w:r>
      <w:r w:rsidRPr="00635885">
        <w:rPr>
          <w:rFonts w:asciiTheme="minorHAnsi" w:hAnsiTheme="minorHAnsi"/>
          <w:spacing w:val="-2"/>
          <w:w w:val="115"/>
          <w:sz w:val="22"/>
          <w:szCs w:val="22"/>
          <w:rPrChange w:id="3635" w:author="Wall, Alison E." w:date="2017-11-27T19:39:00Z">
            <w:rPr>
              <w:spacing w:val="-2"/>
              <w:w w:val="115"/>
            </w:rPr>
          </w:rPrChange>
        </w:rPr>
        <w:t>a</w:t>
      </w:r>
      <w:r w:rsidRPr="00635885">
        <w:rPr>
          <w:rFonts w:asciiTheme="minorHAnsi" w:hAnsiTheme="minorHAnsi"/>
          <w:w w:val="115"/>
          <w:sz w:val="22"/>
          <w:szCs w:val="22"/>
          <w:rPrChange w:id="3636" w:author="Wall, Alison E." w:date="2017-11-27T19:39:00Z">
            <w:rPr>
              <w:w w:val="115"/>
            </w:rPr>
          </w:rPrChange>
        </w:rPr>
        <w:t>tions</w:t>
      </w:r>
      <w:r w:rsidRPr="00635885">
        <w:rPr>
          <w:rFonts w:asciiTheme="minorHAnsi" w:hAnsiTheme="minorHAnsi"/>
          <w:spacing w:val="-3"/>
          <w:w w:val="115"/>
          <w:sz w:val="22"/>
          <w:szCs w:val="22"/>
          <w:rPrChange w:id="3637" w:author="Wall, Alison E." w:date="2017-11-27T19:39:00Z">
            <w:rPr>
              <w:spacing w:val="-3"/>
              <w:w w:val="115"/>
            </w:rPr>
          </w:rPrChange>
        </w:rPr>
        <w:t>/</w:t>
      </w:r>
      <w:r w:rsidRPr="00635885">
        <w:rPr>
          <w:rFonts w:asciiTheme="minorHAnsi" w:hAnsiTheme="minorHAnsi"/>
          <w:w w:val="115"/>
          <w:sz w:val="22"/>
          <w:szCs w:val="22"/>
          <w:rPrChange w:id="3638" w:author="Wall, Alison E." w:date="2017-11-27T19:39:00Z">
            <w:rPr>
              <w:w w:val="115"/>
            </w:rPr>
          </w:rPrChange>
        </w:rPr>
        <w:t>2</w:t>
      </w:r>
      <w:r w:rsidRPr="00635885">
        <w:rPr>
          <w:rFonts w:asciiTheme="minorHAnsi" w:hAnsiTheme="minorHAnsi"/>
          <w:spacing w:val="-2"/>
          <w:w w:val="115"/>
          <w:sz w:val="22"/>
          <w:szCs w:val="22"/>
          <w:rPrChange w:id="3639" w:author="Wall, Alison E." w:date="2017-11-27T19:39:00Z">
            <w:rPr>
              <w:spacing w:val="-2"/>
              <w:w w:val="115"/>
            </w:rPr>
          </w:rPrChange>
        </w:rPr>
        <w:t>0</w:t>
      </w:r>
      <w:r w:rsidRPr="00635885">
        <w:rPr>
          <w:rFonts w:asciiTheme="minorHAnsi" w:hAnsiTheme="minorHAnsi"/>
          <w:spacing w:val="-5"/>
          <w:w w:val="115"/>
          <w:sz w:val="22"/>
          <w:szCs w:val="22"/>
          <w:rPrChange w:id="3640" w:author="Wall, Alison E." w:date="2017-11-27T19:39:00Z">
            <w:rPr>
              <w:spacing w:val="-5"/>
              <w:w w:val="115"/>
            </w:rPr>
          </w:rPrChange>
        </w:rPr>
        <w:t>1</w:t>
      </w:r>
      <w:r w:rsidRPr="00635885">
        <w:rPr>
          <w:rFonts w:asciiTheme="minorHAnsi" w:hAnsiTheme="minorHAnsi"/>
          <w:spacing w:val="-7"/>
          <w:w w:val="115"/>
          <w:sz w:val="22"/>
          <w:szCs w:val="22"/>
          <w:rPrChange w:id="3641" w:author="Wall, Alison E." w:date="2017-11-27T19:39:00Z">
            <w:rPr>
              <w:spacing w:val="-7"/>
              <w:w w:val="115"/>
            </w:rPr>
          </w:rPrChange>
        </w:rPr>
        <w:t>7/</w:t>
      </w:r>
      <w:r w:rsidRPr="00635885">
        <w:rPr>
          <w:rFonts w:asciiTheme="minorHAnsi" w:hAnsiTheme="minorHAnsi"/>
          <w:w w:val="115"/>
          <w:sz w:val="22"/>
          <w:szCs w:val="22"/>
          <w:rPrChange w:id="3642" w:author="Wall, Alison E." w:date="2017-11-27T19:39:00Z">
            <w:rPr>
              <w:w w:val="115"/>
            </w:rPr>
          </w:rPrChange>
        </w:rPr>
        <w:t>dem</w:t>
      </w:r>
      <w:r w:rsidRPr="00635885">
        <w:rPr>
          <w:rFonts w:asciiTheme="minorHAnsi" w:hAnsiTheme="minorHAnsi"/>
          <w:spacing w:val="-4"/>
          <w:w w:val="115"/>
          <w:sz w:val="22"/>
          <w:szCs w:val="22"/>
          <w:rPrChange w:id="3643" w:author="Wall, Alison E." w:date="2017-11-27T19:39:00Z">
            <w:rPr>
              <w:spacing w:val="-4"/>
              <w:w w:val="115"/>
            </w:rPr>
          </w:rPrChange>
        </w:rPr>
        <w:t>o</w:t>
      </w:r>
      <w:r w:rsidRPr="00635885">
        <w:rPr>
          <w:rFonts w:asciiTheme="minorHAnsi" w:hAnsiTheme="minorHAnsi"/>
          <w:spacing w:val="-3"/>
          <w:w w:val="115"/>
          <w:sz w:val="22"/>
          <w:szCs w:val="22"/>
          <w:rPrChange w:id="3644" w:author="Wall, Alison E." w:date="2017-11-27T19:39:00Z">
            <w:rPr>
              <w:spacing w:val="-3"/>
              <w:w w:val="115"/>
            </w:rPr>
          </w:rPrChange>
        </w:rPr>
        <w:t>/</w:t>
      </w:r>
      <w:r w:rsidRPr="00635885">
        <w:rPr>
          <w:rFonts w:asciiTheme="minorHAnsi" w:hAnsiTheme="minorHAnsi"/>
          <w:w w:val="115"/>
          <w:sz w:val="22"/>
          <w:szCs w:val="22"/>
          <w:rPrChange w:id="3645" w:author="Wall, Alison E." w:date="2017-11-27T19:39:00Z">
            <w:rPr>
              <w:w w:val="115"/>
            </w:rPr>
          </w:rPrChange>
        </w:rPr>
        <w:t>p7</w:t>
      </w:r>
      <w:r w:rsidRPr="00635885">
        <w:rPr>
          <w:rFonts w:asciiTheme="minorHAnsi" w:hAnsiTheme="minorHAnsi"/>
          <w:w w:val="115"/>
          <w:sz w:val="22"/>
          <w:szCs w:val="22"/>
          <w:rPrChange w:id="3646" w:author="Wall, Alison E." w:date="2017-11-27T19:39:00Z">
            <w:rPr>
              <w:w w:val="115"/>
            </w:rPr>
          </w:rPrChange>
        </w:rPr>
        <w:fldChar w:fldCharType="end"/>
      </w:r>
      <w:r w:rsidRPr="00635885">
        <w:rPr>
          <w:rFonts w:asciiTheme="minorHAnsi" w:hAnsiTheme="minorHAnsi"/>
          <w:w w:val="101"/>
          <w:sz w:val="22"/>
          <w:szCs w:val="22"/>
          <w:rPrChange w:id="3647" w:author="Wall, Alison E." w:date="2017-11-27T19:39:00Z">
            <w:rPr>
              <w:w w:val="101"/>
            </w:rPr>
          </w:rPrChange>
        </w:rPr>
        <w:t xml:space="preserve"> </w:t>
      </w:r>
      <w:r w:rsidRPr="00635885">
        <w:rPr>
          <w:rFonts w:asciiTheme="minorHAnsi" w:hAnsiTheme="minorHAnsi"/>
          <w:w w:val="115"/>
          <w:sz w:val="22"/>
          <w:szCs w:val="22"/>
          <w:rPrChange w:id="3648" w:author="Wall, Alison E." w:date="2017-11-27T19:39:00Z">
            <w:rPr>
              <w:w w:val="115"/>
            </w:rPr>
          </w:rPrChange>
        </w:rPr>
        <w:t>0b</w:t>
      </w:r>
      <w:r w:rsidRPr="00635885">
        <w:rPr>
          <w:rFonts w:asciiTheme="minorHAnsi" w:hAnsiTheme="minorHAnsi"/>
          <w:spacing w:val="-3"/>
          <w:w w:val="115"/>
          <w:sz w:val="22"/>
          <w:szCs w:val="22"/>
          <w:rPrChange w:id="3649" w:author="Wall, Alison E." w:date="2017-11-27T19:39:00Z">
            <w:rPr>
              <w:spacing w:val="-3"/>
              <w:w w:val="115"/>
            </w:rPr>
          </w:rPrChange>
        </w:rPr>
        <w:t>r</w:t>
      </w:r>
      <w:r w:rsidRPr="00635885">
        <w:rPr>
          <w:rFonts w:asciiTheme="minorHAnsi" w:hAnsiTheme="minorHAnsi"/>
          <w:spacing w:val="-9"/>
          <w:w w:val="115"/>
          <w:sz w:val="22"/>
          <w:szCs w:val="22"/>
          <w:rPrChange w:id="3650" w:author="Wall, Alison E." w:date="2017-11-27T19:39:00Z">
            <w:rPr>
              <w:spacing w:val="-9"/>
              <w:w w:val="115"/>
            </w:rPr>
          </w:rPrChange>
        </w:rPr>
        <w:t>-</w:t>
      </w:r>
      <w:r w:rsidRPr="00635885">
        <w:rPr>
          <w:rFonts w:asciiTheme="minorHAnsi" w:hAnsiTheme="minorHAnsi"/>
          <w:w w:val="115"/>
          <w:sz w:val="22"/>
          <w:szCs w:val="22"/>
          <w:rPrChange w:id="3651" w:author="Wall, Alison E." w:date="2017-11-27T19:39:00Z">
            <w:rPr>
              <w:w w:val="115"/>
            </w:rPr>
          </w:rPrChange>
        </w:rPr>
        <w:t>15</w:t>
      </w:r>
      <w:r w:rsidRPr="00635885">
        <w:rPr>
          <w:rFonts w:asciiTheme="minorHAnsi" w:hAnsiTheme="minorHAnsi"/>
          <w:spacing w:val="-8"/>
          <w:w w:val="115"/>
          <w:sz w:val="22"/>
          <w:szCs w:val="22"/>
          <w:rPrChange w:id="3652" w:author="Wall, Alison E." w:date="2017-11-27T19:39:00Z">
            <w:rPr>
              <w:spacing w:val="-8"/>
              <w:w w:val="115"/>
            </w:rPr>
          </w:rPrChange>
        </w:rPr>
        <w:t>0</w:t>
      </w:r>
      <w:r w:rsidRPr="00635885">
        <w:rPr>
          <w:rFonts w:asciiTheme="minorHAnsi" w:hAnsiTheme="minorHAnsi"/>
          <w:w w:val="115"/>
          <w:sz w:val="22"/>
          <w:szCs w:val="22"/>
          <w:rPrChange w:id="3653" w:author="Wall, Alison E." w:date="2017-11-27T19:39:00Z">
            <w:rPr>
              <w:w w:val="115"/>
            </w:rPr>
          </w:rPrChange>
        </w:rPr>
        <w:t>.pdf</w:t>
      </w:r>
    </w:p>
    <w:p w14:paraId="22DDB78B" w14:textId="77777777" w:rsidR="00EF764E" w:rsidRPr="00635885" w:rsidRDefault="0011099E">
      <w:pPr>
        <w:pStyle w:val="BodyText"/>
        <w:spacing w:before="3" w:line="351" w:lineRule="auto"/>
        <w:ind w:right="891" w:firstLine="215"/>
        <w:rPr>
          <w:rFonts w:asciiTheme="minorHAnsi" w:hAnsiTheme="minorHAnsi"/>
          <w:sz w:val="22"/>
          <w:szCs w:val="22"/>
          <w:rPrChange w:id="3654" w:author="Wall, Alison E." w:date="2017-11-27T19:39:00Z">
            <w:rPr/>
          </w:rPrChange>
        </w:rPr>
      </w:pPr>
      <w:r w:rsidRPr="00635885">
        <w:rPr>
          <w:rFonts w:asciiTheme="minorHAnsi" w:hAnsiTheme="minorHAnsi"/>
          <w:w w:val="115"/>
          <w:sz w:val="22"/>
          <w:szCs w:val="22"/>
          <w:rPrChange w:id="3655" w:author="Wall, Alison E." w:date="2017-11-27T19:39:00Z">
            <w:rPr>
              <w:w w:val="115"/>
            </w:rPr>
          </w:rPrChange>
        </w:rPr>
        <w:t>Col</w:t>
      </w:r>
      <w:r w:rsidRPr="00635885">
        <w:rPr>
          <w:rFonts w:asciiTheme="minorHAnsi" w:hAnsiTheme="minorHAnsi"/>
          <w:spacing w:val="-3"/>
          <w:w w:val="115"/>
          <w:sz w:val="22"/>
          <w:szCs w:val="22"/>
          <w:rPrChange w:id="3656" w:author="Wall, Alison E." w:date="2017-11-27T19:39:00Z">
            <w:rPr>
              <w:spacing w:val="-3"/>
              <w:w w:val="115"/>
            </w:rPr>
          </w:rPrChange>
        </w:rPr>
        <w:t>b</w:t>
      </w:r>
      <w:r w:rsidRPr="00635885">
        <w:rPr>
          <w:rFonts w:asciiTheme="minorHAnsi" w:hAnsiTheme="minorHAnsi"/>
          <w:spacing w:val="-10"/>
          <w:w w:val="115"/>
          <w:sz w:val="22"/>
          <w:szCs w:val="22"/>
          <w:rPrChange w:id="3657" w:author="Wall, Alison E." w:date="2017-11-27T19:39:00Z">
            <w:rPr>
              <w:spacing w:val="-10"/>
              <w:w w:val="115"/>
            </w:rPr>
          </w:rPrChange>
        </w:rPr>
        <w:t>y</w:t>
      </w:r>
      <w:r w:rsidRPr="00635885">
        <w:rPr>
          <w:rFonts w:asciiTheme="minorHAnsi" w:hAnsiTheme="minorHAnsi"/>
          <w:w w:val="115"/>
          <w:sz w:val="22"/>
          <w:szCs w:val="22"/>
          <w:rPrChange w:id="3658" w:author="Wall, Alison E." w:date="2017-11-27T19:39:00Z">
            <w:rPr>
              <w:w w:val="115"/>
            </w:rPr>
          </w:rPrChange>
        </w:rPr>
        <w:t>,</w:t>
      </w:r>
      <w:r w:rsidRPr="00635885">
        <w:rPr>
          <w:rFonts w:asciiTheme="minorHAnsi" w:hAnsiTheme="minorHAnsi"/>
          <w:spacing w:val="-25"/>
          <w:w w:val="115"/>
          <w:sz w:val="22"/>
          <w:szCs w:val="22"/>
          <w:rPrChange w:id="3659" w:author="Wall, Alison E." w:date="2017-11-27T19:39:00Z">
            <w:rPr>
              <w:spacing w:val="-25"/>
              <w:w w:val="115"/>
            </w:rPr>
          </w:rPrChange>
        </w:rPr>
        <w:t xml:space="preserve"> </w:t>
      </w:r>
      <w:r w:rsidRPr="00635885">
        <w:rPr>
          <w:rFonts w:asciiTheme="minorHAnsi" w:hAnsiTheme="minorHAnsi"/>
          <w:spacing w:val="-4"/>
          <w:w w:val="115"/>
          <w:sz w:val="22"/>
          <w:szCs w:val="22"/>
          <w:rPrChange w:id="3660" w:author="Wall, Alison E." w:date="2017-11-27T19:39:00Z">
            <w:rPr>
              <w:spacing w:val="-4"/>
              <w:w w:val="115"/>
            </w:rPr>
          </w:rPrChange>
        </w:rPr>
        <w:t>S</w:t>
      </w:r>
      <w:r w:rsidRPr="00635885">
        <w:rPr>
          <w:rFonts w:asciiTheme="minorHAnsi" w:hAnsiTheme="minorHAnsi"/>
          <w:w w:val="115"/>
          <w:sz w:val="22"/>
          <w:szCs w:val="22"/>
          <w:rPrChange w:id="3661" w:author="Wall, Alison E." w:date="2017-11-27T19:39:00Z">
            <w:rPr>
              <w:w w:val="115"/>
            </w:rPr>
          </w:rPrChange>
        </w:rPr>
        <w:t>.</w:t>
      </w:r>
      <w:r w:rsidRPr="00635885">
        <w:rPr>
          <w:rFonts w:asciiTheme="minorHAnsi" w:hAnsiTheme="minorHAnsi"/>
          <w:spacing w:val="-24"/>
          <w:w w:val="115"/>
          <w:sz w:val="22"/>
          <w:szCs w:val="22"/>
          <w:rPrChange w:id="3662" w:author="Wall, Alison E." w:date="2017-11-27T19:39:00Z">
            <w:rPr>
              <w:spacing w:val="-24"/>
              <w:w w:val="115"/>
            </w:rPr>
          </w:rPrChange>
        </w:rPr>
        <w:t xml:space="preserve"> </w:t>
      </w:r>
      <w:r w:rsidRPr="00635885">
        <w:rPr>
          <w:rFonts w:asciiTheme="minorHAnsi" w:hAnsiTheme="minorHAnsi"/>
          <w:spacing w:val="-3"/>
          <w:w w:val="115"/>
          <w:sz w:val="22"/>
          <w:szCs w:val="22"/>
          <w:rPrChange w:id="3663" w:author="Wall, Alison E." w:date="2017-11-27T19:39:00Z">
            <w:rPr>
              <w:spacing w:val="-3"/>
              <w:w w:val="115"/>
            </w:rPr>
          </w:rPrChange>
        </w:rPr>
        <w:t>L</w:t>
      </w:r>
      <w:r w:rsidRPr="00635885">
        <w:rPr>
          <w:rFonts w:asciiTheme="minorHAnsi" w:hAnsiTheme="minorHAnsi"/>
          <w:w w:val="115"/>
          <w:sz w:val="22"/>
          <w:szCs w:val="22"/>
          <w:rPrChange w:id="3664" w:author="Wall, Alison E." w:date="2017-11-27T19:39:00Z">
            <w:rPr>
              <w:w w:val="115"/>
            </w:rPr>
          </w:rPrChange>
        </w:rPr>
        <w:t>.,</w:t>
      </w:r>
      <w:r w:rsidRPr="00635885">
        <w:rPr>
          <w:rFonts w:asciiTheme="minorHAnsi" w:hAnsiTheme="minorHAnsi"/>
          <w:spacing w:val="-25"/>
          <w:w w:val="115"/>
          <w:sz w:val="22"/>
          <w:szCs w:val="22"/>
          <w:rPrChange w:id="3665" w:author="Wall, Alison E." w:date="2017-11-27T19:39:00Z">
            <w:rPr>
              <w:spacing w:val="-25"/>
              <w:w w:val="115"/>
            </w:rPr>
          </w:rPrChange>
        </w:rPr>
        <w:t xml:space="preserve"> </w:t>
      </w:r>
      <w:r w:rsidRPr="00635885">
        <w:rPr>
          <w:rFonts w:asciiTheme="minorHAnsi" w:hAnsiTheme="minorHAnsi"/>
          <w:w w:val="115"/>
          <w:sz w:val="22"/>
          <w:szCs w:val="22"/>
          <w:rPrChange w:id="3666" w:author="Wall, Alison E." w:date="2017-11-27T19:39:00Z">
            <w:rPr>
              <w:w w:val="115"/>
            </w:rPr>
          </w:rPrChange>
        </w:rPr>
        <w:t>and</w:t>
      </w:r>
      <w:r w:rsidRPr="00635885">
        <w:rPr>
          <w:rFonts w:asciiTheme="minorHAnsi" w:hAnsiTheme="minorHAnsi"/>
          <w:spacing w:val="-24"/>
          <w:w w:val="115"/>
          <w:sz w:val="22"/>
          <w:szCs w:val="22"/>
          <w:rPrChange w:id="3667" w:author="Wall, Alison E." w:date="2017-11-27T19:39:00Z">
            <w:rPr>
              <w:spacing w:val="-24"/>
              <w:w w:val="115"/>
            </w:rPr>
          </w:rPrChange>
        </w:rPr>
        <w:t xml:space="preserve"> </w:t>
      </w:r>
      <w:proofErr w:type="spellStart"/>
      <w:r w:rsidRPr="00635885">
        <w:rPr>
          <w:rFonts w:asciiTheme="minorHAnsi" w:hAnsiTheme="minorHAnsi"/>
          <w:w w:val="115"/>
          <w:sz w:val="22"/>
          <w:szCs w:val="22"/>
          <w:rPrChange w:id="3668" w:author="Wall, Alison E." w:date="2017-11-27T19:39:00Z">
            <w:rPr>
              <w:w w:val="115"/>
            </w:rPr>
          </w:rPrChange>
        </w:rPr>
        <w:t>O</w:t>
      </w:r>
      <w:r w:rsidRPr="00635885">
        <w:rPr>
          <w:rFonts w:asciiTheme="minorHAnsi" w:hAnsiTheme="minorHAnsi"/>
          <w:spacing w:val="-1"/>
          <w:w w:val="115"/>
          <w:sz w:val="22"/>
          <w:szCs w:val="22"/>
          <w:rPrChange w:id="3669" w:author="Wall, Alison E." w:date="2017-11-27T19:39:00Z">
            <w:rPr>
              <w:spacing w:val="-1"/>
              <w:w w:val="115"/>
            </w:rPr>
          </w:rPrChange>
        </w:rPr>
        <w:t>r</w:t>
      </w:r>
      <w:r w:rsidRPr="00635885">
        <w:rPr>
          <w:rFonts w:asciiTheme="minorHAnsi" w:hAnsiTheme="minorHAnsi"/>
          <w:w w:val="115"/>
          <w:sz w:val="22"/>
          <w:szCs w:val="22"/>
          <w:rPrChange w:id="3670" w:author="Wall, Alison E." w:date="2017-11-27T19:39:00Z">
            <w:rPr>
              <w:w w:val="115"/>
            </w:rPr>
          </w:rPrChange>
        </w:rPr>
        <w:t>tma</w:t>
      </w:r>
      <w:r w:rsidRPr="00635885">
        <w:rPr>
          <w:rFonts w:asciiTheme="minorHAnsi" w:hAnsiTheme="minorHAnsi"/>
          <w:spacing w:val="1"/>
          <w:w w:val="115"/>
          <w:sz w:val="22"/>
          <w:szCs w:val="22"/>
          <w:rPrChange w:id="3671" w:author="Wall, Alison E." w:date="2017-11-27T19:39:00Z">
            <w:rPr>
              <w:spacing w:val="1"/>
              <w:w w:val="115"/>
            </w:rPr>
          </w:rPrChange>
        </w:rPr>
        <w:t>n</w:t>
      </w:r>
      <w:proofErr w:type="spellEnd"/>
      <w:r w:rsidRPr="00635885">
        <w:rPr>
          <w:rFonts w:asciiTheme="minorHAnsi" w:hAnsiTheme="minorHAnsi"/>
          <w:w w:val="115"/>
          <w:sz w:val="22"/>
          <w:szCs w:val="22"/>
          <w:rPrChange w:id="3672" w:author="Wall, Alison E." w:date="2017-11-27T19:39:00Z">
            <w:rPr>
              <w:w w:val="115"/>
            </w:rPr>
          </w:rPrChange>
        </w:rPr>
        <w:t>,</w:t>
      </w:r>
      <w:r w:rsidRPr="00635885">
        <w:rPr>
          <w:rFonts w:asciiTheme="minorHAnsi" w:hAnsiTheme="minorHAnsi"/>
          <w:spacing w:val="-24"/>
          <w:w w:val="115"/>
          <w:sz w:val="22"/>
          <w:szCs w:val="22"/>
          <w:rPrChange w:id="3673" w:author="Wall, Alison E." w:date="2017-11-27T19:39:00Z">
            <w:rPr>
              <w:spacing w:val="-24"/>
              <w:w w:val="115"/>
            </w:rPr>
          </w:rPrChange>
        </w:rPr>
        <w:t xml:space="preserve"> </w:t>
      </w:r>
      <w:r w:rsidRPr="00635885">
        <w:rPr>
          <w:rFonts w:asciiTheme="minorHAnsi" w:hAnsiTheme="minorHAnsi"/>
          <w:spacing w:val="-5"/>
          <w:w w:val="115"/>
          <w:sz w:val="22"/>
          <w:szCs w:val="22"/>
          <w:rPrChange w:id="3674" w:author="Wall, Alison E." w:date="2017-11-27T19:39:00Z">
            <w:rPr>
              <w:spacing w:val="-5"/>
              <w:w w:val="115"/>
            </w:rPr>
          </w:rPrChange>
        </w:rPr>
        <w:t>J</w:t>
      </w:r>
      <w:r w:rsidRPr="00635885">
        <w:rPr>
          <w:rFonts w:asciiTheme="minorHAnsi" w:hAnsiTheme="minorHAnsi"/>
          <w:w w:val="115"/>
          <w:sz w:val="22"/>
          <w:szCs w:val="22"/>
          <w:rPrChange w:id="3675" w:author="Wall, Alison E." w:date="2017-11-27T19:39:00Z">
            <w:rPr>
              <w:w w:val="115"/>
            </w:rPr>
          </w:rPrChange>
        </w:rPr>
        <w:t>.</w:t>
      </w:r>
      <w:r w:rsidRPr="00635885">
        <w:rPr>
          <w:rFonts w:asciiTheme="minorHAnsi" w:hAnsiTheme="minorHAnsi"/>
          <w:spacing w:val="-25"/>
          <w:w w:val="115"/>
          <w:sz w:val="22"/>
          <w:szCs w:val="22"/>
          <w:rPrChange w:id="3676" w:author="Wall, Alison E." w:date="2017-11-27T19:39:00Z">
            <w:rPr>
              <w:spacing w:val="-25"/>
              <w:w w:val="115"/>
            </w:rPr>
          </w:rPrChange>
        </w:rPr>
        <w:t xml:space="preserve"> </w:t>
      </w:r>
      <w:r w:rsidRPr="00635885">
        <w:rPr>
          <w:rFonts w:asciiTheme="minorHAnsi" w:hAnsiTheme="minorHAnsi"/>
          <w:w w:val="115"/>
          <w:sz w:val="22"/>
          <w:szCs w:val="22"/>
          <w:rPrChange w:id="3677" w:author="Wall, Alison E." w:date="2017-11-27T19:39:00Z">
            <w:rPr>
              <w:w w:val="115"/>
            </w:rPr>
          </w:rPrChange>
        </w:rPr>
        <w:t>M.</w:t>
      </w:r>
      <w:r w:rsidRPr="00635885">
        <w:rPr>
          <w:rFonts w:asciiTheme="minorHAnsi" w:hAnsiTheme="minorHAnsi"/>
          <w:spacing w:val="-24"/>
          <w:w w:val="115"/>
          <w:sz w:val="22"/>
          <w:szCs w:val="22"/>
          <w:rPrChange w:id="3678" w:author="Wall, Alison E." w:date="2017-11-27T19:39:00Z">
            <w:rPr>
              <w:spacing w:val="-24"/>
              <w:w w:val="115"/>
            </w:rPr>
          </w:rPrChange>
        </w:rPr>
        <w:t xml:space="preserve"> </w:t>
      </w:r>
      <w:r w:rsidRPr="00635885">
        <w:rPr>
          <w:rFonts w:asciiTheme="minorHAnsi" w:hAnsiTheme="minorHAnsi"/>
          <w:w w:val="115"/>
          <w:sz w:val="22"/>
          <w:szCs w:val="22"/>
          <w:rPrChange w:id="3679" w:author="Wall, Alison E." w:date="2017-11-27T19:39:00Z">
            <w:rPr>
              <w:w w:val="115"/>
            </w:rPr>
          </w:rPrChange>
        </w:rPr>
        <w:t>Uni</w:t>
      </w:r>
      <w:r w:rsidRPr="00635885">
        <w:rPr>
          <w:rFonts w:asciiTheme="minorHAnsi" w:hAnsiTheme="minorHAnsi"/>
          <w:spacing w:val="-2"/>
          <w:w w:val="115"/>
          <w:sz w:val="22"/>
          <w:szCs w:val="22"/>
          <w:rPrChange w:id="3680" w:author="Wall, Alison E." w:date="2017-11-27T19:39:00Z">
            <w:rPr>
              <w:spacing w:val="-2"/>
              <w:w w:val="115"/>
            </w:rPr>
          </w:rPrChange>
        </w:rPr>
        <w:t>t</w:t>
      </w:r>
      <w:r w:rsidRPr="00635885">
        <w:rPr>
          <w:rFonts w:asciiTheme="minorHAnsi" w:hAnsiTheme="minorHAnsi"/>
          <w:w w:val="115"/>
          <w:sz w:val="22"/>
          <w:szCs w:val="22"/>
          <w:rPrChange w:id="3681" w:author="Wall, Alison E." w:date="2017-11-27T19:39:00Z">
            <w:rPr>
              <w:w w:val="115"/>
            </w:rPr>
          </w:rPrChange>
        </w:rPr>
        <w:t>ed</w:t>
      </w:r>
      <w:r w:rsidRPr="00635885">
        <w:rPr>
          <w:rFonts w:asciiTheme="minorHAnsi" w:hAnsiTheme="minorHAnsi"/>
          <w:spacing w:val="-25"/>
          <w:w w:val="115"/>
          <w:sz w:val="22"/>
          <w:szCs w:val="22"/>
          <w:rPrChange w:id="3682" w:author="Wall, Alison E." w:date="2017-11-27T19:39:00Z">
            <w:rPr>
              <w:spacing w:val="-25"/>
              <w:w w:val="115"/>
            </w:rPr>
          </w:rPrChange>
        </w:rPr>
        <w:t xml:space="preserve"> </w:t>
      </w:r>
      <w:r w:rsidRPr="00635885">
        <w:rPr>
          <w:rFonts w:asciiTheme="minorHAnsi" w:hAnsiTheme="minorHAnsi"/>
          <w:spacing w:val="-3"/>
          <w:w w:val="115"/>
          <w:sz w:val="22"/>
          <w:szCs w:val="22"/>
          <w:rPrChange w:id="3683" w:author="Wall, Alison E." w:date="2017-11-27T19:39:00Z">
            <w:rPr>
              <w:spacing w:val="-3"/>
              <w:w w:val="115"/>
            </w:rPr>
          </w:rPrChange>
        </w:rPr>
        <w:t>S</w:t>
      </w:r>
      <w:r w:rsidRPr="00635885">
        <w:rPr>
          <w:rFonts w:asciiTheme="minorHAnsi" w:hAnsiTheme="minorHAnsi"/>
          <w:w w:val="115"/>
          <w:sz w:val="22"/>
          <w:szCs w:val="22"/>
          <w:rPrChange w:id="3684" w:author="Wall, Alison E." w:date="2017-11-27T19:39:00Z">
            <w:rPr>
              <w:w w:val="115"/>
            </w:rPr>
          </w:rPrChange>
        </w:rPr>
        <w:t>t</w:t>
      </w:r>
      <w:r w:rsidRPr="00635885">
        <w:rPr>
          <w:rFonts w:asciiTheme="minorHAnsi" w:hAnsiTheme="minorHAnsi"/>
          <w:spacing w:val="-1"/>
          <w:w w:val="115"/>
          <w:sz w:val="22"/>
          <w:szCs w:val="22"/>
          <w:rPrChange w:id="3685" w:author="Wall, Alison E." w:date="2017-11-27T19:39:00Z">
            <w:rPr>
              <w:spacing w:val="-1"/>
              <w:w w:val="115"/>
            </w:rPr>
          </w:rPrChange>
        </w:rPr>
        <w:t>at</w:t>
      </w:r>
      <w:r w:rsidRPr="00635885">
        <w:rPr>
          <w:rFonts w:asciiTheme="minorHAnsi" w:hAnsiTheme="minorHAnsi"/>
          <w:w w:val="115"/>
          <w:sz w:val="22"/>
          <w:szCs w:val="22"/>
          <w:rPrChange w:id="3686" w:author="Wall, Alison E." w:date="2017-11-27T19:39:00Z">
            <w:rPr>
              <w:w w:val="115"/>
            </w:rPr>
          </w:rPrChange>
        </w:rPr>
        <w:t>es</w:t>
      </w:r>
      <w:r w:rsidRPr="00635885">
        <w:rPr>
          <w:rFonts w:asciiTheme="minorHAnsi" w:hAnsiTheme="minorHAnsi"/>
          <w:spacing w:val="-25"/>
          <w:w w:val="115"/>
          <w:sz w:val="22"/>
          <w:szCs w:val="22"/>
          <w:rPrChange w:id="3687" w:author="Wall, Alison E." w:date="2017-11-27T19:39:00Z">
            <w:rPr>
              <w:spacing w:val="-25"/>
              <w:w w:val="115"/>
            </w:rPr>
          </w:rPrChange>
        </w:rPr>
        <w:t xml:space="preserve"> </w:t>
      </w:r>
      <w:r w:rsidRPr="00635885">
        <w:rPr>
          <w:rFonts w:asciiTheme="minorHAnsi" w:hAnsiTheme="minorHAnsi"/>
          <w:w w:val="115"/>
          <w:sz w:val="22"/>
          <w:szCs w:val="22"/>
          <w:rPrChange w:id="3688" w:author="Wall, Alison E." w:date="2017-11-27T19:39:00Z">
            <w:rPr>
              <w:w w:val="115"/>
            </w:rPr>
          </w:rPrChange>
        </w:rPr>
        <w:t>Census</w:t>
      </w:r>
      <w:r w:rsidRPr="00635885">
        <w:rPr>
          <w:rFonts w:asciiTheme="minorHAnsi" w:hAnsiTheme="minorHAnsi"/>
          <w:spacing w:val="-26"/>
          <w:w w:val="115"/>
          <w:sz w:val="22"/>
          <w:szCs w:val="22"/>
          <w:rPrChange w:id="3689" w:author="Wall, Alison E." w:date="2017-11-27T19:39:00Z">
            <w:rPr>
              <w:spacing w:val="-26"/>
              <w:w w:val="115"/>
            </w:rPr>
          </w:rPrChange>
        </w:rPr>
        <w:t xml:space="preserve"> </w:t>
      </w:r>
      <w:r w:rsidRPr="00635885">
        <w:rPr>
          <w:rFonts w:asciiTheme="minorHAnsi" w:hAnsiTheme="minorHAnsi"/>
          <w:w w:val="115"/>
          <w:sz w:val="22"/>
          <w:szCs w:val="22"/>
          <w:rPrChange w:id="3690" w:author="Wall, Alison E." w:date="2017-11-27T19:39:00Z">
            <w:rPr>
              <w:w w:val="115"/>
            </w:rPr>
          </w:rPrChange>
        </w:rPr>
        <w:t>Bu</w:t>
      </w:r>
      <w:r w:rsidRPr="00635885">
        <w:rPr>
          <w:rFonts w:asciiTheme="minorHAnsi" w:hAnsiTheme="minorHAnsi"/>
          <w:spacing w:val="-2"/>
          <w:w w:val="115"/>
          <w:sz w:val="22"/>
          <w:szCs w:val="22"/>
          <w:rPrChange w:id="3691" w:author="Wall, Alison E." w:date="2017-11-27T19:39:00Z">
            <w:rPr>
              <w:spacing w:val="-2"/>
              <w:w w:val="115"/>
            </w:rPr>
          </w:rPrChange>
        </w:rPr>
        <w:t>r</w:t>
      </w:r>
      <w:r w:rsidRPr="00635885">
        <w:rPr>
          <w:rFonts w:asciiTheme="minorHAnsi" w:hAnsiTheme="minorHAnsi"/>
          <w:w w:val="115"/>
          <w:sz w:val="22"/>
          <w:szCs w:val="22"/>
          <w:rPrChange w:id="3692" w:author="Wall, Alison E." w:date="2017-11-27T19:39:00Z">
            <w:rPr>
              <w:w w:val="115"/>
            </w:rPr>
          </w:rPrChange>
        </w:rPr>
        <w:t>eau.</w:t>
      </w:r>
      <w:r w:rsidRPr="00635885">
        <w:rPr>
          <w:rFonts w:asciiTheme="minorHAnsi" w:hAnsiTheme="minorHAnsi"/>
          <w:spacing w:val="-25"/>
          <w:w w:val="115"/>
          <w:sz w:val="22"/>
          <w:szCs w:val="22"/>
          <w:rPrChange w:id="3693" w:author="Wall, Alison E." w:date="2017-11-27T19:39:00Z">
            <w:rPr>
              <w:spacing w:val="-25"/>
              <w:w w:val="115"/>
            </w:rPr>
          </w:rPrChange>
        </w:rPr>
        <w:t xml:space="preserve"> </w:t>
      </w:r>
      <w:r w:rsidRPr="00635885">
        <w:rPr>
          <w:rFonts w:asciiTheme="minorHAnsi" w:hAnsiTheme="minorHAnsi"/>
          <w:spacing w:val="-4"/>
          <w:w w:val="115"/>
          <w:sz w:val="22"/>
          <w:szCs w:val="22"/>
          <w:rPrChange w:id="3694" w:author="Wall, Alison E." w:date="2017-11-27T19:39:00Z">
            <w:rPr>
              <w:spacing w:val="-4"/>
              <w:w w:val="115"/>
            </w:rPr>
          </w:rPrChange>
        </w:rPr>
        <w:t>(</w:t>
      </w:r>
      <w:r w:rsidRPr="00635885">
        <w:rPr>
          <w:rFonts w:asciiTheme="minorHAnsi" w:hAnsiTheme="minorHAnsi"/>
          <w:w w:val="115"/>
          <w:sz w:val="22"/>
          <w:szCs w:val="22"/>
          <w:rPrChange w:id="3695" w:author="Wall, Alison E." w:date="2017-11-27T19:39:00Z">
            <w:rPr>
              <w:w w:val="115"/>
            </w:rPr>
          </w:rPrChange>
        </w:rPr>
        <w:t>2</w:t>
      </w:r>
      <w:r w:rsidRPr="00635885">
        <w:rPr>
          <w:rFonts w:asciiTheme="minorHAnsi" w:hAnsiTheme="minorHAnsi"/>
          <w:spacing w:val="-2"/>
          <w:w w:val="115"/>
          <w:sz w:val="22"/>
          <w:szCs w:val="22"/>
          <w:rPrChange w:id="3696" w:author="Wall, Alison E." w:date="2017-11-27T19:39:00Z">
            <w:rPr>
              <w:spacing w:val="-2"/>
              <w:w w:val="115"/>
            </w:rPr>
          </w:rPrChange>
        </w:rPr>
        <w:t>0</w:t>
      </w:r>
      <w:r w:rsidRPr="00635885">
        <w:rPr>
          <w:rFonts w:asciiTheme="minorHAnsi" w:hAnsiTheme="minorHAnsi"/>
          <w:w w:val="115"/>
          <w:sz w:val="22"/>
          <w:szCs w:val="22"/>
          <w:rPrChange w:id="3697" w:author="Wall, Alison E." w:date="2017-11-27T19:39:00Z">
            <w:rPr>
              <w:w w:val="115"/>
            </w:rPr>
          </w:rPrChange>
        </w:rPr>
        <w:t>1</w:t>
      </w:r>
      <w:r w:rsidRPr="00635885">
        <w:rPr>
          <w:rFonts w:asciiTheme="minorHAnsi" w:hAnsiTheme="minorHAnsi"/>
          <w:spacing w:val="-4"/>
          <w:w w:val="115"/>
          <w:sz w:val="22"/>
          <w:szCs w:val="22"/>
          <w:rPrChange w:id="3698" w:author="Wall, Alison E." w:date="2017-11-27T19:39:00Z">
            <w:rPr>
              <w:spacing w:val="-4"/>
              <w:w w:val="115"/>
            </w:rPr>
          </w:rPrChange>
        </w:rPr>
        <w:t>5</w:t>
      </w:r>
      <w:r w:rsidRPr="00635885">
        <w:rPr>
          <w:rFonts w:asciiTheme="minorHAnsi" w:hAnsiTheme="minorHAnsi"/>
          <w:w w:val="115"/>
          <w:sz w:val="22"/>
          <w:szCs w:val="22"/>
          <w:rPrChange w:id="3699" w:author="Wall, Alison E." w:date="2017-11-27T19:39:00Z">
            <w:rPr>
              <w:w w:val="115"/>
            </w:rPr>
          </w:rPrChange>
        </w:rPr>
        <w:t>,</w:t>
      </w:r>
      <w:r w:rsidRPr="00635885">
        <w:rPr>
          <w:rFonts w:asciiTheme="minorHAnsi" w:hAnsiTheme="minorHAnsi"/>
          <w:spacing w:val="-24"/>
          <w:w w:val="115"/>
          <w:sz w:val="22"/>
          <w:szCs w:val="22"/>
          <w:rPrChange w:id="3700" w:author="Wall, Alison E." w:date="2017-11-27T19:39:00Z">
            <w:rPr>
              <w:spacing w:val="-24"/>
              <w:w w:val="115"/>
            </w:rPr>
          </w:rPrChange>
        </w:rPr>
        <w:t xml:space="preserve"> </w:t>
      </w:r>
      <w:r w:rsidRPr="00635885">
        <w:rPr>
          <w:rFonts w:asciiTheme="minorHAnsi" w:hAnsiTheme="minorHAnsi"/>
          <w:w w:val="115"/>
          <w:sz w:val="22"/>
          <w:szCs w:val="22"/>
          <w:rPrChange w:id="3701" w:author="Wall, Alison E." w:date="2017-11-27T19:39:00Z">
            <w:rPr>
              <w:w w:val="115"/>
            </w:rPr>
          </w:rPrChange>
        </w:rPr>
        <w:t>Ma</w:t>
      </w:r>
      <w:r w:rsidRPr="00635885">
        <w:rPr>
          <w:rFonts w:asciiTheme="minorHAnsi" w:hAnsiTheme="minorHAnsi"/>
          <w:spacing w:val="-3"/>
          <w:w w:val="115"/>
          <w:sz w:val="22"/>
          <w:szCs w:val="22"/>
          <w:rPrChange w:id="3702" w:author="Wall, Alison E." w:date="2017-11-27T19:39:00Z">
            <w:rPr>
              <w:spacing w:val="-3"/>
              <w:w w:val="115"/>
            </w:rPr>
          </w:rPrChange>
        </w:rPr>
        <w:t>r</w:t>
      </w:r>
      <w:r w:rsidRPr="00635885">
        <w:rPr>
          <w:rFonts w:asciiTheme="minorHAnsi" w:hAnsiTheme="minorHAnsi"/>
          <w:w w:val="115"/>
          <w:sz w:val="22"/>
          <w:szCs w:val="22"/>
          <w:rPrChange w:id="3703" w:author="Wall, Alison E." w:date="2017-11-27T19:39:00Z">
            <w:rPr>
              <w:w w:val="115"/>
            </w:rPr>
          </w:rPrChange>
        </w:rPr>
        <w:t>ch</w:t>
      </w:r>
      <w:r w:rsidRPr="00635885">
        <w:rPr>
          <w:rFonts w:asciiTheme="minorHAnsi" w:hAnsiTheme="minorHAnsi"/>
          <w:spacing w:val="-1"/>
          <w:w w:val="115"/>
          <w:sz w:val="22"/>
          <w:szCs w:val="22"/>
          <w:rPrChange w:id="3704" w:author="Wall, Alison E." w:date="2017-11-27T19:39:00Z">
            <w:rPr>
              <w:spacing w:val="-1"/>
              <w:w w:val="115"/>
            </w:rPr>
          </w:rPrChange>
        </w:rPr>
        <w:t>)</w:t>
      </w:r>
      <w:r w:rsidRPr="00635885">
        <w:rPr>
          <w:rFonts w:asciiTheme="minorHAnsi" w:hAnsiTheme="minorHAnsi"/>
          <w:w w:val="115"/>
          <w:sz w:val="22"/>
          <w:szCs w:val="22"/>
          <w:rPrChange w:id="3705" w:author="Wall, Alison E." w:date="2017-11-27T19:39:00Z">
            <w:rPr>
              <w:w w:val="115"/>
            </w:rPr>
          </w:rPrChange>
        </w:rPr>
        <w:t>.</w:t>
      </w:r>
      <w:r w:rsidRPr="00635885">
        <w:rPr>
          <w:rFonts w:asciiTheme="minorHAnsi" w:hAnsiTheme="minorHAnsi"/>
          <w:w w:val="124"/>
          <w:sz w:val="22"/>
          <w:szCs w:val="22"/>
          <w:rPrChange w:id="3706" w:author="Wall, Alison E." w:date="2017-11-27T19:39:00Z">
            <w:rPr>
              <w:w w:val="124"/>
            </w:rPr>
          </w:rPrChange>
        </w:rPr>
        <w:t xml:space="preserve"> </w:t>
      </w:r>
      <w:r w:rsidRPr="00635885">
        <w:rPr>
          <w:rFonts w:asciiTheme="minorHAnsi" w:hAnsiTheme="minorHAnsi"/>
          <w:w w:val="115"/>
          <w:sz w:val="22"/>
          <w:szCs w:val="22"/>
          <w:rPrChange w:id="3707" w:author="Wall, Alison E." w:date="2017-11-27T19:39:00Z">
            <w:rPr>
              <w:w w:val="115"/>
            </w:rPr>
          </w:rPrChange>
        </w:rPr>
        <w:t>P</w:t>
      </w:r>
      <w:r w:rsidRPr="00635885">
        <w:rPr>
          <w:rFonts w:asciiTheme="minorHAnsi" w:hAnsiTheme="minorHAnsi"/>
          <w:spacing w:val="-3"/>
          <w:w w:val="115"/>
          <w:sz w:val="22"/>
          <w:szCs w:val="22"/>
          <w:rPrChange w:id="3708" w:author="Wall, Alison E." w:date="2017-11-27T19:39:00Z">
            <w:rPr>
              <w:spacing w:val="-3"/>
              <w:w w:val="115"/>
            </w:rPr>
          </w:rPrChange>
        </w:rPr>
        <w:t>r</w:t>
      </w:r>
      <w:r w:rsidRPr="00635885">
        <w:rPr>
          <w:rFonts w:asciiTheme="minorHAnsi" w:hAnsiTheme="minorHAnsi"/>
          <w:w w:val="115"/>
          <w:sz w:val="22"/>
          <w:szCs w:val="22"/>
          <w:rPrChange w:id="3709" w:author="Wall, Alison E." w:date="2017-11-27T19:39:00Z">
            <w:rPr>
              <w:w w:val="115"/>
            </w:rPr>
          </w:rPrChange>
        </w:rPr>
        <w:t>oje</w:t>
      </w:r>
      <w:r w:rsidRPr="00635885">
        <w:rPr>
          <w:rFonts w:asciiTheme="minorHAnsi" w:hAnsiTheme="minorHAnsi"/>
          <w:spacing w:val="-1"/>
          <w:w w:val="115"/>
          <w:sz w:val="22"/>
          <w:szCs w:val="22"/>
          <w:rPrChange w:id="3710" w:author="Wall, Alison E." w:date="2017-11-27T19:39:00Z">
            <w:rPr>
              <w:spacing w:val="-1"/>
              <w:w w:val="115"/>
            </w:rPr>
          </w:rPrChange>
        </w:rPr>
        <w:t>c</w:t>
      </w:r>
      <w:r w:rsidRPr="00635885">
        <w:rPr>
          <w:rFonts w:asciiTheme="minorHAnsi" w:hAnsiTheme="minorHAnsi"/>
          <w:w w:val="115"/>
          <w:sz w:val="22"/>
          <w:szCs w:val="22"/>
          <w:rPrChange w:id="3711" w:author="Wall, Alison E." w:date="2017-11-27T19:39:00Z">
            <w:rPr>
              <w:w w:val="115"/>
            </w:rPr>
          </w:rPrChange>
        </w:rPr>
        <w:t>tions</w:t>
      </w:r>
      <w:r w:rsidRPr="00635885">
        <w:rPr>
          <w:rFonts w:asciiTheme="minorHAnsi" w:hAnsiTheme="minorHAnsi"/>
          <w:spacing w:val="-13"/>
          <w:w w:val="115"/>
          <w:sz w:val="22"/>
          <w:szCs w:val="22"/>
          <w:rPrChange w:id="3712" w:author="Wall, Alison E." w:date="2017-11-27T19:39:00Z">
            <w:rPr>
              <w:spacing w:val="-13"/>
              <w:w w:val="115"/>
            </w:rPr>
          </w:rPrChange>
        </w:rPr>
        <w:t xml:space="preserve"> </w:t>
      </w:r>
      <w:r w:rsidRPr="00635885">
        <w:rPr>
          <w:rFonts w:asciiTheme="minorHAnsi" w:hAnsiTheme="minorHAnsi"/>
          <w:spacing w:val="-1"/>
          <w:w w:val="115"/>
          <w:sz w:val="22"/>
          <w:szCs w:val="22"/>
          <w:rPrChange w:id="3713" w:author="Wall, Alison E." w:date="2017-11-27T19:39:00Z">
            <w:rPr>
              <w:spacing w:val="-1"/>
              <w:w w:val="115"/>
            </w:rPr>
          </w:rPrChange>
        </w:rPr>
        <w:t>o</w:t>
      </w:r>
      <w:r w:rsidRPr="00635885">
        <w:rPr>
          <w:rFonts w:asciiTheme="minorHAnsi" w:hAnsiTheme="minorHAnsi"/>
          <w:w w:val="115"/>
          <w:sz w:val="22"/>
          <w:szCs w:val="22"/>
          <w:rPrChange w:id="3714" w:author="Wall, Alison E." w:date="2017-11-27T19:39:00Z">
            <w:rPr>
              <w:w w:val="115"/>
            </w:rPr>
          </w:rPrChange>
        </w:rPr>
        <w:t>f</w:t>
      </w:r>
      <w:r w:rsidRPr="00635885">
        <w:rPr>
          <w:rFonts w:asciiTheme="minorHAnsi" w:hAnsiTheme="minorHAnsi"/>
          <w:spacing w:val="-11"/>
          <w:w w:val="115"/>
          <w:sz w:val="22"/>
          <w:szCs w:val="22"/>
          <w:rPrChange w:id="3715" w:author="Wall, Alison E." w:date="2017-11-27T19:39:00Z">
            <w:rPr>
              <w:spacing w:val="-11"/>
              <w:w w:val="115"/>
            </w:rPr>
          </w:rPrChange>
        </w:rPr>
        <w:t xml:space="preserve"> </w:t>
      </w:r>
      <w:r w:rsidRPr="00635885">
        <w:rPr>
          <w:rFonts w:asciiTheme="minorHAnsi" w:hAnsiTheme="minorHAnsi"/>
          <w:w w:val="115"/>
          <w:sz w:val="22"/>
          <w:szCs w:val="22"/>
          <w:rPrChange w:id="3716" w:author="Wall, Alison E." w:date="2017-11-27T19:39:00Z">
            <w:rPr>
              <w:w w:val="115"/>
            </w:rPr>
          </w:rPrChange>
        </w:rPr>
        <w:t>the</w:t>
      </w:r>
      <w:r w:rsidRPr="00635885">
        <w:rPr>
          <w:rFonts w:asciiTheme="minorHAnsi" w:hAnsiTheme="minorHAnsi"/>
          <w:spacing w:val="-12"/>
          <w:w w:val="115"/>
          <w:sz w:val="22"/>
          <w:szCs w:val="22"/>
          <w:rPrChange w:id="3717" w:author="Wall, Alison E." w:date="2017-11-27T19:39:00Z">
            <w:rPr>
              <w:spacing w:val="-12"/>
              <w:w w:val="115"/>
            </w:rPr>
          </w:rPrChange>
        </w:rPr>
        <w:t xml:space="preserve"> </w:t>
      </w:r>
      <w:r w:rsidRPr="00635885">
        <w:rPr>
          <w:rFonts w:asciiTheme="minorHAnsi" w:hAnsiTheme="minorHAnsi"/>
          <w:w w:val="115"/>
          <w:sz w:val="22"/>
          <w:szCs w:val="22"/>
          <w:rPrChange w:id="3718" w:author="Wall, Alison E." w:date="2017-11-27T19:39:00Z">
            <w:rPr>
              <w:w w:val="115"/>
            </w:rPr>
          </w:rPrChange>
        </w:rPr>
        <w:t>si</w:t>
      </w:r>
      <w:r w:rsidRPr="00635885">
        <w:rPr>
          <w:rFonts w:asciiTheme="minorHAnsi" w:hAnsiTheme="minorHAnsi"/>
          <w:spacing w:val="-1"/>
          <w:w w:val="115"/>
          <w:sz w:val="22"/>
          <w:szCs w:val="22"/>
          <w:rPrChange w:id="3719" w:author="Wall, Alison E." w:date="2017-11-27T19:39:00Z">
            <w:rPr>
              <w:spacing w:val="-1"/>
              <w:w w:val="115"/>
            </w:rPr>
          </w:rPrChange>
        </w:rPr>
        <w:t>z</w:t>
      </w:r>
      <w:r w:rsidRPr="00635885">
        <w:rPr>
          <w:rFonts w:asciiTheme="minorHAnsi" w:hAnsiTheme="minorHAnsi"/>
          <w:w w:val="115"/>
          <w:sz w:val="22"/>
          <w:szCs w:val="22"/>
          <w:rPrChange w:id="3720" w:author="Wall, Alison E." w:date="2017-11-27T19:39:00Z">
            <w:rPr>
              <w:w w:val="115"/>
            </w:rPr>
          </w:rPrChange>
        </w:rPr>
        <w:t>e</w:t>
      </w:r>
      <w:r w:rsidRPr="00635885">
        <w:rPr>
          <w:rFonts w:asciiTheme="minorHAnsi" w:hAnsiTheme="minorHAnsi"/>
          <w:spacing w:val="-11"/>
          <w:w w:val="115"/>
          <w:sz w:val="22"/>
          <w:szCs w:val="22"/>
          <w:rPrChange w:id="3721" w:author="Wall, Alison E." w:date="2017-11-27T19:39:00Z">
            <w:rPr>
              <w:spacing w:val="-11"/>
              <w:w w:val="115"/>
            </w:rPr>
          </w:rPrChange>
        </w:rPr>
        <w:t xml:space="preserve"> </w:t>
      </w:r>
      <w:r w:rsidRPr="00635885">
        <w:rPr>
          <w:rFonts w:asciiTheme="minorHAnsi" w:hAnsiTheme="minorHAnsi"/>
          <w:w w:val="115"/>
          <w:sz w:val="22"/>
          <w:szCs w:val="22"/>
          <w:rPrChange w:id="3722" w:author="Wall, Alison E." w:date="2017-11-27T19:39:00Z">
            <w:rPr>
              <w:w w:val="115"/>
            </w:rPr>
          </w:rPrChange>
        </w:rPr>
        <w:t>and</w:t>
      </w:r>
      <w:r w:rsidRPr="00635885">
        <w:rPr>
          <w:rFonts w:asciiTheme="minorHAnsi" w:hAnsiTheme="minorHAnsi"/>
          <w:spacing w:val="-9"/>
          <w:w w:val="115"/>
          <w:sz w:val="22"/>
          <w:szCs w:val="22"/>
          <w:rPrChange w:id="3723" w:author="Wall, Alison E." w:date="2017-11-27T19:39:00Z">
            <w:rPr>
              <w:spacing w:val="-9"/>
              <w:w w:val="115"/>
            </w:rPr>
          </w:rPrChange>
        </w:rPr>
        <w:t xml:space="preserve"> </w:t>
      </w:r>
      <w:r w:rsidRPr="00635885">
        <w:rPr>
          <w:rFonts w:asciiTheme="minorHAnsi" w:hAnsiTheme="minorHAnsi"/>
          <w:w w:val="115"/>
          <w:sz w:val="22"/>
          <w:szCs w:val="22"/>
          <w:rPrChange w:id="3724" w:author="Wall, Alison E." w:date="2017-11-27T19:39:00Z">
            <w:rPr>
              <w:w w:val="115"/>
            </w:rPr>
          </w:rPrChange>
        </w:rPr>
        <w:t>composition</w:t>
      </w:r>
      <w:r w:rsidRPr="00635885">
        <w:rPr>
          <w:rFonts w:asciiTheme="minorHAnsi" w:hAnsiTheme="minorHAnsi"/>
          <w:spacing w:val="-11"/>
          <w:w w:val="115"/>
          <w:sz w:val="22"/>
          <w:szCs w:val="22"/>
          <w:rPrChange w:id="3725" w:author="Wall, Alison E." w:date="2017-11-27T19:39:00Z">
            <w:rPr>
              <w:spacing w:val="-11"/>
              <w:w w:val="115"/>
            </w:rPr>
          </w:rPrChange>
        </w:rPr>
        <w:t xml:space="preserve"> </w:t>
      </w:r>
      <w:r w:rsidRPr="00635885">
        <w:rPr>
          <w:rFonts w:asciiTheme="minorHAnsi" w:hAnsiTheme="minorHAnsi"/>
          <w:spacing w:val="-1"/>
          <w:w w:val="115"/>
          <w:sz w:val="22"/>
          <w:szCs w:val="22"/>
          <w:rPrChange w:id="3726" w:author="Wall, Alison E." w:date="2017-11-27T19:39:00Z">
            <w:rPr>
              <w:spacing w:val="-1"/>
              <w:w w:val="115"/>
            </w:rPr>
          </w:rPrChange>
        </w:rPr>
        <w:t>o</w:t>
      </w:r>
      <w:r w:rsidRPr="00635885">
        <w:rPr>
          <w:rFonts w:asciiTheme="minorHAnsi" w:hAnsiTheme="minorHAnsi"/>
          <w:w w:val="115"/>
          <w:sz w:val="22"/>
          <w:szCs w:val="22"/>
          <w:rPrChange w:id="3727" w:author="Wall, Alison E." w:date="2017-11-27T19:39:00Z">
            <w:rPr>
              <w:w w:val="115"/>
            </w:rPr>
          </w:rPrChange>
        </w:rPr>
        <w:t>f</w:t>
      </w:r>
      <w:r w:rsidRPr="00635885">
        <w:rPr>
          <w:rFonts w:asciiTheme="minorHAnsi" w:hAnsiTheme="minorHAnsi"/>
          <w:spacing w:val="-11"/>
          <w:w w:val="115"/>
          <w:sz w:val="22"/>
          <w:szCs w:val="22"/>
          <w:rPrChange w:id="3728" w:author="Wall, Alison E." w:date="2017-11-27T19:39:00Z">
            <w:rPr>
              <w:spacing w:val="-11"/>
              <w:w w:val="115"/>
            </w:rPr>
          </w:rPrChange>
        </w:rPr>
        <w:t xml:space="preserve"> </w:t>
      </w:r>
      <w:r w:rsidRPr="00635885">
        <w:rPr>
          <w:rFonts w:asciiTheme="minorHAnsi" w:hAnsiTheme="minorHAnsi"/>
          <w:w w:val="115"/>
          <w:sz w:val="22"/>
          <w:szCs w:val="22"/>
          <w:rPrChange w:id="3729" w:author="Wall, Alison E." w:date="2017-11-27T19:39:00Z">
            <w:rPr>
              <w:w w:val="115"/>
            </w:rPr>
          </w:rPrChange>
        </w:rPr>
        <w:t>the</w:t>
      </w:r>
      <w:r w:rsidRPr="00635885">
        <w:rPr>
          <w:rFonts w:asciiTheme="minorHAnsi" w:hAnsiTheme="minorHAnsi"/>
          <w:spacing w:val="-12"/>
          <w:w w:val="115"/>
          <w:sz w:val="22"/>
          <w:szCs w:val="22"/>
          <w:rPrChange w:id="3730" w:author="Wall, Alison E." w:date="2017-11-27T19:39:00Z">
            <w:rPr>
              <w:spacing w:val="-12"/>
              <w:w w:val="115"/>
            </w:rPr>
          </w:rPrChange>
        </w:rPr>
        <w:t xml:space="preserve"> </w:t>
      </w:r>
      <w:r w:rsidRPr="00635885">
        <w:rPr>
          <w:rFonts w:asciiTheme="minorHAnsi" w:hAnsiTheme="minorHAnsi"/>
          <w:spacing w:val="-6"/>
          <w:w w:val="115"/>
          <w:sz w:val="22"/>
          <w:szCs w:val="22"/>
          <w:rPrChange w:id="3731" w:author="Wall, Alison E." w:date="2017-11-27T19:39:00Z">
            <w:rPr>
              <w:spacing w:val="-6"/>
              <w:w w:val="115"/>
            </w:rPr>
          </w:rPrChange>
        </w:rPr>
        <w:t>U</w:t>
      </w:r>
      <w:r w:rsidRPr="00635885">
        <w:rPr>
          <w:rFonts w:asciiTheme="minorHAnsi" w:hAnsiTheme="minorHAnsi"/>
          <w:spacing w:val="-3"/>
          <w:w w:val="115"/>
          <w:sz w:val="22"/>
          <w:szCs w:val="22"/>
          <w:rPrChange w:id="3732" w:author="Wall, Alison E." w:date="2017-11-27T19:39:00Z">
            <w:rPr>
              <w:spacing w:val="-3"/>
              <w:w w:val="115"/>
            </w:rPr>
          </w:rPrChange>
        </w:rPr>
        <w:t>.</w:t>
      </w:r>
      <w:r w:rsidRPr="00635885">
        <w:rPr>
          <w:rFonts w:asciiTheme="minorHAnsi" w:hAnsiTheme="minorHAnsi"/>
          <w:spacing w:val="-4"/>
          <w:w w:val="115"/>
          <w:sz w:val="22"/>
          <w:szCs w:val="22"/>
          <w:rPrChange w:id="3733" w:author="Wall, Alison E." w:date="2017-11-27T19:39:00Z">
            <w:rPr>
              <w:spacing w:val="-4"/>
              <w:w w:val="115"/>
            </w:rPr>
          </w:rPrChange>
        </w:rPr>
        <w:t>S</w:t>
      </w:r>
      <w:r w:rsidRPr="00635885">
        <w:rPr>
          <w:rFonts w:asciiTheme="minorHAnsi" w:hAnsiTheme="minorHAnsi"/>
          <w:w w:val="115"/>
          <w:sz w:val="22"/>
          <w:szCs w:val="22"/>
          <w:rPrChange w:id="3734" w:author="Wall, Alison E." w:date="2017-11-27T19:39:00Z">
            <w:rPr>
              <w:w w:val="115"/>
            </w:rPr>
          </w:rPrChange>
        </w:rPr>
        <w:t>.</w:t>
      </w:r>
      <w:r w:rsidRPr="00635885">
        <w:rPr>
          <w:rFonts w:asciiTheme="minorHAnsi" w:hAnsiTheme="minorHAnsi"/>
          <w:spacing w:val="-9"/>
          <w:w w:val="115"/>
          <w:sz w:val="22"/>
          <w:szCs w:val="22"/>
          <w:rPrChange w:id="3735" w:author="Wall, Alison E." w:date="2017-11-27T19:39:00Z">
            <w:rPr>
              <w:spacing w:val="-9"/>
              <w:w w:val="115"/>
            </w:rPr>
          </w:rPrChange>
        </w:rPr>
        <w:t xml:space="preserve"> </w:t>
      </w:r>
      <w:r w:rsidRPr="00635885">
        <w:rPr>
          <w:rFonts w:asciiTheme="minorHAnsi" w:hAnsiTheme="minorHAnsi"/>
          <w:w w:val="115"/>
          <w:sz w:val="22"/>
          <w:szCs w:val="22"/>
          <w:rPrChange w:id="3736" w:author="Wall, Alison E." w:date="2017-11-27T19:39:00Z">
            <w:rPr>
              <w:w w:val="115"/>
            </w:rPr>
          </w:rPrChange>
        </w:rPr>
        <w:t>popul</w:t>
      </w:r>
      <w:r w:rsidRPr="00635885">
        <w:rPr>
          <w:rFonts w:asciiTheme="minorHAnsi" w:hAnsiTheme="minorHAnsi"/>
          <w:spacing w:val="-1"/>
          <w:w w:val="115"/>
          <w:sz w:val="22"/>
          <w:szCs w:val="22"/>
          <w:rPrChange w:id="3737" w:author="Wall, Alison E." w:date="2017-11-27T19:39:00Z">
            <w:rPr>
              <w:spacing w:val="-1"/>
              <w:w w:val="115"/>
            </w:rPr>
          </w:rPrChange>
        </w:rPr>
        <w:t>a</w:t>
      </w:r>
      <w:r w:rsidRPr="00635885">
        <w:rPr>
          <w:rFonts w:asciiTheme="minorHAnsi" w:hAnsiTheme="minorHAnsi"/>
          <w:w w:val="115"/>
          <w:sz w:val="22"/>
          <w:szCs w:val="22"/>
          <w:rPrChange w:id="3738" w:author="Wall, Alison E." w:date="2017-11-27T19:39:00Z">
            <w:rPr>
              <w:w w:val="115"/>
            </w:rPr>
          </w:rPrChange>
        </w:rPr>
        <w:t>tion:</w:t>
      </w:r>
      <w:r w:rsidRPr="00635885">
        <w:rPr>
          <w:rFonts w:asciiTheme="minorHAnsi" w:hAnsiTheme="minorHAnsi"/>
          <w:spacing w:val="-9"/>
          <w:w w:val="115"/>
          <w:sz w:val="22"/>
          <w:szCs w:val="22"/>
          <w:rPrChange w:id="3739" w:author="Wall, Alison E." w:date="2017-11-27T19:39:00Z">
            <w:rPr>
              <w:spacing w:val="-9"/>
              <w:w w:val="115"/>
            </w:rPr>
          </w:rPrChange>
        </w:rPr>
        <w:t xml:space="preserve"> </w:t>
      </w:r>
      <w:r w:rsidRPr="00635885">
        <w:rPr>
          <w:rFonts w:asciiTheme="minorHAnsi" w:hAnsiTheme="minorHAnsi"/>
          <w:w w:val="115"/>
          <w:sz w:val="22"/>
          <w:szCs w:val="22"/>
          <w:rPrChange w:id="3740" w:author="Wall, Alison E." w:date="2017-11-27T19:39:00Z">
            <w:rPr>
              <w:w w:val="115"/>
            </w:rPr>
          </w:rPrChange>
        </w:rPr>
        <w:t>2</w:t>
      </w:r>
      <w:r w:rsidRPr="00635885">
        <w:rPr>
          <w:rFonts w:asciiTheme="minorHAnsi" w:hAnsiTheme="minorHAnsi"/>
          <w:spacing w:val="-2"/>
          <w:w w:val="115"/>
          <w:sz w:val="22"/>
          <w:szCs w:val="22"/>
          <w:rPrChange w:id="3741" w:author="Wall, Alison E." w:date="2017-11-27T19:39:00Z">
            <w:rPr>
              <w:spacing w:val="-2"/>
              <w:w w:val="115"/>
            </w:rPr>
          </w:rPrChange>
        </w:rPr>
        <w:t>0</w:t>
      </w:r>
      <w:r w:rsidRPr="00635885">
        <w:rPr>
          <w:rFonts w:asciiTheme="minorHAnsi" w:hAnsiTheme="minorHAnsi"/>
          <w:spacing w:val="-3"/>
          <w:w w:val="115"/>
          <w:sz w:val="22"/>
          <w:szCs w:val="22"/>
          <w:rPrChange w:id="3742" w:author="Wall, Alison E." w:date="2017-11-27T19:39:00Z">
            <w:rPr>
              <w:spacing w:val="-3"/>
              <w:w w:val="115"/>
            </w:rPr>
          </w:rPrChange>
        </w:rPr>
        <w:t>1</w:t>
      </w:r>
      <w:r w:rsidRPr="00635885">
        <w:rPr>
          <w:rFonts w:asciiTheme="minorHAnsi" w:hAnsiTheme="minorHAnsi"/>
          <w:w w:val="115"/>
          <w:sz w:val="22"/>
          <w:szCs w:val="22"/>
          <w:rPrChange w:id="3743" w:author="Wall, Alison E." w:date="2017-11-27T19:39:00Z">
            <w:rPr>
              <w:w w:val="115"/>
            </w:rPr>
          </w:rPrChange>
        </w:rPr>
        <w:t>4</w:t>
      </w:r>
      <w:r w:rsidRPr="00635885">
        <w:rPr>
          <w:rFonts w:asciiTheme="minorHAnsi" w:hAnsiTheme="minorHAnsi"/>
          <w:spacing w:val="-9"/>
          <w:w w:val="115"/>
          <w:sz w:val="22"/>
          <w:szCs w:val="22"/>
          <w:rPrChange w:id="3744" w:author="Wall, Alison E." w:date="2017-11-27T19:39:00Z">
            <w:rPr>
              <w:spacing w:val="-9"/>
              <w:w w:val="115"/>
            </w:rPr>
          </w:rPrChange>
        </w:rPr>
        <w:t xml:space="preserve"> </w:t>
      </w:r>
      <w:r w:rsidRPr="00635885">
        <w:rPr>
          <w:rFonts w:asciiTheme="minorHAnsi" w:hAnsiTheme="minorHAnsi"/>
          <w:spacing w:val="-1"/>
          <w:w w:val="115"/>
          <w:sz w:val="22"/>
          <w:szCs w:val="22"/>
          <w:rPrChange w:id="3745" w:author="Wall, Alison E." w:date="2017-11-27T19:39:00Z">
            <w:rPr>
              <w:spacing w:val="-1"/>
              <w:w w:val="115"/>
            </w:rPr>
          </w:rPrChange>
        </w:rPr>
        <w:t>t</w:t>
      </w:r>
      <w:r w:rsidRPr="00635885">
        <w:rPr>
          <w:rFonts w:asciiTheme="minorHAnsi" w:hAnsiTheme="minorHAnsi"/>
          <w:w w:val="115"/>
          <w:sz w:val="22"/>
          <w:szCs w:val="22"/>
          <w:rPrChange w:id="3746" w:author="Wall, Alison E." w:date="2017-11-27T19:39:00Z">
            <w:rPr>
              <w:w w:val="115"/>
            </w:rPr>
          </w:rPrChange>
        </w:rPr>
        <w:t>o</w:t>
      </w:r>
      <w:r w:rsidRPr="00635885">
        <w:rPr>
          <w:rFonts w:asciiTheme="minorHAnsi" w:hAnsiTheme="minorHAnsi"/>
          <w:spacing w:val="-15"/>
          <w:w w:val="115"/>
          <w:sz w:val="22"/>
          <w:szCs w:val="22"/>
          <w:rPrChange w:id="3747" w:author="Wall, Alison E." w:date="2017-11-27T19:39:00Z">
            <w:rPr>
              <w:spacing w:val="-15"/>
              <w:w w:val="115"/>
            </w:rPr>
          </w:rPrChange>
        </w:rPr>
        <w:t xml:space="preserve"> </w:t>
      </w:r>
      <w:r w:rsidRPr="00635885">
        <w:rPr>
          <w:rFonts w:asciiTheme="minorHAnsi" w:hAnsiTheme="minorHAnsi"/>
          <w:w w:val="115"/>
          <w:sz w:val="22"/>
          <w:szCs w:val="22"/>
          <w:rPrChange w:id="3748" w:author="Wall, Alison E." w:date="2017-11-27T19:39:00Z">
            <w:rPr>
              <w:w w:val="115"/>
            </w:rPr>
          </w:rPrChange>
        </w:rPr>
        <w:t>2060</w:t>
      </w:r>
      <w:r w:rsidRPr="00635885">
        <w:rPr>
          <w:rFonts w:asciiTheme="minorHAnsi" w:hAnsiTheme="minorHAnsi"/>
          <w:w w:val="118"/>
          <w:sz w:val="22"/>
          <w:szCs w:val="22"/>
          <w:rPrChange w:id="3749" w:author="Wall, Alison E." w:date="2017-11-27T19:39:00Z">
            <w:rPr>
              <w:w w:val="118"/>
            </w:rPr>
          </w:rPrChange>
        </w:rPr>
        <w:t xml:space="preserve"> </w:t>
      </w:r>
      <w:r w:rsidRPr="00635885">
        <w:rPr>
          <w:rFonts w:asciiTheme="minorHAnsi" w:hAnsiTheme="minorHAnsi"/>
          <w:w w:val="110"/>
          <w:sz w:val="22"/>
          <w:szCs w:val="22"/>
          <w:rPrChange w:id="3750" w:author="Wall, Alison E." w:date="2017-11-27T19:39:00Z">
            <w:rPr>
              <w:w w:val="110"/>
            </w:rPr>
          </w:rPrChange>
        </w:rPr>
        <w:t>(</w:t>
      </w:r>
      <w:r w:rsidRPr="00635885">
        <w:rPr>
          <w:rFonts w:asciiTheme="minorHAnsi" w:hAnsiTheme="minorHAnsi"/>
          <w:spacing w:val="-3"/>
          <w:w w:val="110"/>
          <w:sz w:val="22"/>
          <w:szCs w:val="22"/>
          <w:rPrChange w:id="3751" w:author="Wall, Alison E." w:date="2017-11-27T19:39:00Z">
            <w:rPr>
              <w:spacing w:val="-3"/>
              <w:w w:val="110"/>
            </w:rPr>
          </w:rPrChange>
        </w:rPr>
        <w:t>R</w:t>
      </w:r>
      <w:r w:rsidRPr="00635885">
        <w:rPr>
          <w:rFonts w:asciiTheme="minorHAnsi" w:hAnsiTheme="minorHAnsi"/>
          <w:spacing w:val="-1"/>
          <w:w w:val="110"/>
          <w:sz w:val="22"/>
          <w:szCs w:val="22"/>
          <w:rPrChange w:id="3752" w:author="Wall, Alison E." w:date="2017-11-27T19:39:00Z">
            <w:rPr>
              <w:spacing w:val="-1"/>
              <w:w w:val="110"/>
            </w:rPr>
          </w:rPrChange>
        </w:rPr>
        <w:t>epor</w:t>
      </w:r>
      <w:r w:rsidRPr="00635885">
        <w:rPr>
          <w:rFonts w:asciiTheme="minorHAnsi" w:hAnsiTheme="minorHAnsi"/>
          <w:w w:val="110"/>
          <w:sz w:val="22"/>
          <w:szCs w:val="22"/>
          <w:rPrChange w:id="3753" w:author="Wall, Alison E." w:date="2017-11-27T19:39:00Z">
            <w:rPr>
              <w:w w:val="110"/>
            </w:rPr>
          </w:rPrChange>
        </w:rPr>
        <w:t>t</w:t>
      </w:r>
      <w:r w:rsidRPr="00635885">
        <w:rPr>
          <w:rFonts w:asciiTheme="minorHAnsi" w:hAnsiTheme="minorHAnsi"/>
          <w:spacing w:val="-9"/>
          <w:w w:val="110"/>
          <w:sz w:val="22"/>
          <w:szCs w:val="22"/>
          <w:rPrChange w:id="3754" w:author="Wall, Alison E." w:date="2017-11-27T19:39:00Z">
            <w:rPr>
              <w:spacing w:val="-9"/>
              <w:w w:val="110"/>
            </w:rPr>
          </w:rPrChange>
        </w:rPr>
        <w:t xml:space="preserve"> </w:t>
      </w:r>
      <w:proofErr w:type="gramStart"/>
      <w:r w:rsidRPr="00635885">
        <w:rPr>
          <w:rFonts w:asciiTheme="minorHAnsi" w:hAnsiTheme="minorHAnsi"/>
          <w:w w:val="110"/>
          <w:sz w:val="22"/>
          <w:szCs w:val="22"/>
          <w:rPrChange w:id="3755" w:author="Wall, Alison E." w:date="2017-11-27T19:39:00Z">
            <w:rPr>
              <w:w w:val="110"/>
            </w:rPr>
          </w:rPrChange>
        </w:rPr>
        <w:t>N</w:t>
      </w:r>
      <w:r w:rsidRPr="00635885">
        <w:rPr>
          <w:rFonts w:asciiTheme="minorHAnsi" w:hAnsiTheme="minorHAnsi"/>
          <w:spacing w:val="-5"/>
          <w:w w:val="110"/>
          <w:sz w:val="22"/>
          <w:szCs w:val="22"/>
          <w:rPrChange w:id="3756" w:author="Wall, Alison E." w:date="2017-11-27T19:39:00Z">
            <w:rPr>
              <w:spacing w:val="-5"/>
              <w:w w:val="110"/>
            </w:rPr>
          </w:rPrChange>
        </w:rPr>
        <w:t>o</w:t>
      </w:r>
      <w:proofErr w:type="gramEnd"/>
      <w:r w:rsidRPr="00635885">
        <w:rPr>
          <w:rFonts w:asciiTheme="minorHAnsi" w:hAnsiTheme="minorHAnsi"/>
          <w:w w:val="110"/>
          <w:sz w:val="22"/>
          <w:szCs w:val="22"/>
          <w:rPrChange w:id="3757" w:author="Wall, Alison E." w:date="2017-11-27T19:39:00Z">
            <w:rPr>
              <w:w w:val="110"/>
            </w:rPr>
          </w:rPrChange>
        </w:rPr>
        <w:t>.</w:t>
      </w:r>
      <w:r w:rsidRPr="00635885">
        <w:rPr>
          <w:rFonts w:asciiTheme="minorHAnsi" w:hAnsiTheme="minorHAnsi"/>
          <w:spacing w:val="-6"/>
          <w:w w:val="110"/>
          <w:sz w:val="22"/>
          <w:szCs w:val="22"/>
          <w:rPrChange w:id="3758" w:author="Wall, Alison E." w:date="2017-11-27T19:39:00Z">
            <w:rPr>
              <w:spacing w:val="-6"/>
              <w:w w:val="110"/>
            </w:rPr>
          </w:rPrChange>
        </w:rPr>
        <w:t xml:space="preserve"> </w:t>
      </w:r>
      <w:r w:rsidRPr="00635885">
        <w:rPr>
          <w:rFonts w:asciiTheme="minorHAnsi" w:hAnsiTheme="minorHAnsi"/>
          <w:spacing w:val="-2"/>
          <w:w w:val="110"/>
          <w:sz w:val="22"/>
          <w:szCs w:val="22"/>
          <w:rPrChange w:id="3759" w:author="Wall, Alison E." w:date="2017-11-27T19:39:00Z">
            <w:rPr>
              <w:spacing w:val="-2"/>
              <w:w w:val="110"/>
            </w:rPr>
          </w:rPrChange>
        </w:rPr>
        <w:t>P</w:t>
      </w:r>
      <w:r w:rsidRPr="00635885">
        <w:rPr>
          <w:rFonts w:asciiTheme="minorHAnsi" w:hAnsiTheme="minorHAnsi"/>
          <w:w w:val="110"/>
          <w:sz w:val="22"/>
          <w:szCs w:val="22"/>
          <w:rPrChange w:id="3760" w:author="Wall, Alison E." w:date="2017-11-27T19:39:00Z">
            <w:rPr>
              <w:w w:val="110"/>
            </w:rPr>
          </w:rPrChange>
        </w:rPr>
        <w:t>2</w:t>
      </w:r>
      <w:r w:rsidRPr="00635885">
        <w:rPr>
          <w:rFonts w:asciiTheme="minorHAnsi" w:hAnsiTheme="minorHAnsi"/>
          <w:spacing w:val="-2"/>
          <w:w w:val="110"/>
          <w:sz w:val="22"/>
          <w:szCs w:val="22"/>
          <w:rPrChange w:id="3761" w:author="Wall, Alison E." w:date="2017-11-27T19:39:00Z">
            <w:rPr>
              <w:spacing w:val="-2"/>
              <w:w w:val="110"/>
            </w:rPr>
          </w:rPrChange>
        </w:rPr>
        <w:t>5</w:t>
      </w:r>
      <w:r w:rsidRPr="00635885">
        <w:rPr>
          <w:rFonts w:asciiTheme="minorHAnsi" w:hAnsiTheme="minorHAnsi"/>
          <w:spacing w:val="-9"/>
          <w:w w:val="110"/>
          <w:sz w:val="22"/>
          <w:szCs w:val="22"/>
          <w:rPrChange w:id="3762" w:author="Wall, Alison E." w:date="2017-11-27T19:39:00Z">
            <w:rPr>
              <w:spacing w:val="-9"/>
              <w:w w:val="110"/>
            </w:rPr>
          </w:rPrChange>
        </w:rPr>
        <w:t>-</w:t>
      </w:r>
      <w:r w:rsidRPr="00635885">
        <w:rPr>
          <w:rFonts w:asciiTheme="minorHAnsi" w:hAnsiTheme="minorHAnsi"/>
          <w:spacing w:val="-5"/>
          <w:w w:val="110"/>
          <w:sz w:val="22"/>
          <w:szCs w:val="22"/>
          <w:rPrChange w:id="3763" w:author="Wall, Alison E." w:date="2017-11-27T19:39:00Z">
            <w:rPr>
              <w:spacing w:val="-5"/>
              <w:w w:val="110"/>
            </w:rPr>
          </w:rPrChange>
        </w:rPr>
        <w:t>1</w:t>
      </w:r>
      <w:r w:rsidRPr="00635885">
        <w:rPr>
          <w:rFonts w:asciiTheme="minorHAnsi" w:hAnsiTheme="minorHAnsi"/>
          <w:spacing w:val="-3"/>
          <w:w w:val="110"/>
          <w:sz w:val="22"/>
          <w:szCs w:val="22"/>
          <w:rPrChange w:id="3764" w:author="Wall, Alison E." w:date="2017-11-27T19:39:00Z">
            <w:rPr>
              <w:spacing w:val="-3"/>
              <w:w w:val="110"/>
            </w:rPr>
          </w:rPrChange>
        </w:rPr>
        <w:t>14</w:t>
      </w:r>
      <w:r w:rsidRPr="00635885">
        <w:rPr>
          <w:rFonts w:asciiTheme="minorHAnsi" w:hAnsiTheme="minorHAnsi"/>
          <w:spacing w:val="-4"/>
          <w:w w:val="110"/>
          <w:sz w:val="22"/>
          <w:szCs w:val="22"/>
          <w:rPrChange w:id="3765" w:author="Wall, Alison E." w:date="2017-11-27T19:39:00Z">
            <w:rPr>
              <w:spacing w:val="-4"/>
              <w:w w:val="110"/>
            </w:rPr>
          </w:rPrChange>
        </w:rPr>
        <w:t>3</w:t>
      </w:r>
      <w:r w:rsidRPr="00635885">
        <w:rPr>
          <w:rFonts w:asciiTheme="minorHAnsi" w:hAnsiTheme="minorHAnsi"/>
          <w:w w:val="110"/>
          <w:sz w:val="22"/>
          <w:szCs w:val="22"/>
          <w:rPrChange w:id="3766" w:author="Wall, Alison E." w:date="2017-11-27T19:39:00Z">
            <w:rPr>
              <w:w w:val="110"/>
            </w:rPr>
          </w:rPrChange>
        </w:rPr>
        <w:t>).</w:t>
      </w:r>
      <w:r w:rsidRPr="00635885">
        <w:rPr>
          <w:rFonts w:asciiTheme="minorHAnsi" w:hAnsiTheme="minorHAnsi"/>
          <w:spacing w:val="-6"/>
          <w:w w:val="110"/>
          <w:sz w:val="22"/>
          <w:szCs w:val="22"/>
          <w:rPrChange w:id="3767" w:author="Wall, Alison E." w:date="2017-11-27T19:39:00Z">
            <w:rPr>
              <w:spacing w:val="-6"/>
              <w:w w:val="110"/>
            </w:rPr>
          </w:rPrChange>
        </w:rPr>
        <w:t xml:space="preserve"> </w:t>
      </w:r>
      <w:r w:rsidRPr="00635885">
        <w:rPr>
          <w:rFonts w:asciiTheme="minorHAnsi" w:hAnsiTheme="minorHAnsi"/>
          <w:spacing w:val="-3"/>
          <w:w w:val="110"/>
          <w:sz w:val="22"/>
          <w:szCs w:val="22"/>
          <w:rPrChange w:id="3768" w:author="Wall, Alison E." w:date="2017-11-27T19:39:00Z">
            <w:rPr>
              <w:spacing w:val="-3"/>
              <w:w w:val="110"/>
            </w:rPr>
          </w:rPrChange>
        </w:rPr>
        <w:t>R</w:t>
      </w:r>
      <w:r w:rsidRPr="00635885">
        <w:rPr>
          <w:rFonts w:asciiTheme="minorHAnsi" w:hAnsiTheme="minorHAnsi"/>
          <w:spacing w:val="-1"/>
          <w:w w:val="110"/>
          <w:sz w:val="22"/>
          <w:szCs w:val="22"/>
          <w:rPrChange w:id="3769" w:author="Wall, Alison E." w:date="2017-11-27T19:39:00Z">
            <w:rPr>
              <w:spacing w:val="-1"/>
              <w:w w:val="110"/>
            </w:rPr>
          </w:rPrChange>
        </w:rPr>
        <w:t>et</w:t>
      </w:r>
      <w:r w:rsidRPr="00635885">
        <w:rPr>
          <w:rFonts w:asciiTheme="minorHAnsi" w:hAnsiTheme="minorHAnsi"/>
          <w:w w:val="110"/>
          <w:sz w:val="22"/>
          <w:szCs w:val="22"/>
          <w:rPrChange w:id="3770" w:author="Wall, Alison E." w:date="2017-11-27T19:39:00Z">
            <w:rPr>
              <w:w w:val="110"/>
            </w:rPr>
          </w:rPrChange>
        </w:rPr>
        <w:t>ri</w:t>
      </w:r>
      <w:r w:rsidRPr="00635885">
        <w:rPr>
          <w:rFonts w:asciiTheme="minorHAnsi" w:hAnsiTheme="minorHAnsi"/>
          <w:spacing w:val="-2"/>
          <w:w w:val="110"/>
          <w:sz w:val="22"/>
          <w:szCs w:val="22"/>
          <w:rPrChange w:id="3771" w:author="Wall, Alison E." w:date="2017-11-27T19:39:00Z">
            <w:rPr>
              <w:spacing w:val="-2"/>
              <w:w w:val="110"/>
            </w:rPr>
          </w:rPrChange>
        </w:rPr>
        <w:t>ev</w:t>
      </w:r>
      <w:r w:rsidRPr="00635885">
        <w:rPr>
          <w:rFonts w:asciiTheme="minorHAnsi" w:hAnsiTheme="minorHAnsi"/>
          <w:spacing w:val="-1"/>
          <w:w w:val="110"/>
          <w:sz w:val="22"/>
          <w:szCs w:val="22"/>
          <w:rPrChange w:id="3772" w:author="Wall, Alison E." w:date="2017-11-27T19:39:00Z">
            <w:rPr>
              <w:spacing w:val="-1"/>
              <w:w w:val="110"/>
            </w:rPr>
          </w:rPrChange>
        </w:rPr>
        <w:t>e</w:t>
      </w:r>
      <w:r w:rsidRPr="00635885">
        <w:rPr>
          <w:rFonts w:asciiTheme="minorHAnsi" w:hAnsiTheme="minorHAnsi"/>
          <w:w w:val="110"/>
          <w:sz w:val="22"/>
          <w:szCs w:val="22"/>
          <w:rPrChange w:id="3773" w:author="Wall, Alison E." w:date="2017-11-27T19:39:00Z">
            <w:rPr>
              <w:w w:val="110"/>
            </w:rPr>
          </w:rPrChange>
        </w:rPr>
        <w:t>d</w:t>
      </w:r>
      <w:r w:rsidRPr="00635885">
        <w:rPr>
          <w:rFonts w:asciiTheme="minorHAnsi" w:hAnsiTheme="minorHAnsi"/>
          <w:spacing w:val="-6"/>
          <w:w w:val="110"/>
          <w:sz w:val="22"/>
          <w:szCs w:val="22"/>
          <w:rPrChange w:id="3774" w:author="Wall, Alison E." w:date="2017-11-27T19:39:00Z">
            <w:rPr>
              <w:spacing w:val="-6"/>
              <w:w w:val="110"/>
            </w:rPr>
          </w:rPrChange>
        </w:rPr>
        <w:t xml:space="preserve"> </w:t>
      </w:r>
      <w:r w:rsidRPr="00635885">
        <w:rPr>
          <w:rFonts w:asciiTheme="minorHAnsi" w:hAnsiTheme="minorHAnsi"/>
          <w:spacing w:val="-1"/>
          <w:w w:val="110"/>
          <w:sz w:val="22"/>
          <w:szCs w:val="22"/>
          <w:rPrChange w:id="3775" w:author="Wall, Alison E." w:date="2017-11-27T19:39:00Z">
            <w:rPr>
              <w:spacing w:val="-1"/>
              <w:w w:val="110"/>
            </w:rPr>
          </w:rPrChange>
        </w:rPr>
        <w:t>f</w:t>
      </w:r>
      <w:r w:rsidRPr="00635885">
        <w:rPr>
          <w:rFonts w:asciiTheme="minorHAnsi" w:hAnsiTheme="minorHAnsi"/>
          <w:spacing w:val="-2"/>
          <w:w w:val="110"/>
          <w:sz w:val="22"/>
          <w:szCs w:val="22"/>
          <w:rPrChange w:id="3776" w:author="Wall, Alison E." w:date="2017-11-27T19:39:00Z">
            <w:rPr>
              <w:spacing w:val="-2"/>
              <w:w w:val="110"/>
            </w:rPr>
          </w:rPrChange>
        </w:rPr>
        <w:t>r</w:t>
      </w:r>
      <w:r w:rsidRPr="00635885">
        <w:rPr>
          <w:rFonts w:asciiTheme="minorHAnsi" w:hAnsiTheme="minorHAnsi"/>
          <w:spacing w:val="-1"/>
          <w:w w:val="110"/>
          <w:sz w:val="22"/>
          <w:szCs w:val="22"/>
          <w:rPrChange w:id="3777" w:author="Wall, Alison E." w:date="2017-11-27T19:39:00Z">
            <w:rPr>
              <w:spacing w:val="-1"/>
              <w:w w:val="110"/>
            </w:rPr>
          </w:rPrChange>
        </w:rPr>
        <w:t>o</w:t>
      </w:r>
      <w:r w:rsidRPr="00635885">
        <w:rPr>
          <w:rFonts w:asciiTheme="minorHAnsi" w:hAnsiTheme="minorHAnsi"/>
          <w:w w:val="110"/>
          <w:sz w:val="22"/>
          <w:szCs w:val="22"/>
          <w:rPrChange w:id="3778" w:author="Wall, Alison E." w:date="2017-11-27T19:39:00Z">
            <w:rPr>
              <w:w w:val="110"/>
            </w:rPr>
          </w:rPrChange>
        </w:rPr>
        <w:t>m</w:t>
      </w:r>
      <w:r w:rsidRPr="00635885">
        <w:rPr>
          <w:rFonts w:asciiTheme="minorHAnsi" w:hAnsiTheme="minorHAnsi"/>
          <w:w w:val="113"/>
          <w:sz w:val="22"/>
          <w:szCs w:val="22"/>
          <w:rPrChange w:id="3779" w:author="Wall, Alison E." w:date="2017-11-27T19:39:00Z">
            <w:rPr>
              <w:w w:val="113"/>
            </w:rPr>
          </w:rPrChange>
        </w:rPr>
        <w:t xml:space="preserve"> </w:t>
      </w:r>
      <w:r w:rsidRPr="00635885">
        <w:rPr>
          <w:rFonts w:asciiTheme="minorHAnsi" w:hAnsiTheme="minorHAnsi"/>
          <w:w w:val="115"/>
          <w:sz w:val="22"/>
          <w:szCs w:val="22"/>
          <w:rPrChange w:id="3780" w:author="Wall, Alison E." w:date="2017-11-27T19:39:00Z">
            <w:rPr>
              <w:w w:val="115"/>
            </w:rPr>
          </w:rPrChange>
        </w:rPr>
        <w:t>h</w:t>
      </w:r>
      <w:r w:rsidRPr="00635885">
        <w:rPr>
          <w:rFonts w:asciiTheme="minorHAnsi" w:hAnsiTheme="minorHAnsi"/>
          <w:spacing w:val="-5"/>
          <w:w w:val="115"/>
          <w:sz w:val="22"/>
          <w:szCs w:val="22"/>
          <w:rPrChange w:id="3781" w:author="Wall, Alison E." w:date="2017-11-27T19:39:00Z">
            <w:rPr>
              <w:spacing w:val="-5"/>
              <w:w w:val="115"/>
            </w:rPr>
          </w:rPrChange>
        </w:rPr>
        <w:t>t</w:t>
      </w:r>
      <w:r w:rsidRPr="00635885">
        <w:rPr>
          <w:rFonts w:asciiTheme="minorHAnsi" w:hAnsiTheme="minorHAnsi"/>
          <w:w w:val="115"/>
          <w:sz w:val="22"/>
          <w:szCs w:val="22"/>
          <w:rPrChange w:id="3782" w:author="Wall, Alison E." w:date="2017-11-27T19:39:00Z">
            <w:rPr>
              <w:w w:val="115"/>
            </w:rPr>
          </w:rPrChange>
        </w:rPr>
        <w:t>tp</w:t>
      </w:r>
      <w:r w:rsidRPr="00635885">
        <w:rPr>
          <w:rFonts w:asciiTheme="minorHAnsi" w:hAnsiTheme="minorHAnsi"/>
          <w:spacing w:val="-3"/>
          <w:w w:val="115"/>
          <w:sz w:val="22"/>
          <w:szCs w:val="22"/>
          <w:rPrChange w:id="3783" w:author="Wall, Alison E." w:date="2017-11-27T19:39:00Z">
            <w:rPr>
              <w:spacing w:val="-3"/>
              <w:w w:val="115"/>
            </w:rPr>
          </w:rPrChange>
        </w:rPr>
        <w:t>s</w:t>
      </w:r>
      <w:r w:rsidRPr="00635885">
        <w:rPr>
          <w:rFonts w:asciiTheme="minorHAnsi" w:hAnsiTheme="minorHAnsi"/>
          <w:w w:val="115"/>
          <w:sz w:val="22"/>
          <w:szCs w:val="22"/>
          <w:rPrChange w:id="3784" w:author="Wall, Alison E." w:date="2017-11-27T19:39:00Z">
            <w:rPr>
              <w:w w:val="115"/>
            </w:rPr>
          </w:rPrChange>
        </w:rPr>
        <w:t>:</w:t>
      </w:r>
      <w:r w:rsidRPr="00635885">
        <w:rPr>
          <w:rFonts w:asciiTheme="minorHAnsi" w:hAnsiTheme="minorHAnsi"/>
          <w:spacing w:val="-10"/>
          <w:w w:val="115"/>
          <w:sz w:val="22"/>
          <w:szCs w:val="22"/>
          <w:rPrChange w:id="3785" w:author="Wall, Alison E." w:date="2017-11-27T19:39:00Z">
            <w:rPr>
              <w:spacing w:val="-10"/>
              <w:w w:val="115"/>
            </w:rPr>
          </w:rPrChange>
        </w:rPr>
        <w:t>/</w:t>
      </w:r>
      <w:r w:rsidRPr="00635885">
        <w:rPr>
          <w:rFonts w:asciiTheme="minorHAnsi" w:hAnsiTheme="minorHAnsi"/>
          <w:spacing w:val="-7"/>
          <w:w w:val="115"/>
          <w:sz w:val="22"/>
          <w:szCs w:val="22"/>
          <w:rPrChange w:id="3786" w:author="Wall, Alison E." w:date="2017-11-27T19:39:00Z">
            <w:rPr>
              <w:spacing w:val="-7"/>
              <w:w w:val="115"/>
            </w:rPr>
          </w:rPrChange>
        </w:rPr>
        <w:t>/</w:t>
      </w:r>
      <w:r w:rsidRPr="00635885">
        <w:rPr>
          <w:rFonts w:asciiTheme="minorHAnsi" w:hAnsiTheme="minorHAnsi"/>
          <w:sz w:val="22"/>
          <w:szCs w:val="22"/>
          <w:rPrChange w:id="3787" w:author="Wall, Alison E." w:date="2017-11-27T19:39:00Z">
            <w:rPr/>
          </w:rPrChange>
        </w:rPr>
        <w:fldChar w:fldCharType="begin"/>
      </w:r>
      <w:r w:rsidRPr="00635885">
        <w:rPr>
          <w:rFonts w:asciiTheme="minorHAnsi" w:hAnsiTheme="minorHAnsi"/>
          <w:sz w:val="22"/>
          <w:szCs w:val="22"/>
          <w:rPrChange w:id="3788" w:author="Wall, Alison E." w:date="2017-11-27T19:39:00Z">
            <w:rPr/>
          </w:rPrChange>
        </w:rPr>
        <w:instrText xml:space="preserve"> HYPERLINK "http://www.census.gov/library/publications/2015/demo/p25-1143.html" \h </w:instrText>
      </w:r>
      <w:r w:rsidRPr="00635885">
        <w:rPr>
          <w:rFonts w:asciiTheme="minorHAnsi" w:hAnsiTheme="minorHAnsi"/>
          <w:sz w:val="22"/>
          <w:szCs w:val="22"/>
          <w:rPrChange w:id="3789" w:author="Wall, Alison E." w:date="2017-11-27T19:39:00Z">
            <w:rPr/>
          </w:rPrChange>
        </w:rPr>
        <w:fldChar w:fldCharType="separate"/>
      </w:r>
      <w:r w:rsidRPr="00635885">
        <w:rPr>
          <w:rFonts w:asciiTheme="minorHAnsi" w:hAnsiTheme="minorHAnsi"/>
          <w:w w:val="115"/>
          <w:sz w:val="22"/>
          <w:szCs w:val="22"/>
          <w:rPrChange w:id="3790" w:author="Wall, Alison E." w:date="2017-11-27T19:39:00Z">
            <w:rPr>
              <w:w w:val="115"/>
            </w:rPr>
          </w:rPrChange>
        </w:rPr>
        <w:t>ww</w:t>
      </w:r>
      <w:r w:rsidRPr="00635885">
        <w:rPr>
          <w:rFonts w:asciiTheme="minorHAnsi" w:hAnsiTheme="minorHAnsi"/>
          <w:spacing w:val="-10"/>
          <w:w w:val="115"/>
          <w:sz w:val="22"/>
          <w:szCs w:val="22"/>
          <w:rPrChange w:id="3791" w:author="Wall, Alison E." w:date="2017-11-27T19:39:00Z">
            <w:rPr>
              <w:spacing w:val="-10"/>
              <w:w w:val="115"/>
            </w:rPr>
          </w:rPrChange>
        </w:rPr>
        <w:t>w</w:t>
      </w:r>
      <w:r w:rsidRPr="00635885">
        <w:rPr>
          <w:rFonts w:asciiTheme="minorHAnsi" w:hAnsiTheme="minorHAnsi"/>
          <w:spacing w:val="-5"/>
          <w:w w:val="115"/>
          <w:sz w:val="22"/>
          <w:szCs w:val="22"/>
          <w:rPrChange w:id="3792" w:author="Wall, Alison E." w:date="2017-11-27T19:39:00Z">
            <w:rPr>
              <w:spacing w:val="-5"/>
              <w:w w:val="115"/>
            </w:rPr>
          </w:rPrChange>
        </w:rPr>
        <w:t>.</w:t>
      </w:r>
      <w:r w:rsidRPr="00635885">
        <w:rPr>
          <w:rFonts w:asciiTheme="minorHAnsi" w:hAnsiTheme="minorHAnsi"/>
          <w:w w:val="115"/>
          <w:sz w:val="22"/>
          <w:szCs w:val="22"/>
          <w:rPrChange w:id="3793" w:author="Wall, Alison E." w:date="2017-11-27T19:39:00Z">
            <w:rPr>
              <w:w w:val="115"/>
            </w:rPr>
          </w:rPrChange>
        </w:rPr>
        <w:t>censu</w:t>
      </w:r>
      <w:r w:rsidRPr="00635885">
        <w:rPr>
          <w:rFonts w:asciiTheme="minorHAnsi" w:hAnsiTheme="minorHAnsi"/>
          <w:spacing w:val="-4"/>
          <w:w w:val="115"/>
          <w:sz w:val="22"/>
          <w:szCs w:val="22"/>
          <w:rPrChange w:id="3794" w:author="Wall, Alison E." w:date="2017-11-27T19:39:00Z">
            <w:rPr>
              <w:spacing w:val="-4"/>
              <w:w w:val="115"/>
            </w:rPr>
          </w:rPrChange>
        </w:rPr>
        <w:t>s</w:t>
      </w:r>
      <w:r w:rsidRPr="00635885">
        <w:rPr>
          <w:rFonts w:asciiTheme="minorHAnsi" w:hAnsiTheme="minorHAnsi"/>
          <w:spacing w:val="-2"/>
          <w:w w:val="115"/>
          <w:sz w:val="22"/>
          <w:szCs w:val="22"/>
          <w:rPrChange w:id="3795" w:author="Wall, Alison E." w:date="2017-11-27T19:39:00Z">
            <w:rPr>
              <w:spacing w:val="-2"/>
              <w:w w:val="115"/>
            </w:rPr>
          </w:rPrChange>
        </w:rPr>
        <w:t>.</w:t>
      </w:r>
      <w:r w:rsidRPr="00635885">
        <w:rPr>
          <w:rFonts w:asciiTheme="minorHAnsi" w:hAnsiTheme="minorHAnsi"/>
          <w:spacing w:val="-3"/>
          <w:w w:val="115"/>
          <w:sz w:val="22"/>
          <w:szCs w:val="22"/>
          <w:rPrChange w:id="3796" w:author="Wall, Alison E." w:date="2017-11-27T19:39:00Z">
            <w:rPr>
              <w:spacing w:val="-3"/>
              <w:w w:val="115"/>
            </w:rPr>
          </w:rPrChange>
        </w:rPr>
        <w:t>g</w:t>
      </w:r>
      <w:r w:rsidRPr="00635885">
        <w:rPr>
          <w:rFonts w:asciiTheme="minorHAnsi" w:hAnsiTheme="minorHAnsi"/>
          <w:spacing w:val="-2"/>
          <w:w w:val="115"/>
          <w:sz w:val="22"/>
          <w:szCs w:val="22"/>
          <w:rPrChange w:id="3797" w:author="Wall, Alison E." w:date="2017-11-27T19:39:00Z">
            <w:rPr>
              <w:spacing w:val="-2"/>
              <w:w w:val="115"/>
            </w:rPr>
          </w:rPrChange>
        </w:rPr>
        <w:t>o</w:t>
      </w:r>
      <w:r w:rsidRPr="00635885">
        <w:rPr>
          <w:rFonts w:asciiTheme="minorHAnsi" w:hAnsiTheme="minorHAnsi"/>
          <w:spacing w:val="-6"/>
          <w:w w:val="115"/>
          <w:sz w:val="22"/>
          <w:szCs w:val="22"/>
          <w:rPrChange w:id="3798" w:author="Wall, Alison E." w:date="2017-11-27T19:39:00Z">
            <w:rPr>
              <w:spacing w:val="-6"/>
              <w:w w:val="115"/>
            </w:rPr>
          </w:rPrChange>
        </w:rPr>
        <w:t>v</w:t>
      </w:r>
      <w:r w:rsidRPr="00635885">
        <w:rPr>
          <w:rFonts w:asciiTheme="minorHAnsi" w:hAnsiTheme="minorHAnsi"/>
          <w:w w:val="115"/>
          <w:sz w:val="22"/>
          <w:szCs w:val="22"/>
          <w:rPrChange w:id="3799" w:author="Wall, Alison E." w:date="2017-11-27T19:39:00Z">
            <w:rPr>
              <w:w w:val="115"/>
            </w:rPr>
          </w:rPrChange>
        </w:rPr>
        <w:t>/lib</w:t>
      </w:r>
      <w:r w:rsidRPr="00635885">
        <w:rPr>
          <w:rFonts w:asciiTheme="minorHAnsi" w:hAnsiTheme="minorHAnsi"/>
          <w:spacing w:val="-3"/>
          <w:w w:val="115"/>
          <w:sz w:val="22"/>
          <w:szCs w:val="22"/>
          <w:rPrChange w:id="3800" w:author="Wall, Alison E." w:date="2017-11-27T19:39:00Z">
            <w:rPr>
              <w:spacing w:val="-3"/>
              <w:w w:val="115"/>
            </w:rPr>
          </w:rPrChange>
        </w:rPr>
        <w:t>r</w:t>
      </w:r>
      <w:r w:rsidRPr="00635885">
        <w:rPr>
          <w:rFonts w:asciiTheme="minorHAnsi" w:hAnsiTheme="minorHAnsi"/>
          <w:w w:val="115"/>
          <w:sz w:val="22"/>
          <w:szCs w:val="22"/>
          <w:rPrChange w:id="3801" w:author="Wall, Alison E." w:date="2017-11-27T19:39:00Z">
            <w:rPr>
              <w:w w:val="115"/>
            </w:rPr>
          </w:rPrChange>
        </w:rPr>
        <w:t>a</w:t>
      </w:r>
      <w:r w:rsidRPr="00635885">
        <w:rPr>
          <w:rFonts w:asciiTheme="minorHAnsi" w:hAnsiTheme="minorHAnsi"/>
          <w:spacing w:val="-4"/>
          <w:w w:val="115"/>
          <w:sz w:val="22"/>
          <w:szCs w:val="22"/>
          <w:rPrChange w:id="3802" w:author="Wall, Alison E." w:date="2017-11-27T19:39:00Z">
            <w:rPr>
              <w:spacing w:val="-4"/>
              <w:w w:val="115"/>
            </w:rPr>
          </w:rPrChange>
        </w:rPr>
        <w:t>r</w:t>
      </w:r>
      <w:r w:rsidRPr="00635885">
        <w:rPr>
          <w:rFonts w:asciiTheme="minorHAnsi" w:hAnsiTheme="minorHAnsi"/>
          <w:spacing w:val="-6"/>
          <w:w w:val="115"/>
          <w:sz w:val="22"/>
          <w:szCs w:val="22"/>
          <w:rPrChange w:id="3803" w:author="Wall, Alison E." w:date="2017-11-27T19:39:00Z">
            <w:rPr>
              <w:spacing w:val="-6"/>
              <w:w w:val="115"/>
            </w:rPr>
          </w:rPrChange>
        </w:rPr>
        <w:t>y</w:t>
      </w:r>
      <w:r w:rsidRPr="00635885">
        <w:rPr>
          <w:rFonts w:asciiTheme="minorHAnsi" w:hAnsiTheme="minorHAnsi"/>
          <w:spacing w:val="-3"/>
          <w:w w:val="115"/>
          <w:sz w:val="22"/>
          <w:szCs w:val="22"/>
          <w:rPrChange w:id="3804" w:author="Wall, Alison E." w:date="2017-11-27T19:39:00Z">
            <w:rPr>
              <w:spacing w:val="-3"/>
              <w:w w:val="115"/>
            </w:rPr>
          </w:rPrChange>
        </w:rPr>
        <w:t>/</w:t>
      </w:r>
      <w:r w:rsidRPr="00635885">
        <w:rPr>
          <w:rFonts w:asciiTheme="minorHAnsi" w:hAnsiTheme="minorHAnsi"/>
          <w:w w:val="115"/>
          <w:sz w:val="22"/>
          <w:szCs w:val="22"/>
          <w:rPrChange w:id="3805" w:author="Wall, Alison E." w:date="2017-11-27T19:39:00Z">
            <w:rPr>
              <w:w w:val="115"/>
            </w:rPr>
          </w:rPrChange>
        </w:rPr>
        <w:t>public</w:t>
      </w:r>
      <w:r w:rsidRPr="00635885">
        <w:rPr>
          <w:rFonts w:asciiTheme="minorHAnsi" w:hAnsiTheme="minorHAnsi"/>
          <w:spacing w:val="-2"/>
          <w:w w:val="115"/>
          <w:sz w:val="22"/>
          <w:szCs w:val="22"/>
          <w:rPrChange w:id="3806" w:author="Wall, Alison E." w:date="2017-11-27T19:39:00Z">
            <w:rPr>
              <w:spacing w:val="-2"/>
              <w:w w:val="115"/>
            </w:rPr>
          </w:rPrChange>
        </w:rPr>
        <w:t>a</w:t>
      </w:r>
      <w:r w:rsidRPr="00635885">
        <w:rPr>
          <w:rFonts w:asciiTheme="minorHAnsi" w:hAnsiTheme="minorHAnsi"/>
          <w:w w:val="115"/>
          <w:sz w:val="22"/>
          <w:szCs w:val="22"/>
          <w:rPrChange w:id="3807" w:author="Wall, Alison E." w:date="2017-11-27T19:39:00Z">
            <w:rPr>
              <w:w w:val="115"/>
            </w:rPr>
          </w:rPrChange>
        </w:rPr>
        <w:t>tions</w:t>
      </w:r>
      <w:r w:rsidRPr="00635885">
        <w:rPr>
          <w:rFonts w:asciiTheme="minorHAnsi" w:hAnsiTheme="minorHAnsi"/>
          <w:spacing w:val="-3"/>
          <w:w w:val="115"/>
          <w:sz w:val="22"/>
          <w:szCs w:val="22"/>
          <w:rPrChange w:id="3808" w:author="Wall, Alison E." w:date="2017-11-27T19:39:00Z">
            <w:rPr>
              <w:spacing w:val="-3"/>
              <w:w w:val="115"/>
            </w:rPr>
          </w:rPrChange>
        </w:rPr>
        <w:t>/</w:t>
      </w:r>
      <w:r w:rsidRPr="00635885">
        <w:rPr>
          <w:rFonts w:asciiTheme="minorHAnsi" w:hAnsiTheme="minorHAnsi"/>
          <w:w w:val="115"/>
          <w:sz w:val="22"/>
          <w:szCs w:val="22"/>
          <w:rPrChange w:id="3809" w:author="Wall, Alison E." w:date="2017-11-27T19:39:00Z">
            <w:rPr>
              <w:w w:val="115"/>
            </w:rPr>
          </w:rPrChange>
        </w:rPr>
        <w:t>2</w:t>
      </w:r>
      <w:r w:rsidRPr="00635885">
        <w:rPr>
          <w:rFonts w:asciiTheme="minorHAnsi" w:hAnsiTheme="minorHAnsi"/>
          <w:spacing w:val="-2"/>
          <w:w w:val="115"/>
          <w:sz w:val="22"/>
          <w:szCs w:val="22"/>
          <w:rPrChange w:id="3810" w:author="Wall, Alison E." w:date="2017-11-27T19:39:00Z">
            <w:rPr>
              <w:spacing w:val="-2"/>
              <w:w w:val="115"/>
            </w:rPr>
          </w:rPrChange>
        </w:rPr>
        <w:t>0</w:t>
      </w:r>
      <w:r w:rsidRPr="00635885">
        <w:rPr>
          <w:rFonts w:asciiTheme="minorHAnsi" w:hAnsiTheme="minorHAnsi"/>
          <w:w w:val="115"/>
          <w:sz w:val="22"/>
          <w:szCs w:val="22"/>
          <w:rPrChange w:id="3811" w:author="Wall, Alison E." w:date="2017-11-27T19:39:00Z">
            <w:rPr>
              <w:w w:val="115"/>
            </w:rPr>
          </w:rPrChange>
        </w:rPr>
        <w:t>15</w:t>
      </w:r>
      <w:r w:rsidRPr="00635885">
        <w:rPr>
          <w:rFonts w:asciiTheme="minorHAnsi" w:hAnsiTheme="minorHAnsi"/>
          <w:spacing w:val="-9"/>
          <w:w w:val="115"/>
          <w:sz w:val="22"/>
          <w:szCs w:val="22"/>
          <w:rPrChange w:id="3812" w:author="Wall, Alison E." w:date="2017-11-27T19:39:00Z">
            <w:rPr>
              <w:spacing w:val="-9"/>
              <w:w w:val="115"/>
            </w:rPr>
          </w:rPrChange>
        </w:rPr>
        <w:t>/</w:t>
      </w:r>
      <w:r w:rsidRPr="00635885">
        <w:rPr>
          <w:rFonts w:asciiTheme="minorHAnsi" w:hAnsiTheme="minorHAnsi"/>
          <w:w w:val="115"/>
          <w:sz w:val="22"/>
          <w:szCs w:val="22"/>
          <w:rPrChange w:id="3813" w:author="Wall, Alison E." w:date="2017-11-27T19:39:00Z">
            <w:rPr>
              <w:w w:val="115"/>
            </w:rPr>
          </w:rPrChange>
        </w:rPr>
        <w:t>dem</w:t>
      </w:r>
      <w:r w:rsidRPr="00635885">
        <w:rPr>
          <w:rFonts w:asciiTheme="minorHAnsi" w:hAnsiTheme="minorHAnsi"/>
          <w:spacing w:val="-4"/>
          <w:w w:val="115"/>
          <w:sz w:val="22"/>
          <w:szCs w:val="22"/>
          <w:rPrChange w:id="3814" w:author="Wall, Alison E." w:date="2017-11-27T19:39:00Z">
            <w:rPr>
              <w:spacing w:val="-4"/>
              <w:w w:val="115"/>
            </w:rPr>
          </w:rPrChange>
        </w:rPr>
        <w:t>o</w:t>
      </w:r>
      <w:r w:rsidRPr="00635885">
        <w:rPr>
          <w:rFonts w:asciiTheme="minorHAnsi" w:hAnsiTheme="minorHAnsi"/>
          <w:spacing w:val="-3"/>
          <w:w w:val="115"/>
          <w:sz w:val="22"/>
          <w:szCs w:val="22"/>
          <w:rPrChange w:id="3815" w:author="Wall, Alison E." w:date="2017-11-27T19:39:00Z">
            <w:rPr>
              <w:spacing w:val="-3"/>
              <w:w w:val="115"/>
            </w:rPr>
          </w:rPrChange>
        </w:rPr>
        <w:t>/</w:t>
      </w:r>
      <w:r w:rsidRPr="00635885">
        <w:rPr>
          <w:rFonts w:asciiTheme="minorHAnsi" w:hAnsiTheme="minorHAnsi"/>
          <w:w w:val="115"/>
          <w:sz w:val="22"/>
          <w:szCs w:val="22"/>
          <w:rPrChange w:id="3816" w:author="Wall, Alison E." w:date="2017-11-27T19:39:00Z">
            <w:rPr>
              <w:w w:val="115"/>
            </w:rPr>
          </w:rPrChange>
        </w:rPr>
        <w:t>p25</w:t>
      </w:r>
      <w:r w:rsidRPr="00635885">
        <w:rPr>
          <w:rFonts w:asciiTheme="minorHAnsi" w:hAnsiTheme="minorHAnsi"/>
          <w:spacing w:val="-12"/>
          <w:w w:val="115"/>
          <w:sz w:val="22"/>
          <w:szCs w:val="22"/>
          <w:rPrChange w:id="3817" w:author="Wall, Alison E." w:date="2017-11-27T19:39:00Z">
            <w:rPr>
              <w:spacing w:val="-12"/>
              <w:w w:val="115"/>
            </w:rPr>
          </w:rPrChange>
        </w:rPr>
        <w:t>-</w:t>
      </w:r>
      <w:r w:rsidRPr="00635885">
        <w:rPr>
          <w:rFonts w:asciiTheme="minorHAnsi" w:hAnsiTheme="minorHAnsi"/>
          <w:spacing w:val="-5"/>
          <w:w w:val="115"/>
          <w:sz w:val="22"/>
          <w:szCs w:val="22"/>
          <w:rPrChange w:id="3818" w:author="Wall, Alison E." w:date="2017-11-27T19:39:00Z">
            <w:rPr>
              <w:spacing w:val="-5"/>
              <w:w w:val="115"/>
            </w:rPr>
          </w:rPrChange>
        </w:rPr>
        <w:t>1</w:t>
      </w:r>
      <w:r w:rsidRPr="00635885">
        <w:rPr>
          <w:rFonts w:asciiTheme="minorHAnsi" w:hAnsiTheme="minorHAnsi"/>
          <w:spacing w:val="-3"/>
          <w:w w:val="115"/>
          <w:sz w:val="22"/>
          <w:szCs w:val="22"/>
          <w:rPrChange w:id="3819" w:author="Wall, Alison E." w:date="2017-11-27T19:39:00Z">
            <w:rPr>
              <w:spacing w:val="-3"/>
              <w:w w:val="115"/>
            </w:rPr>
          </w:rPrChange>
        </w:rPr>
        <w:t>14</w:t>
      </w:r>
      <w:r w:rsidRPr="00635885">
        <w:rPr>
          <w:rFonts w:asciiTheme="minorHAnsi" w:hAnsiTheme="minorHAnsi"/>
          <w:spacing w:val="-8"/>
          <w:w w:val="115"/>
          <w:sz w:val="22"/>
          <w:szCs w:val="22"/>
          <w:rPrChange w:id="3820" w:author="Wall, Alison E." w:date="2017-11-27T19:39:00Z">
            <w:rPr>
              <w:spacing w:val="-8"/>
              <w:w w:val="115"/>
            </w:rPr>
          </w:rPrChange>
        </w:rPr>
        <w:t>3</w:t>
      </w:r>
      <w:r w:rsidRPr="00635885">
        <w:rPr>
          <w:rFonts w:asciiTheme="minorHAnsi" w:hAnsiTheme="minorHAnsi"/>
          <w:w w:val="115"/>
          <w:sz w:val="22"/>
          <w:szCs w:val="22"/>
          <w:rPrChange w:id="3821" w:author="Wall, Alison E." w:date="2017-11-27T19:39:00Z">
            <w:rPr>
              <w:w w:val="115"/>
            </w:rPr>
          </w:rPrChange>
        </w:rPr>
        <w:t>.html</w:t>
      </w:r>
      <w:r w:rsidRPr="00635885">
        <w:rPr>
          <w:rFonts w:asciiTheme="minorHAnsi" w:hAnsiTheme="minorHAnsi"/>
          <w:w w:val="115"/>
          <w:sz w:val="22"/>
          <w:szCs w:val="22"/>
          <w:rPrChange w:id="3822" w:author="Wall, Alison E." w:date="2017-11-27T19:39:00Z">
            <w:rPr>
              <w:w w:val="115"/>
            </w:rPr>
          </w:rPrChange>
        </w:rPr>
        <w:fldChar w:fldCharType="end"/>
      </w:r>
    </w:p>
    <w:p w14:paraId="2ED7278A" w14:textId="77777777" w:rsidR="00EF764E" w:rsidRPr="00635885" w:rsidRDefault="0011099E">
      <w:pPr>
        <w:pStyle w:val="BodyText"/>
        <w:spacing w:before="3" w:line="351" w:lineRule="auto"/>
        <w:ind w:right="1103" w:firstLine="215"/>
        <w:rPr>
          <w:rFonts w:asciiTheme="minorHAnsi" w:hAnsiTheme="minorHAnsi"/>
          <w:sz w:val="22"/>
          <w:szCs w:val="22"/>
          <w:rPrChange w:id="3823" w:author="Wall, Alison E." w:date="2017-11-27T19:39:00Z">
            <w:rPr/>
          </w:rPrChange>
        </w:rPr>
      </w:pPr>
      <w:proofErr w:type="spellStart"/>
      <w:r w:rsidRPr="00635885">
        <w:rPr>
          <w:rFonts w:asciiTheme="minorHAnsi" w:hAnsiTheme="minorHAnsi"/>
          <w:spacing w:val="-7"/>
          <w:w w:val="115"/>
          <w:sz w:val="22"/>
          <w:szCs w:val="22"/>
          <w:rPrChange w:id="3824" w:author="Wall, Alison E." w:date="2017-11-27T19:39:00Z">
            <w:rPr>
              <w:spacing w:val="-7"/>
              <w:w w:val="115"/>
            </w:rPr>
          </w:rPrChange>
        </w:rPr>
        <w:t>T</w:t>
      </w:r>
      <w:r w:rsidRPr="00635885">
        <w:rPr>
          <w:rFonts w:asciiTheme="minorHAnsi" w:hAnsiTheme="minorHAnsi"/>
          <w:spacing w:val="-2"/>
          <w:w w:val="115"/>
          <w:sz w:val="22"/>
          <w:szCs w:val="22"/>
          <w:rPrChange w:id="3825" w:author="Wall, Alison E." w:date="2017-11-27T19:39:00Z">
            <w:rPr>
              <w:spacing w:val="-2"/>
              <w:w w:val="115"/>
            </w:rPr>
          </w:rPrChange>
        </w:rPr>
        <w:t>ak</w:t>
      </w:r>
      <w:r w:rsidRPr="00635885">
        <w:rPr>
          <w:rFonts w:asciiTheme="minorHAnsi" w:hAnsiTheme="minorHAnsi"/>
          <w:w w:val="115"/>
          <w:sz w:val="22"/>
          <w:szCs w:val="22"/>
          <w:rPrChange w:id="3826" w:author="Wall, Alison E." w:date="2017-11-27T19:39:00Z">
            <w:rPr>
              <w:w w:val="115"/>
            </w:rPr>
          </w:rPrChange>
        </w:rPr>
        <w:t>a</w:t>
      </w:r>
      <w:r w:rsidRPr="00635885">
        <w:rPr>
          <w:rFonts w:asciiTheme="minorHAnsi" w:hAnsiTheme="minorHAnsi"/>
          <w:spacing w:val="-1"/>
          <w:w w:val="115"/>
          <w:sz w:val="22"/>
          <w:szCs w:val="22"/>
          <w:rPrChange w:id="3827" w:author="Wall, Alison E." w:date="2017-11-27T19:39:00Z">
            <w:rPr>
              <w:spacing w:val="-1"/>
              <w:w w:val="115"/>
            </w:rPr>
          </w:rPrChange>
        </w:rPr>
        <w:t>k</w:t>
      </w:r>
      <w:r w:rsidRPr="00635885">
        <w:rPr>
          <w:rFonts w:asciiTheme="minorHAnsi" w:hAnsiTheme="minorHAnsi"/>
          <w:w w:val="115"/>
          <w:sz w:val="22"/>
          <w:szCs w:val="22"/>
          <w:rPrChange w:id="3828" w:author="Wall, Alison E." w:date="2017-11-27T19:39:00Z">
            <w:rPr>
              <w:w w:val="115"/>
            </w:rPr>
          </w:rPrChange>
        </w:rPr>
        <w:t>i</w:t>
      </w:r>
      <w:proofErr w:type="spellEnd"/>
      <w:r w:rsidRPr="00635885">
        <w:rPr>
          <w:rFonts w:asciiTheme="minorHAnsi" w:hAnsiTheme="minorHAnsi"/>
          <w:w w:val="115"/>
          <w:sz w:val="22"/>
          <w:szCs w:val="22"/>
          <w:rPrChange w:id="3829" w:author="Wall, Alison E." w:date="2017-11-27T19:39:00Z">
            <w:rPr>
              <w:w w:val="115"/>
            </w:rPr>
          </w:rPrChange>
        </w:rPr>
        <w:t>,</w:t>
      </w:r>
      <w:r w:rsidRPr="00635885">
        <w:rPr>
          <w:rFonts w:asciiTheme="minorHAnsi" w:hAnsiTheme="minorHAnsi"/>
          <w:spacing w:val="-16"/>
          <w:w w:val="115"/>
          <w:sz w:val="22"/>
          <w:szCs w:val="22"/>
          <w:rPrChange w:id="3830" w:author="Wall, Alison E." w:date="2017-11-27T19:39:00Z">
            <w:rPr>
              <w:spacing w:val="-16"/>
              <w:w w:val="115"/>
            </w:rPr>
          </w:rPrChange>
        </w:rPr>
        <w:t xml:space="preserve"> </w:t>
      </w:r>
      <w:r w:rsidRPr="00635885">
        <w:rPr>
          <w:rFonts w:asciiTheme="minorHAnsi" w:hAnsiTheme="minorHAnsi"/>
          <w:spacing w:val="-3"/>
          <w:w w:val="115"/>
          <w:sz w:val="22"/>
          <w:szCs w:val="22"/>
          <w:rPrChange w:id="3831" w:author="Wall, Alison E." w:date="2017-11-27T19:39:00Z">
            <w:rPr>
              <w:spacing w:val="-3"/>
              <w:w w:val="115"/>
            </w:rPr>
          </w:rPrChange>
        </w:rPr>
        <w:t>R</w:t>
      </w:r>
      <w:r w:rsidRPr="00635885">
        <w:rPr>
          <w:rFonts w:asciiTheme="minorHAnsi" w:hAnsiTheme="minorHAnsi"/>
          <w:w w:val="115"/>
          <w:sz w:val="22"/>
          <w:szCs w:val="22"/>
          <w:rPrChange w:id="3832" w:author="Wall, Alison E." w:date="2017-11-27T19:39:00Z">
            <w:rPr>
              <w:w w:val="115"/>
            </w:rPr>
          </w:rPrChange>
        </w:rPr>
        <w:t>.</w:t>
      </w:r>
      <w:r w:rsidRPr="00635885">
        <w:rPr>
          <w:rFonts w:asciiTheme="minorHAnsi" w:hAnsiTheme="minorHAnsi"/>
          <w:spacing w:val="-16"/>
          <w:w w:val="115"/>
          <w:sz w:val="22"/>
          <w:szCs w:val="22"/>
          <w:rPrChange w:id="3833" w:author="Wall, Alison E." w:date="2017-11-27T19:39:00Z">
            <w:rPr>
              <w:spacing w:val="-16"/>
              <w:w w:val="115"/>
            </w:rPr>
          </w:rPrChange>
        </w:rPr>
        <w:t xml:space="preserve"> </w:t>
      </w:r>
      <w:r w:rsidRPr="00635885">
        <w:rPr>
          <w:rFonts w:asciiTheme="minorHAnsi" w:hAnsiTheme="minorHAnsi"/>
          <w:spacing w:val="-19"/>
          <w:w w:val="115"/>
          <w:sz w:val="22"/>
          <w:szCs w:val="22"/>
          <w:rPrChange w:id="3834" w:author="Wall, Alison E." w:date="2017-11-27T19:39:00Z">
            <w:rPr>
              <w:spacing w:val="-19"/>
              <w:w w:val="115"/>
            </w:rPr>
          </w:rPrChange>
        </w:rPr>
        <w:t>T</w:t>
      </w:r>
      <w:r w:rsidRPr="00635885">
        <w:rPr>
          <w:rFonts w:asciiTheme="minorHAnsi" w:hAnsiTheme="minorHAnsi"/>
          <w:w w:val="115"/>
          <w:sz w:val="22"/>
          <w:szCs w:val="22"/>
          <w:rPrChange w:id="3835" w:author="Wall, Alison E." w:date="2017-11-27T19:39:00Z">
            <w:rPr>
              <w:w w:val="115"/>
            </w:rPr>
          </w:rPrChange>
        </w:rPr>
        <w:t>.</w:t>
      </w:r>
      <w:r w:rsidRPr="00635885">
        <w:rPr>
          <w:rFonts w:asciiTheme="minorHAnsi" w:hAnsiTheme="minorHAnsi"/>
          <w:spacing w:val="-16"/>
          <w:w w:val="115"/>
          <w:sz w:val="22"/>
          <w:szCs w:val="22"/>
          <w:rPrChange w:id="3836" w:author="Wall, Alison E." w:date="2017-11-27T19:39:00Z">
            <w:rPr>
              <w:spacing w:val="-16"/>
              <w:w w:val="115"/>
            </w:rPr>
          </w:rPrChange>
        </w:rPr>
        <w:t xml:space="preserve"> </w:t>
      </w:r>
      <w:r w:rsidRPr="00635885">
        <w:rPr>
          <w:rFonts w:asciiTheme="minorHAnsi" w:hAnsiTheme="minorHAnsi"/>
          <w:spacing w:val="-4"/>
          <w:w w:val="115"/>
          <w:sz w:val="22"/>
          <w:szCs w:val="22"/>
          <w:rPrChange w:id="3837" w:author="Wall, Alison E." w:date="2017-11-27T19:39:00Z">
            <w:rPr>
              <w:spacing w:val="-4"/>
              <w:w w:val="115"/>
            </w:rPr>
          </w:rPrChange>
        </w:rPr>
        <w:t>(</w:t>
      </w:r>
      <w:r w:rsidRPr="00635885">
        <w:rPr>
          <w:rFonts w:asciiTheme="minorHAnsi" w:hAnsiTheme="minorHAnsi"/>
          <w:w w:val="115"/>
          <w:sz w:val="22"/>
          <w:szCs w:val="22"/>
          <w:rPrChange w:id="3838" w:author="Wall, Alison E." w:date="2017-11-27T19:39:00Z">
            <w:rPr>
              <w:w w:val="115"/>
            </w:rPr>
          </w:rPrChange>
        </w:rPr>
        <w:t>200</w:t>
      </w:r>
      <w:r w:rsidRPr="00635885">
        <w:rPr>
          <w:rFonts w:asciiTheme="minorHAnsi" w:hAnsiTheme="minorHAnsi"/>
          <w:spacing w:val="-4"/>
          <w:w w:val="115"/>
          <w:sz w:val="22"/>
          <w:szCs w:val="22"/>
          <w:rPrChange w:id="3839" w:author="Wall, Alison E." w:date="2017-11-27T19:39:00Z">
            <w:rPr>
              <w:spacing w:val="-4"/>
              <w:w w:val="115"/>
            </w:rPr>
          </w:rPrChange>
        </w:rPr>
        <w:t>2</w:t>
      </w:r>
      <w:r w:rsidRPr="00635885">
        <w:rPr>
          <w:rFonts w:asciiTheme="minorHAnsi" w:hAnsiTheme="minorHAnsi"/>
          <w:spacing w:val="-2"/>
          <w:w w:val="115"/>
          <w:sz w:val="22"/>
          <w:szCs w:val="22"/>
          <w:rPrChange w:id="3840" w:author="Wall, Alison E." w:date="2017-11-27T19:39:00Z">
            <w:rPr>
              <w:spacing w:val="-2"/>
              <w:w w:val="115"/>
            </w:rPr>
          </w:rPrChange>
        </w:rPr>
        <w:t>)</w:t>
      </w:r>
      <w:r w:rsidRPr="00635885">
        <w:rPr>
          <w:rFonts w:asciiTheme="minorHAnsi" w:hAnsiTheme="minorHAnsi"/>
          <w:w w:val="115"/>
          <w:sz w:val="22"/>
          <w:szCs w:val="22"/>
          <w:rPrChange w:id="3841" w:author="Wall, Alison E." w:date="2017-11-27T19:39:00Z">
            <w:rPr>
              <w:w w:val="115"/>
            </w:rPr>
          </w:rPrChange>
        </w:rPr>
        <w:t>.</w:t>
      </w:r>
      <w:r w:rsidRPr="00635885">
        <w:rPr>
          <w:rFonts w:asciiTheme="minorHAnsi" w:hAnsiTheme="minorHAnsi"/>
          <w:spacing w:val="-16"/>
          <w:w w:val="115"/>
          <w:sz w:val="22"/>
          <w:szCs w:val="22"/>
          <w:rPrChange w:id="3842" w:author="Wall, Alison E." w:date="2017-11-27T19:39:00Z">
            <w:rPr>
              <w:spacing w:val="-16"/>
              <w:w w:val="115"/>
            </w:rPr>
          </w:rPrChange>
        </w:rPr>
        <w:t xml:space="preserve"> </w:t>
      </w:r>
      <w:r w:rsidRPr="00635885">
        <w:rPr>
          <w:rFonts w:asciiTheme="minorHAnsi" w:hAnsiTheme="minorHAnsi"/>
          <w:w w:val="115"/>
          <w:sz w:val="22"/>
          <w:szCs w:val="22"/>
          <w:rPrChange w:id="3843" w:author="Wall, Alison E." w:date="2017-11-27T19:39:00Z">
            <w:rPr>
              <w:w w:val="115"/>
            </w:rPr>
          </w:rPrChange>
        </w:rPr>
        <w:t>Deb</w:t>
      </w:r>
      <w:r w:rsidRPr="00635885">
        <w:rPr>
          <w:rFonts w:asciiTheme="minorHAnsi" w:hAnsiTheme="minorHAnsi"/>
          <w:spacing w:val="-2"/>
          <w:w w:val="115"/>
          <w:sz w:val="22"/>
          <w:szCs w:val="22"/>
          <w:rPrChange w:id="3844" w:author="Wall, Alison E." w:date="2017-11-27T19:39:00Z">
            <w:rPr>
              <w:spacing w:val="-2"/>
              <w:w w:val="115"/>
            </w:rPr>
          </w:rPrChange>
        </w:rPr>
        <w:t>a</w:t>
      </w:r>
      <w:r w:rsidRPr="00635885">
        <w:rPr>
          <w:rFonts w:asciiTheme="minorHAnsi" w:hAnsiTheme="minorHAnsi"/>
          <w:w w:val="115"/>
          <w:sz w:val="22"/>
          <w:szCs w:val="22"/>
          <w:rPrChange w:id="3845" w:author="Wall, Alison E." w:date="2017-11-27T19:39:00Z">
            <w:rPr>
              <w:w w:val="115"/>
            </w:rPr>
          </w:rPrChange>
        </w:rPr>
        <w:t>ting</w:t>
      </w:r>
      <w:r w:rsidRPr="00635885">
        <w:rPr>
          <w:rFonts w:asciiTheme="minorHAnsi" w:hAnsiTheme="minorHAnsi"/>
          <w:spacing w:val="-16"/>
          <w:w w:val="115"/>
          <w:sz w:val="22"/>
          <w:szCs w:val="22"/>
          <w:rPrChange w:id="3846" w:author="Wall, Alison E." w:date="2017-11-27T19:39:00Z">
            <w:rPr>
              <w:spacing w:val="-16"/>
              <w:w w:val="115"/>
            </w:rPr>
          </w:rPrChange>
        </w:rPr>
        <w:t xml:space="preserve"> </w:t>
      </w:r>
      <w:r w:rsidRPr="00635885">
        <w:rPr>
          <w:rFonts w:asciiTheme="minorHAnsi" w:hAnsiTheme="minorHAnsi"/>
          <w:w w:val="115"/>
          <w:sz w:val="22"/>
          <w:szCs w:val="22"/>
          <w:rPrChange w:id="3847" w:author="Wall, Alison E." w:date="2017-11-27T19:39:00Z">
            <w:rPr>
              <w:w w:val="115"/>
            </w:rPr>
          </w:rPrChange>
        </w:rPr>
        <w:t>di</w:t>
      </w:r>
      <w:r w:rsidRPr="00635885">
        <w:rPr>
          <w:rFonts w:asciiTheme="minorHAnsi" w:hAnsiTheme="minorHAnsi"/>
          <w:spacing w:val="-3"/>
          <w:w w:val="115"/>
          <w:sz w:val="22"/>
          <w:szCs w:val="22"/>
          <w:rPrChange w:id="3848" w:author="Wall, Alison E." w:date="2017-11-27T19:39:00Z">
            <w:rPr>
              <w:spacing w:val="-3"/>
              <w:w w:val="115"/>
            </w:rPr>
          </w:rPrChange>
        </w:rPr>
        <w:t>v</w:t>
      </w:r>
      <w:r w:rsidRPr="00635885">
        <w:rPr>
          <w:rFonts w:asciiTheme="minorHAnsi" w:hAnsiTheme="minorHAnsi"/>
          <w:w w:val="115"/>
          <w:sz w:val="22"/>
          <w:szCs w:val="22"/>
          <w:rPrChange w:id="3849" w:author="Wall, Alison E." w:date="2017-11-27T19:39:00Z">
            <w:rPr>
              <w:w w:val="115"/>
            </w:rPr>
          </w:rPrChange>
        </w:rPr>
        <w:t>e</w:t>
      </w:r>
      <w:r w:rsidRPr="00635885">
        <w:rPr>
          <w:rFonts w:asciiTheme="minorHAnsi" w:hAnsiTheme="minorHAnsi"/>
          <w:spacing w:val="-2"/>
          <w:w w:val="115"/>
          <w:sz w:val="22"/>
          <w:szCs w:val="22"/>
          <w:rPrChange w:id="3850" w:author="Wall, Alison E." w:date="2017-11-27T19:39:00Z">
            <w:rPr>
              <w:spacing w:val="-2"/>
              <w:w w:val="115"/>
            </w:rPr>
          </w:rPrChange>
        </w:rPr>
        <w:t>r</w:t>
      </w:r>
      <w:r w:rsidRPr="00635885">
        <w:rPr>
          <w:rFonts w:asciiTheme="minorHAnsi" w:hAnsiTheme="minorHAnsi"/>
          <w:w w:val="115"/>
          <w:sz w:val="22"/>
          <w:szCs w:val="22"/>
          <w:rPrChange w:id="3851" w:author="Wall, Alison E." w:date="2017-11-27T19:39:00Z">
            <w:rPr>
              <w:w w:val="115"/>
            </w:rPr>
          </w:rPrChange>
        </w:rPr>
        <w:t>si</w:t>
      </w:r>
      <w:r w:rsidRPr="00635885">
        <w:rPr>
          <w:rFonts w:asciiTheme="minorHAnsi" w:hAnsiTheme="minorHAnsi"/>
          <w:spacing w:val="-2"/>
          <w:w w:val="115"/>
          <w:sz w:val="22"/>
          <w:szCs w:val="22"/>
          <w:rPrChange w:id="3852" w:author="Wall, Alison E." w:date="2017-11-27T19:39:00Z">
            <w:rPr>
              <w:spacing w:val="-2"/>
              <w:w w:val="115"/>
            </w:rPr>
          </w:rPrChange>
        </w:rPr>
        <w:t>t</w:t>
      </w:r>
      <w:r w:rsidRPr="00635885">
        <w:rPr>
          <w:rFonts w:asciiTheme="minorHAnsi" w:hAnsiTheme="minorHAnsi"/>
          <w:w w:val="115"/>
          <w:sz w:val="22"/>
          <w:szCs w:val="22"/>
          <w:rPrChange w:id="3853" w:author="Wall, Alison E." w:date="2017-11-27T19:39:00Z">
            <w:rPr>
              <w:w w:val="115"/>
            </w:rPr>
          </w:rPrChange>
        </w:rPr>
        <w:t>y</w:t>
      </w:r>
      <w:r w:rsidRPr="00635885">
        <w:rPr>
          <w:rFonts w:asciiTheme="minorHAnsi" w:hAnsiTheme="minorHAnsi"/>
          <w:spacing w:val="-18"/>
          <w:w w:val="115"/>
          <w:sz w:val="22"/>
          <w:szCs w:val="22"/>
          <w:rPrChange w:id="3854" w:author="Wall, Alison E." w:date="2017-11-27T19:39:00Z">
            <w:rPr>
              <w:spacing w:val="-18"/>
              <w:w w:val="115"/>
            </w:rPr>
          </w:rPrChange>
        </w:rPr>
        <w:t xml:space="preserve"> </w:t>
      </w:r>
      <w:r w:rsidRPr="00635885">
        <w:rPr>
          <w:rFonts w:asciiTheme="minorHAnsi" w:hAnsiTheme="minorHAnsi"/>
          <w:w w:val="115"/>
          <w:sz w:val="22"/>
          <w:szCs w:val="22"/>
          <w:rPrChange w:id="3855" w:author="Wall, Alison E." w:date="2017-11-27T19:39:00Z">
            <w:rPr>
              <w:w w:val="115"/>
            </w:rPr>
          </w:rPrChange>
        </w:rPr>
        <w:t>c</w:t>
      </w:r>
      <w:r w:rsidRPr="00635885">
        <w:rPr>
          <w:rFonts w:asciiTheme="minorHAnsi" w:hAnsiTheme="minorHAnsi"/>
          <w:spacing w:val="-1"/>
          <w:w w:val="115"/>
          <w:sz w:val="22"/>
          <w:szCs w:val="22"/>
          <w:rPrChange w:id="3856" w:author="Wall, Alison E." w:date="2017-11-27T19:39:00Z">
            <w:rPr>
              <w:spacing w:val="-1"/>
              <w:w w:val="115"/>
            </w:rPr>
          </w:rPrChange>
        </w:rPr>
        <w:t>l</w:t>
      </w:r>
      <w:r w:rsidRPr="00635885">
        <w:rPr>
          <w:rFonts w:asciiTheme="minorHAnsi" w:hAnsiTheme="minorHAnsi"/>
          <w:w w:val="115"/>
          <w:sz w:val="22"/>
          <w:szCs w:val="22"/>
          <w:rPrChange w:id="3857" w:author="Wall, Alison E." w:date="2017-11-27T19:39:00Z">
            <w:rPr>
              <w:w w:val="115"/>
            </w:rPr>
          </w:rPrChange>
        </w:rPr>
        <w:t>ashing</w:t>
      </w:r>
      <w:r w:rsidRPr="00635885">
        <w:rPr>
          <w:rFonts w:asciiTheme="minorHAnsi" w:hAnsiTheme="minorHAnsi"/>
          <w:spacing w:val="-16"/>
          <w:w w:val="115"/>
          <w:sz w:val="22"/>
          <w:szCs w:val="22"/>
          <w:rPrChange w:id="3858" w:author="Wall, Alison E." w:date="2017-11-27T19:39:00Z">
            <w:rPr>
              <w:spacing w:val="-16"/>
              <w:w w:val="115"/>
            </w:rPr>
          </w:rPrChange>
        </w:rPr>
        <w:t xml:space="preserve"> </w:t>
      </w:r>
      <w:r w:rsidRPr="00635885">
        <w:rPr>
          <w:rFonts w:asciiTheme="minorHAnsi" w:hAnsiTheme="minorHAnsi"/>
          <w:w w:val="115"/>
          <w:sz w:val="22"/>
          <w:szCs w:val="22"/>
          <w:rPrChange w:id="3859" w:author="Wall, Alison E." w:date="2017-11-27T19:39:00Z">
            <w:rPr>
              <w:w w:val="115"/>
            </w:rPr>
          </w:rPrChange>
        </w:rPr>
        <w:t>pe</w:t>
      </w:r>
      <w:r w:rsidRPr="00635885">
        <w:rPr>
          <w:rFonts w:asciiTheme="minorHAnsi" w:hAnsiTheme="minorHAnsi"/>
          <w:spacing w:val="-2"/>
          <w:w w:val="115"/>
          <w:sz w:val="22"/>
          <w:szCs w:val="22"/>
          <w:rPrChange w:id="3860" w:author="Wall, Alison E." w:date="2017-11-27T19:39:00Z">
            <w:rPr>
              <w:spacing w:val="-2"/>
              <w:w w:val="115"/>
            </w:rPr>
          </w:rPrChange>
        </w:rPr>
        <w:t>r</w:t>
      </w:r>
      <w:r w:rsidRPr="00635885">
        <w:rPr>
          <w:rFonts w:asciiTheme="minorHAnsi" w:hAnsiTheme="minorHAnsi"/>
          <w:w w:val="115"/>
          <w:sz w:val="22"/>
          <w:szCs w:val="22"/>
          <w:rPrChange w:id="3861" w:author="Wall, Alison E." w:date="2017-11-27T19:39:00Z">
            <w:rPr>
              <w:w w:val="115"/>
            </w:rPr>
          </w:rPrChange>
        </w:rPr>
        <w:t>spe</w:t>
      </w:r>
      <w:r w:rsidRPr="00635885">
        <w:rPr>
          <w:rFonts w:asciiTheme="minorHAnsi" w:hAnsiTheme="minorHAnsi"/>
          <w:spacing w:val="-1"/>
          <w:w w:val="115"/>
          <w:sz w:val="22"/>
          <w:szCs w:val="22"/>
          <w:rPrChange w:id="3862" w:author="Wall, Alison E." w:date="2017-11-27T19:39:00Z">
            <w:rPr>
              <w:spacing w:val="-1"/>
              <w:w w:val="115"/>
            </w:rPr>
          </w:rPrChange>
        </w:rPr>
        <w:t>c</w:t>
      </w:r>
      <w:r w:rsidRPr="00635885">
        <w:rPr>
          <w:rFonts w:asciiTheme="minorHAnsi" w:hAnsiTheme="minorHAnsi"/>
          <w:w w:val="115"/>
          <w:sz w:val="22"/>
          <w:szCs w:val="22"/>
          <w:rPrChange w:id="3863" w:author="Wall, Alison E." w:date="2017-11-27T19:39:00Z">
            <w:rPr>
              <w:w w:val="115"/>
            </w:rPr>
          </w:rPrChange>
        </w:rPr>
        <w:t>ti</w:t>
      </w:r>
      <w:r w:rsidRPr="00635885">
        <w:rPr>
          <w:rFonts w:asciiTheme="minorHAnsi" w:hAnsiTheme="minorHAnsi"/>
          <w:spacing w:val="-3"/>
          <w:w w:val="115"/>
          <w:sz w:val="22"/>
          <w:szCs w:val="22"/>
          <w:rPrChange w:id="3864" w:author="Wall, Alison E." w:date="2017-11-27T19:39:00Z">
            <w:rPr>
              <w:spacing w:val="-3"/>
              <w:w w:val="115"/>
            </w:rPr>
          </w:rPrChange>
        </w:rPr>
        <w:t>v</w:t>
      </w:r>
      <w:r w:rsidRPr="00635885">
        <w:rPr>
          <w:rFonts w:asciiTheme="minorHAnsi" w:hAnsiTheme="minorHAnsi"/>
          <w:w w:val="115"/>
          <w:sz w:val="22"/>
          <w:szCs w:val="22"/>
          <w:rPrChange w:id="3865" w:author="Wall, Alison E." w:date="2017-11-27T19:39:00Z">
            <w:rPr>
              <w:w w:val="115"/>
            </w:rPr>
          </w:rPrChange>
        </w:rPr>
        <w:t>es</w:t>
      </w:r>
      <w:r w:rsidRPr="00635885">
        <w:rPr>
          <w:rFonts w:asciiTheme="minorHAnsi" w:hAnsiTheme="minorHAnsi"/>
          <w:spacing w:val="-18"/>
          <w:w w:val="115"/>
          <w:sz w:val="22"/>
          <w:szCs w:val="22"/>
          <w:rPrChange w:id="3866" w:author="Wall, Alison E." w:date="2017-11-27T19:39:00Z">
            <w:rPr>
              <w:spacing w:val="-18"/>
              <w:w w:val="115"/>
            </w:rPr>
          </w:rPrChange>
        </w:rPr>
        <w:t xml:space="preserve"> </w:t>
      </w:r>
      <w:r w:rsidRPr="00635885">
        <w:rPr>
          <w:rFonts w:asciiTheme="minorHAnsi" w:hAnsiTheme="minorHAnsi"/>
          <w:w w:val="115"/>
          <w:sz w:val="22"/>
          <w:szCs w:val="22"/>
          <w:rPrChange w:id="3867" w:author="Wall, Alison E." w:date="2017-11-27T19:39:00Z">
            <w:rPr>
              <w:w w:val="115"/>
            </w:rPr>
          </w:rPrChange>
        </w:rPr>
        <w:t>on</w:t>
      </w:r>
      <w:r w:rsidRPr="00635885">
        <w:rPr>
          <w:rFonts w:asciiTheme="minorHAnsi" w:hAnsiTheme="minorHAnsi"/>
          <w:spacing w:val="-16"/>
          <w:w w:val="115"/>
          <w:sz w:val="22"/>
          <w:szCs w:val="22"/>
          <w:rPrChange w:id="3868" w:author="Wall, Alison E." w:date="2017-11-27T19:39:00Z">
            <w:rPr>
              <w:spacing w:val="-16"/>
              <w:w w:val="115"/>
            </w:rPr>
          </w:rPrChange>
        </w:rPr>
        <w:t xml:space="preserve"> </w:t>
      </w:r>
      <w:r w:rsidRPr="00635885">
        <w:rPr>
          <w:rFonts w:asciiTheme="minorHAnsi" w:hAnsiTheme="minorHAnsi"/>
          <w:spacing w:val="-2"/>
          <w:w w:val="115"/>
          <w:sz w:val="22"/>
          <w:szCs w:val="22"/>
          <w:rPrChange w:id="3869" w:author="Wall, Alison E." w:date="2017-11-27T19:39:00Z">
            <w:rPr>
              <w:spacing w:val="-2"/>
              <w:w w:val="115"/>
            </w:rPr>
          </w:rPrChange>
        </w:rPr>
        <w:t>r</w:t>
      </w:r>
      <w:r w:rsidRPr="00635885">
        <w:rPr>
          <w:rFonts w:asciiTheme="minorHAnsi" w:hAnsiTheme="minorHAnsi"/>
          <w:w w:val="115"/>
          <w:sz w:val="22"/>
          <w:szCs w:val="22"/>
          <w:rPrChange w:id="3870" w:author="Wall, Alison E." w:date="2017-11-27T19:39:00Z">
            <w:rPr>
              <w:w w:val="115"/>
            </w:rPr>
          </w:rPrChange>
        </w:rPr>
        <w:t>ace</w:t>
      </w:r>
      <w:r w:rsidRPr="00635885">
        <w:rPr>
          <w:rFonts w:asciiTheme="minorHAnsi" w:hAnsiTheme="minorHAnsi"/>
          <w:spacing w:val="-17"/>
          <w:w w:val="115"/>
          <w:sz w:val="22"/>
          <w:szCs w:val="22"/>
          <w:rPrChange w:id="3871" w:author="Wall, Alison E." w:date="2017-11-27T19:39:00Z">
            <w:rPr>
              <w:spacing w:val="-17"/>
              <w:w w:val="115"/>
            </w:rPr>
          </w:rPrChange>
        </w:rPr>
        <w:t xml:space="preserve"> </w:t>
      </w:r>
      <w:r w:rsidRPr="00635885">
        <w:rPr>
          <w:rFonts w:asciiTheme="minorHAnsi" w:hAnsiTheme="minorHAnsi"/>
          <w:w w:val="115"/>
          <w:sz w:val="22"/>
          <w:szCs w:val="22"/>
          <w:rPrChange w:id="3872" w:author="Wall, Alison E." w:date="2017-11-27T19:39:00Z">
            <w:rPr>
              <w:w w:val="115"/>
            </w:rPr>
          </w:rPrChange>
        </w:rPr>
        <w:t>and</w:t>
      </w:r>
      <w:r w:rsidRPr="00635885">
        <w:rPr>
          <w:rFonts w:asciiTheme="minorHAnsi" w:hAnsiTheme="minorHAnsi"/>
          <w:w w:val="114"/>
          <w:sz w:val="22"/>
          <w:szCs w:val="22"/>
          <w:rPrChange w:id="3873" w:author="Wall, Alison E." w:date="2017-11-27T19:39:00Z">
            <w:rPr>
              <w:w w:val="114"/>
            </w:rPr>
          </w:rPrChange>
        </w:rPr>
        <w:t xml:space="preserve"> </w:t>
      </w:r>
      <w:r w:rsidRPr="00635885">
        <w:rPr>
          <w:rFonts w:asciiTheme="minorHAnsi" w:hAnsiTheme="minorHAnsi"/>
          <w:spacing w:val="-1"/>
          <w:w w:val="115"/>
          <w:sz w:val="22"/>
          <w:szCs w:val="22"/>
          <w:rPrChange w:id="3874" w:author="Wall, Alison E." w:date="2017-11-27T19:39:00Z">
            <w:rPr>
              <w:spacing w:val="-1"/>
              <w:w w:val="115"/>
            </w:rPr>
          </w:rPrChange>
        </w:rPr>
        <w:t>e</w:t>
      </w:r>
      <w:r w:rsidRPr="00635885">
        <w:rPr>
          <w:rFonts w:asciiTheme="minorHAnsi" w:hAnsiTheme="minorHAnsi"/>
          <w:w w:val="115"/>
          <w:sz w:val="22"/>
          <w:szCs w:val="22"/>
          <w:rPrChange w:id="3875" w:author="Wall, Alison E." w:date="2017-11-27T19:39:00Z">
            <w:rPr>
              <w:w w:val="115"/>
            </w:rPr>
          </w:rPrChange>
        </w:rPr>
        <w:t>th</w:t>
      </w:r>
      <w:r w:rsidRPr="00635885">
        <w:rPr>
          <w:rFonts w:asciiTheme="minorHAnsi" w:hAnsiTheme="minorHAnsi"/>
          <w:spacing w:val="-1"/>
          <w:w w:val="115"/>
          <w:sz w:val="22"/>
          <w:szCs w:val="22"/>
          <w:rPrChange w:id="3876" w:author="Wall, Alison E." w:date="2017-11-27T19:39:00Z">
            <w:rPr>
              <w:spacing w:val="-1"/>
              <w:w w:val="115"/>
            </w:rPr>
          </w:rPrChange>
        </w:rPr>
        <w:t>nici</w:t>
      </w:r>
      <w:r w:rsidRPr="00635885">
        <w:rPr>
          <w:rFonts w:asciiTheme="minorHAnsi" w:hAnsiTheme="minorHAnsi"/>
          <w:spacing w:val="-2"/>
          <w:w w:val="115"/>
          <w:sz w:val="22"/>
          <w:szCs w:val="22"/>
          <w:rPrChange w:id="3877" w:author="Wall, Alison E." w:date="2017-11-27T19:39:00Z">
            <w:rPr>
              <w:spacing w:val="-2"/>
              <w:w w:val="115"/>
            </w:rPr>
          </w:rPrChange>
        </w:rPr>
        <w:t>t</w:t>
      </w:r>
      <w:r w:rsidRPr="00635885">
        <w:rPr>
          <w:rFonts w:asciiTheme="minorHAnsi" w:hAnsiTheme="minorHAnsi"/>
          <w:w w:val="115"/>
          <w:sz w:val="22"/>
          <w:szCs w:val="22"/>
          <w:rPrChange w:id="3878" w:author="Wall, Alison E." w:date="2017-11-27T19:39:00Z">
            <w:rPr>
              <w:w w:val="115"/>
            </w:rPr>
          </w:rPrChange>
        </w:rPr>
        <w:t>y</w:t>
      </w:r>
      <w:r w:rsidRPr="00635885">
        <w:rPr>
          <w:rFonts w:asciiTheme="minorHAnsi" w:hAnsiTheme="minorHAnsi"/>
          <w:spacing w:val="-15"/>
          <w:w w:val="115"/>
          <w:sz w:val="22"/>
          <w:szCs w:val="22"/>
          <w:rPrChange w:id="3879" w:author="Wall, Alison E." w:date="2017-11-27T19:39:00Z">
            <w:rPr>
              <w:spacing w:val="-15"/>
              <w:w w:val="115"/>
            </w:rPr>
          </w:rPrChange>
        </w:rPr>
        <w:t xml:space="preserve"> </w:t>
      </w:r>
      <w:r w:rsidRPr="00635885">
        <w:rPr>
          <w:rFonts w:asciiTheme="minorHAnsi" w:hAnsiTheme="minorHAnsi"/>
          <w:spacing w:val="-1"/>
          <w:w w:val="115"/>
          <w:sz w:val="22"/>
          <w:szCs w:val="22"/>
          <w:rPrChange w:id="3880" w:author="Wall, Alison E." w:date="2017-11-27T19:39:00Z">
            <w:rPr>
              <w:spacing w:val="-1"/>
              <w:w w:val="115"/>
            </w:rPr>
          </w:rPrChange>
        </w:rPr>
        <w:t>i</w:t>
      </w:r>
      <w:r w:rsidRPr="00635885">
        <w:rPr>
          <w:rFonts w:asciiTheme="minorHAnsi" w:hAnsiTheme="minorHAnsi"/>
          <w:w w:val="115"/>
          <w:sz w:val="22"/>
          <w:szCs w:val="22"/>
          <w:rPrChange w:id="3881" w:author="Wall, Alison E." w:date="2017-11-27T19:39:00Z">
            <w:rPr>
              <w:w w:val="115"/>
            </w:rPr>
          </w:rPrChange>
        </w:rPr>
        <w:t>n</w:t>
      </w:r>
      <w:r w:rsidRPr="00635885">
        <w:rPr>
          <w:rFonts w:asciiTheme="minorHAnsi" w:hAnsiTheme="minorHAnsi"/>
          <w:spacing w:val="-12"/>
          <w:w w:val="115"/>
          <w:sz w:val="22"/>
          <w:szCs w:val="22"/>
          <w:rPrChange w:id="3882" w:author="Wall, Alison E." w:date="2017-11-27T19:39:00Z">
            <w:rPr>
              <w:spacing w:val="-12"/>
              <w:w w:val="115"/>
            </w:rPr>
          </w:rPrChange>
        </w:rPr>
        <w:t xml:space="preserve"> </w:t>
      </w:r>
      <w:r w:rsidRPr="00635885">
        <w:rPr>
          <w:rFonts w:asciiTheme="minorHAnsi" w:hAnsiTheme="minorHAnsi"/>
          <w:spacing w:val="-2"/>
          <w:w w:val="115"/>
          <w:sz w:val="22"/>
          <w:szCs w:val="22"/>
          <w:rPrChange w:id="3883" w:author="Wall, Alison E." w:date="2017-11-27T19:39:00Z">
            <w:rPr>
              <w:spacing w:val="-2"/>
              <w:w w:val="115"/>
            </w:rPr>
          </w:rPrChange>
        </w:rPr>
        <w:t>A</w:t>
      </w:r>
      <w:r w:rsidRPr="00635885">
        <w:rPr>
          <w:rFonts w:asciiTheme="minorHAnsi" w:hAnsiTheme="minorHAnsi"/>
          <w:w w:val="115"/>
          <w:sz w:val="22"/>
          <w:szCs w:val="22"/>
          <w:rPrChange w:id="3884" w:author="Wall, Alison E." w:date="2017-11-27T19:39:00Z">
            <w:rPr>
              <w:w w:val="115"/>
            </w:rPr>
          </w:rPrChange>
        </w:rPr>
        <w:t>me</w:t>
      </w:r>
      <w:r w:rsidRPr="00635885">
        <w:rPr>
          <w:rFonts w:asciiTheme="minorHAnsi" w:hAnsiTheme="minorHAnsi"/>
          <w:spacing w:val="-1"/>
          <w:w w:val="115"/>
          <w:sz w:val="22"/>
          <w:szCs w:val="22"/>
          <w:rPrChange w:id="3885" w:author="Wall, Alison E." w:date="2017-11-27T19:39:00Z">
            <w:rPr>
              <w:spacing w:val="-1"/>
              <w:w w:val="115"/>
            </w:rPr>
          </w:rPrChange>
        </w:rPr>
        <w:t>ric</w:t>
      </w:r>
      <w:r w:rsidRPr="00635885">
        <w:rPr>
          <w:rFonts w:asciiTheme="minorHAnsi" w:hAnsiTheme="minorHAnsi"/>
          <w:spacing w:val="1"/>
          <w:w w:val="115"/>
          <w:sz w:val="22"/>
          <w:szCs w:val="22"/>
          <w:rPrChange w:id="3886" w:author="Wall, Alison E." w:date="2017-11-27T19:39:00Z">
            <w:rPr>
              <w:spacing w:val="1"/>
              <w:w w:val="115"/>
            </w:rPr>
          </w:rPrChange>
        </w:rPr>
        <w:t>a</w:t>
      </w:r>
      <w:r w:rsidRPr="00635885">
        <w:rPr>
          <w:rFonts w:asciiTheme="minorHAnsi" w:hAnsiTheme="minorHAnsi"/>
          <w:w w:val="115"/>
          <w:sz w:val="22"/>
          <w:szCs w:val="22"/>
          <w:rPrChange w:id="3887" w:author="Wall, Alison E." w:date="2017-11-27T19:39:00Z">
            <w:rPr>
              <w:w w:val="115"/>
            </w:rPr>
          </w:rPrChange>
        </w:rPr>
        <w:t>.</w:t>
      </w:r>
      <w:r w:rsidRPr="00635885">
        <w:rPr>
          <w:rFonts w:asciiTheme="minorHAnsi" w:hAnsiTheme="minorHAnsi"/>
          <w:spacing w:val="-12"/>
          <w:w w:val="115"/>
          <w:sz w:val="22"/>
          <w:szCs w:val="22"/>
          <w:rPrChange w:id="3888" w:author="Wall, Alison E." w:date="2017-11-27T19:39:00Z">
            <w:rPr>
              <w:spacing w:val="-12"/>
              <w:w w:val="115"/>
            </w:rPr>
          </w:rPrChange>
        </w:rPr>
        <w:t xml:space="preserve"> </w:t>
      </w:r>
      <w:r w:rsidRPr="00635885">
        <w:rPr>
          <w:rFonts w:asciiTheme="minorHAnsi" w:hAnsiTheme="minorHAnsi"/>
          <w:w w:val="115"/>
          <w:sz w:val="22"/>
          <w:szCs w:val="22"/>
          <w:rPrChange w:id="3889" w:author="Wall, Alison E." w:date="2017-11-27T19:39:00Z">
            <w:rPr>
              <w:w w:val="115"/>
            </w:rPr>
          </w:rPrChange>
        </w:rPr>
        <w:t>N</w:t>
      </w:r>
      <w:r w:rsidRPr="00635885">
        <w:rPr>
          <w:rFonts w:asciiTheme="minorHAnsi" w:hAnsiTheme="minorHAnsi"/>
          <w:spacing w:val="-1"/>
          <w:w w:val="115"/>
          <w:sz w:val="22"/>
          <w:szCs w:val="22"/>
          <w:rPrChange w:id="3890" w:author="Wall, Alison E." w:date="2017-11-27T19:39:00Z">
            <w:rPr>
              <w:spacing w:val="-1"/>
              <w:w w:val="115"/>
            </w:rPr>
          </w:rPrChange>
        </w:rPr>
        <w:t>e</w:t>
      </w:r>
      <w:r w:rsidRPr="00635885">
        <w:rPr>
          <w:rFonts w:asciiTheme="minorHAnsi" w:hAnsiTheme="minorHAnsi"/>
          <w:w w:val="115"/>
          <w:sz w:val="22"/>
          <w:szCs w:val="22"/>
          <w:rPrChange w:id="3891" w:author="Wall, Alison E." w:date="2017-11-27T19:39:00Z">
            <w:rPr>
              <w:w w:val="115"/>
            </w:rPr>
          </w:rPrChange>
        </w:rPr>
        <w:t>w</w:t>
      </w:r>
      <w:r w:rsidRPr="00635885">
        <w:rPr>
          <w:rFonts w:asciiTheme="minorHAnsi" w:hAnsiTheme="minorHAnsi"/>
          <w:spacing w:val="-14"/>
          <w:w w:val="115"/>
          <w:sz w:val="22"/>
          <w:szCs w:val="22"/>
          <w:rPrChange w:id="3892" w:author="Wall, Alison E." w:date="2017-11-27T19:39:00Z">
            <w:rPr>
              <w:spacing w:val="-14"/>
              <w:w w:val="115"/>
            </w:rPr>
          </w:rPrChange>
        </w:rPr>
        <w:t xml:space="preserve"> </w:t>
      </w:r>
      <w:r w:rsidRPr="00635885">
        <w:rPr>
          <w:rFonts w:asciiTheme="minorHAnsi" w:hAnsiTheme="minorHAnsi"/>
          <w:spacing w:val="-10"/>
          <w:w w:val="115"/>
          <w:sz w:val="22"/>
          <w:szCs w:val="22"/>
          <w:rPrChange w:id="3893" w:author="Wall, Alison E." w:date="2017-11-27T19:39:00Z">
            <w:rPr>
              <w:spacing w:val="-10"/>
              <w:w w:val="115"/>
            </w:rPr>
          </w:rPrChange>
        </w:rPr>
        <w:t>Y</w:t>
      </w:r>
      <w:r w:rsidRPr="00635885">
        <w:rPr>
          <w:rFonts w:asciiTheme="minorHAnsi" w:hAnsiTheme="minorHAnsi"/>
          <w:w w:val="115"/>
          <w:sz w:val="22"/>
          <w:szCs w:val="22"/>
          <w:rPrChange w:id="3894" w:author="Wall, Alison E." w:date="2017-11-27T19:39:00Z">
            <w:rPr>
              <w:w w:val="115"/>
            </w:rPr>
          </w:rPrChange>
        </w:rPr>
        <w:t>o</w:t>
      </w:r>
      <w:r w:rsidRPr="00635885">
        <w:rPr>
          <w:rFonts w:asciiTheme="minorHAnsi" w:hAnsiTheme="minorHAnsi"/>
          <w:spacing w:val="-1"/>
          <w:w w:val="115"/>
          <w:sz w:val="22"/>
          <w:szCs w:val="22"/>
          <w:rPrChange w:id="3895" w:author="Wall, Alison E." w:date="2017-11-27T19:39:00Z">
            <w:rPr>
              <w:spacing w:val="-1"/>
              <w:w w:val="115"/>
            </w:rPr>
          </w:rPrChange>
        </w:rPr>
        <w:t>r</w:t>
      </w:r>
      <w:r w:rsidRPr="00635885">
        <w:rPr>
          <w:rFonts w:asciiTheme="minorHAnsi" w:hAnsiTheme="minorHAnsi"/>
          <w:spacing w:val="-3"/>
          <w:w w:val="115"/>
          <w:sz w:val="22"/>
          <w:szCs w:val="22"/>
          <w:rPrChange w:id="3896" w:author="Wall, Alison E." w:date="2017-11-27T19:39:00Z">
            <w:rPr>
              <w:spacing w:val="-3"/>
              <w:w w:val="115"/>
            </w:rPr>
          </w:rPrChange>
        </w:rPr>
        <w:t>k</w:t>
      </w:r>
      <w:r w:rsidRPr="00635885">
        <w:rPr>
          <w:rFonts w:asciiTheme="minorHAnsi" w:hAnsiTheme="minorHAnsi"/>
          <w:w w:val="115"/>
          <w:sz w:val="22"/>
          <w:szCs w:val="22"/>
          <w:rPrChange w:id="3897" w:author="Wall, Alison E." w:date="2017-11-27T19:39:00Z">
            <w:rPr>
              <w:w w:val="115"/>
            </w:rPr>
          </w:rPrChange>
        </w:rPr>
        <w:t>:</w:t>
      </w:r>
      <w:r w:rsidRPr="00635885">
        <w:rPr>
          <w:rFonts w:asciiTheme="minorHAnsi" w:hAnsiTheme="minorHAnsi"/>
          <w:spacing w:val="-12"/>
          <w:w w:val="115"/>
          <w:sz w:val="22"/>
          <w:szCs w:val="22"/>
          <w:rPrChange w:id="3898" w:author="Wall, Alison E." w:date="2017-11-27T19:39:00Z">
            <w:rPr>
              <w:spacing w:val="-12"/>
              <w:w w:val="115"/>
            </w:rPr>
          </w:rPrChange>
        </w:rPr>
        <w:t xml:space="preserve"> </w:t>
      </w:r>
      <w:r w:rsidRPr="00635885">
        <w:rPr>
          <w:rFonts w:asciiTheme="minorHAnsi" w:hAnsiTheme="minorHAnsi"/>
          <w:spacing w:val="-3"/>
          <w:w w:val="115"/>
          <w:sz w:val="22"/>
          <w:szCs w:val="22"/>
          <w:rPrChange w:id="3899" w:author="Wall, Alison E." w:date="2017-11-27T19:39:00Z">
            <w:rPr>
              <w:spacing w:val="-3"/>
              <w:w w:val="115"/>
            </w:rPr>
          </w:rPrChange>
        </w:rPr>
        <w:t>Ox</w:t>
      </w:r>
      <w:r w:rsidRPr="00635885">
        <w:rPr>
          <w:rFonts w:asciiTheme="minorHAnsi" w:hAnsiTheme="minorHAnsi"/>
          <w:spacing w:val="-1"/>
          <w:w w:val="115"/>
          <w:sz w:val="22"/>
          <w:szCs w:val="22"/>
          <w:rPrChange w:id="3900" w:author="Wall, Alison E." w:date="2017-11-27T19:39:00Z">
            <w:rPr>
              <w:spacing w:val="-1"/>
              <w:w w:val="115"/>
            </w:rPr>
          </w:rPrChange>
        </w:rPr>
        <w:t>f</w:t>
      </w:r>
      <w:r w:rsidRPr="00635885">
        <w:rPr>
          <w:rFonts w:asciiTheme="minorHAnsi" w:hAnsiTheme="minorHAnsi"/>
          <w:w w:val="115"/>
          <w:sz w:val="22"/>
          <w:szCs w:val="22"/>
          <w:rPrChange w:id="3901" w:author="Wall, Alison E." w:date="2017-11-27T19:39:00Z">
            <w:rPr>
              <w:w w:val="115"/>
            </w:rPr>
          </w:rPrChange>
        </w:rPr>
        <w:t>o</w:t>
      </w:r>
      <w:r w:rsidRPr="00635885">
        <w:rPr>
          <w:rFonts w:asciiTheme="minorHAnsi" w:hAnsiTheme="minorHAnsi"/>
          <w:spacing w:val="-2"/>
          <w:w w:val="115"/>
          <w:sz w:val="22"/>
          <w:szCs w:val="22"/>
          <w:rPrChange w:id="3902" w:author="Wall, Alison E." w:date="2017-11-27T19:39:00Z">
            <w:rPr>
              <w:spacing w:val="-2"/>
              <w:w w:val="115"/>
            </w:rPr>
          </w:rPrChange>
        </w:rPr>
        <w:t>r</w:t>
      </w:r>
      <w:r w:rsidRPr="00635885">
        <w:rPr>
          <w:rFonts w:asciiTheme="minorHAnsi" w:hAnsiTheme="minorHAnsi"/>
          <w:w w:val="115"/>
          <w:sz w:val="22"/>
          <w:szCs w:val="22"/>
          <w:rPrChange w:id="3903" w:author="Wall, Alison E." w:date="2017-11-27T19:39:00Z">
            <w:rPr>
              <w:w w:val="115"/>
            </w:rPr>
          </w:rPrChange>
        </w:rPr>
        <w:t>d</w:t>
      </w:r>
      <w:r w:rsidRPr="00635885">
        <w:rPr>
          <w:rFonts w:asciiTheme="minorHAnsi" w:hAnsiTheme="minorHAnsi"/>
          <w:spacing w:val="-12"/>
          <w:w w:val="115"/>
          <w:sz w:val="22"/>
          <w:szCs w:val="22"/>
          <w:rPrChange w:id="3904" w:author="Wall, Alison E." w:date="2017-11-27T19:39:00Z">
            <w:rPr>
              <w:spacing w:val="-12"/>
              <w:w w:val="115"/>
            </w:rPr>
          </w:rPrChange>
        </w:rPr>
        <w:t xml:space="preserve"> </w:t>
      </w:r>
      <w:r w:rsidRPr="00635885">
        <w:rPr>
          <w:rFonts w:asciiTheme="minorHAnsi" w:hAnsiTheme="minorHAnsi"/>
          <w:w w:val="115"/>
          <w:sz w:val="22"/>
          <w:szCs w:val="22"/>
          <w:rPrChange w:id="3905" w:author="Wall, Alison E." w:date="2017-11-27T19:39:00Z">
            <w:rPr>
              <w:w w:val="115"/>
            </w:rPr>
          </w:rPrChange>
        </w:rPr>
        <w:t>U</w:t>
      </w:r>
      <w:r w:rsidRPr="00635885">
        <w:rPr>
          <w:rFonts w:asciiTheme="minorHAnsi" w:hAnsiTheme="minorHAnsi"/>
          <w:spacing w:val="-1"/>
          <w:w w:val="115"/>
          <w:sz w:val="22"/>
          <w:szCs w:val="22"/>
          <w:rPrChange w:id="3906" w:author="Wall, Alison E." w:date="2017-11-27T19:39:00Z">
            <w:rPr>
              <w:spacing w:val="-1"/>
              <w:w w:val="115"/>
            </w:rPr>
          </w:rPrChange>
        </w:rPr>
        <w:t>ni</w:t>
      </w:r>
      <w:r w:rsidRPr="00635885">
        <w:rPr>
          <w:rFonts w:asciiTheme="minorHAnsi" w:hAnsiTheme="minorHAnsi"/>
          <w:spacing w:val="-3"/>
          <w:w w:val="115"/>
          <w:sz w:val="22"/>
          <w:szCs w:val="22"/>
          <w:rPrChange w:id="3907" w:author="Wall, Alison E." w:date="2017-11-27T19:39:00Z">
            <w:rPr>
              <w:spacing w:val="-3"/>
              <w:w w:val="115"/>
            </w:rPr>
          </w:rPrChange>
        </w:rPr>
        <w:t>v</w:t>
      </w:r>
      <w:r w:rsidRPr="00635885">
        <w:rPr>
          <w:rFonts w:asciiTheme="minorHAnsi" w:hAnsiTheme="minorHAnsi"/>
          <w:w w:val="115"/>
          <w:sz w:val="22"/>
          <w:szCs w:val="22"/>
          <w:rPrChange w:id="3908" w:author="Wall, Alison E." w:date="2017-11-27T19:39:00Z">
            <w:rPr>
              <w:w w:val="115"/>
            </w:rPr>
          </w:rPrChange>
        </w:rPr>
        <w:t>e</w:t>
      </w:r>
      <w:r w:rsidRPr="00635885">
        <w:rPr>
          <w:rFonts w:asciiTheme="minorHAnsi" w:hAnsiTheme="minorHAnsi"/>
          <w:spacing w:val="-2"/>
          <w:w w:val="115"/>
          <w:sz w:val="22"/>
          <w:szCs w:val="22"/>
          <w:rPrChange w:id="3909" w:author="Wall, Alison E." w:date="2017-11-27T19:39:00Z">
            <w:rPr>
              <w:spacing w:val="-2"/>
              <w:w w:val="115"/>
            </w:rPr>
          </w:rPrChange>
        </w:rPr>
        <w:t>r</w:t>
      </w:r>
      <w:r w:rsidRPr="00635885">
        <w:rPr>
          <w:rFonts w:asciiTheme="minorHAnsi" w:hAnsiTheme="minorHAnsi"/>
          <w:w w:val="115"/>
          <w:sz w:val="22"/>
          <w:szCs w:val="22"/>
          <w:rPrChange w:id="3910" w:author="Wall, Alison E." w:date="2017-11-27T19:39:00Z">
            <w:rPr>
              <w:w w:val="115"/>
            </w:rPr>
          </w:rPrChange>
        </w:rPr>
        <w:t>s</w:t>
      </w:r>
      <w:r w:rsidRPr="00635885">
        <w:rPr>
          <w:rFonts w:asciiTheme="minorHAnsi" w:hAnsiTheme="minorHAnsi"/>
          <w:spacing w:val="-1"/>
          <w:w w:val="115"/>
          <w:sz w:val="22"/>
          <w:szCs w:val="22"/>
          <w:rPrChange w:id="3911" w:author="Wall, Alison E." w:date="2017-11-27T19:39:00Z">
            <w:rPr>
              <w:spacing w:val="-1"/>
              <w:w w:val="115"/>
            </w:rPr>
          </w:rPrChange>
        </w:rPr>
        <w:t>i</w:t>
      </w:r>
      <w:r w:rsidRPr="00635885">
        <w:rPr>
          <w:rFonts w:asciiTheme="minorHAnsi" w:hAnsiTheme="minorHAnsi"/>
          <w:spacing w:val="-2"/>
          <w:w w:val="115"/>
          <w:sz w:val="22"/>
          <w:szCs w:val="22"/>
          <w:rPrChange w:id="3912" w:author="Wall, Alison E." w:date="2017-11-27T19:39:00Z">
            <w:rPr>
              <w:spacing w:val="-2"/>
              <w:w w:val="115"/>
            </w:rPr>
          </w:rPrChange>
        </w:rPr>
        <w:t>t</w:t>
      </w:r>
      <w:r w:rsidRPr="00635885">
        <w:rPr>
          <w:rFonts w:asciiTheme="minorHAnsi" w:hAnsiTheme="minorHAnsi"/>
          <w:w w:val="115"/>
          <w:sz w:val="22"/>
          <w:szCs w:val="22"/>
          <w:rPrChange w:id="3913" w:author="Wall, Alison E." w:date="2017-11-27T19:39:00Z">
            <w:rPr>
              <w:w w:val="115"/>
            </w:rPr>
          </w:rPrChange>
        </w:rPr>
        <w:t>y</w:t>
      </w:r>
      <w:r w:rsidRPr="00635885">
        <w:rPr>
          <w:rFonts w:asciiTheme="minorHAnsi" w:hAnsiTheme="minorHAnsi"/>
          <w:spacing w:val="-14"/>
          <w:w w:val="115"/>
          <w:sz w:val="22"/>
          <w:szCs w:val="22"/>
          <w:rPrChange w:id="3914" w:author="Wall, Alison E." w:date="2017-11-27T19:39:00Z">
            <w:rPr>
              <w:spacing w:val="-14"/>
              <w:w w:val="115"/>
            </w:rPr>
          </w:rPrChange>
        </w:rPr>
        <w:t xml:space="preserve"> </w:t>
      </w:r>
      <w:r w:rsidRPr="00635885">
        <w:rPr>
          <w:rFonts w:asciiTheme="minorHAnsi" w:hAnsiTheme="minorHAnsi"/>
          <w:w w:val="115"/>
          <w:sz w:val="22"/>
          <w:szCs w:val="22"/>
          <w:rPrChange w:id="3915" w:author="Wall, Alison E." w:date="2017-11-27T19:39:00Z">
            <w:rPr>
              <w:w w:val="115"/>
            </w:rPr>
          </w:rPrChange>
        </w:rPr>
        <w:t>P</w:t>
      </w:r>
      <w:r w:rsidRPr="00635885">
        <w:rPr>
          <w:rFonts w:asciiTheme="minorHAnsi" w:hAnsiTheme="minorHAnsi"/>
          <w:spacing w:val="-2"/>
          <w:w w:val="115"/>
          <w:sz w:val="22"/>
          <w:szCs w:val="22"/>
          <w:rPrChange w:id="3916" w:author="Wall, Alison E." w:date="2017-11-27T19:39:00Z">
            <w:rPr>
              <w:spacing w:val="-2"/>
              <w:w w:val="115"/>
            </w:rPr>
          </w:rPrChange>
        </w:rPr>
        <w:t>r</w:t>
      </w:r>
      <w:r w:rsidRPr="00635885">
        <w:rPr>
          <w:rFonts w:asciiTheme="minorHAnsi" w:hAnsiTheme="minorHAnsi"/>
          <w:w w:val="115"/>
          <w:sz w:val="22"/>
          <w:szCs w:val="22"/>
          <w:rPrChange w:id="3917" w:author="Wall, Alison E." w:date="2017-11-27T19:39:00Z">
            <w:rPr>
              <w:w w:val="115"/>
            </w:rPr>
          </w:rPrChange>
        </w:rPr>
        <w:t>e</w:t>
      </w:r>
      <w:r w:rsidRPr="00635885">
        <w:rPr>
          <w:rFonts w:asciiTheme="minorHAnsi" w:hAnsiTheme="minorHAnsi"/>
          <w:spacing w:val="-1"/>
          <w:w w:val="115"/>
          <w:sz w:val="22"/>
          <w:szCs w:val="22"/>
          <w:rPrChange w:id="3918" w:author="Wall, Alison E." w:date="2017-11-27T19:39:00Z">
            <w:rPr>
              <w:spacing w:val="-1"/>
              <w:w w:val="115"/>
            </w:rPr>
          </w:rPrChange>
        </w:rPr>
        <w:t>s</w:t>
      </w:r>
      <w:r w:rsidRPr="00635885">
        <w:rPr>
          <w:rFonts w:asciiTheme="minorHAnsi" w:hAnsiTheme="minorHAnsi"/>
          <w:spacing w:val="-4"/>
          <w:w w:val="115"/>
          <w:sz w:val="22"/>
          <w:szCs w:val="22"/>
          <w:rPrChange w:id="3919" w:author="Wall, Alison E." w:date="2017-11-27T19:39:00Z">
            <w:rPr>
              <w:spacing w:val="-4"/>
              <w:w w:val="115"/>
            </w:rPr>
          </w:rPrChange>
        </w:rPr>
        <w:t>s</w:t>
      </w:r>
      <w:r w:rsidRPr="00635885">
        <w:rPr>
          <w:rFonts w:asciiTheme="minorHAnsi" w:hAnsiTheme="minorHAnsi"/>
          <w:w w:val="115"/>
          <w:sz w:val="22"/>
          <w:szCs w:val="22"/>
          <w:rPrChange w:id="3920" w:author="Wall, Alison E." w:date="2017-11-27T19:39:00Z">
            <w:rPr>
              <w:w w:val="115"/>
            </w:rPr>
          </w:rPrChange>
        </w:rPr>
        <w:t>.</w:t>
      </w:r>
    </w:p>
    <w:p w14:paraId="0F149D05" w14:textId="77777777" w:rsidR="00EF764E" w:rsidRPr="00635885" w:rsidRDefault="0011099E">
      <w:pPr>
        <w:pStyle w:val="BodyText"/>
        <w:spacing w:before="3" w:line="351" w:lineRule="auto"/>
        <w:ind w:right="1043" w:firstLine="215"/>
        <w:rPr>
          <w:rFonts w:asciiTheme="minorHAnsi" w:hAnsiTheme="minorHAnsi"/>
          <w:sz w:val="22"/>
          <w:szCs w:val="22"/>
          <w:rPrChange w:id="3921" w:author="Wall, Alison E." w:date="2017-11-27T19:39:00Z">
            <w:rPr/>
          </w:rPrChange>
        </w:rPr>
      </w:pPr>
      <w:r w:rsidRPr="00635885">
        <w:rPr>
          <w:rFonts w:asciiTheme="minorHAnsi" w:hAnsiTheme="minorHAnsi"/>
          <w:spacing w:val="-2"/>
          <w:w w:val="115"/>
          <w:sz w:val="22"/>
          <w:szCs w:val="22"/>
          <w:rPrChange w:id="3922" w:author="Wall, Alison E." w:date="2017-11-27T19:39:00Z">
            <w:rPr>
              <w:spacing w:val="-2"/>
              <w:w w:val="115"/>
            </w:rPr>
          </w:rPrChange>
        </w:rPr>
        <w:t>U</w:t>
      </w:r>
      <w:r w:rsidRPr="00635885">
        <w:rPr>
          <w:rFonts w:asciiTheme="minorHAnsi" w:hAnsiTheme="minorHAnsi"/>
          <w:w w:val="115"/>
          <w:sz w:val="22"/>
          <w:szCs w:val="22"/>
          <w:rPrChange w:id="3923" w:author="Wall, Alison E." w:date="2017-11-27T19:39:00Z">
            <w:rPr>
              <w:w w:val="115"/>
            </w:rPr>
          </w:rPrChange>
        </w:rPr>
        <w:t>S</w:t>
      </w:r>
      <w:r w:rsidRPr="00635885">
        <w:rPr>
          <w:rFonts w:asciiTheme="minorHAnsi" w:hAnsiTheme="minorHAnsi"/>
          <w:spacing w:val="-28"/>
          <w:w w:val="115"/>
          <w:sz w:val="22"/>
          <w:szCs w:val="22"/>
          <w:rPrChange w:id="3924" w:author="Wall, Alison E." w:date="2017-11-27T19:39:00Z">
            <w:rPr>
              <w:spacing w:val="-28"/>
              <w:w w:val="115"/>
            </w:rPr>
          </w:rPrChange>
        </w:rPr>
        <w:t xml:space="preserve"> </w:t>
      </w:r>
      <w:r w:rsidRPr="00635885">
        <w:rPr>
          <w:rFonts w:asciiTheme="minorHAnsi" w:hAnsiTheme="minorHAnsi"/>
          <w:spacing w:val="-2"/>
          <w:w w:val="115"/>
          <w:sz w:val="22"/>
          <w:szCs w:val="22"/>
          <w:rPrChange w:id="3925" w:author="Wall, Alison E." w:date="2017-11-27T19:39:00Z">
            <w:rPr>
              <w:spacing w:val="-2"/>
              <w:w w:val="115"/>
            </w:rPr>
          </w:rPrChange>
        </w:rPr>
        <w:t>C</w:t>
      </w:r>
      <w:r w:rsidRPr="00635885">
        <w:rPr>
          <w:rFonts w:asciiTheme="minorHAnsi" w:hAnsiTheme="minorHAnsi"/>
          <w:w w:val="115"/>
          <w:sz w:val="22"/>
          <w:szCs w:val="22"/>
          <w:rPrChange w:id="3926" w:author="Wall, Alison E." w:date="2017-11-27T19:39:00Z">
            <w:rPr>
              <w:w w:val="115"/>
            </w:rPr>
          </w:rPrChange>
        </w:rPr>
        <w:t>ensus</w:t>
      </w:r>
      <w:r w:rsidRPr="00635885">
        <w:rPr>
          <w:rFonts w:asciiTheme="minorHAnsi" w:hAnsiTheme="minorHAnsi"/>
          <w:spacing w:val="-27"/>
          <w:w w:val="115"/>
          <w:sz w:val="22"/>
          <w:szCs w:val="22"/>
          <w:rPrChange w:id="3927" w:author="Wall, Alison E." w:date="2017-11-27T19:39:00Z">
            <w:rPr>
              <w:spacing w:val="-27"/>
              <w:w w:val="115"/>
            </w:rPr>
          </w:rPrChange>
        </w:rPr>
        <w:t xml:space="preserve"> </w:t>
      </w:r>
      <w:r w:rsidRPr="00635885">
        <w:rPr>
          <w:rFonts w:asciiTheme="minorHAnsi" w:hAnsiTheme="minorHAnsi"/>
          <w:spacing w:val="-2"/>
          <w:w w:val="115"/>
          <w:sz w:val="22"/>
          <w:szCs w:val="22"/>
          <w:rPrChange w:id="3928" w:author="Wall, Alison E." w:date="2017-11-27T19:39:00Z">
            <w:rPr>
              <w:spacing w:val="-2"/>
              <w:w w:val="115"/>
            </w:rPr>
          </w:rPrChange>
        </w:rPr>
        <w:t>B</w:t>
      </w:r>
      <w:r w:rsidRPr="00635885">
        <w:rPr>
          <w:rFonts w:asciiTheme="minorHAnsi" w:hAnsiTheme="minorHAnsi"/>
          <w:w w:val="115"/>
          <w:sz w:val="22"/>
          <w:szCs w:val="22"/>
          <w:rPrChange w:id="3929" w:author="Wall, Alison E." w:date="2017-11-27T19:39:00Z">
            <w:rPr>
              <w:w w:val="115"/>
            </w:rPr>
          </w:rPrChange>
        </w:rPr>
        <w:t>u</w:t>
      </w:r>
      <w:r w:rsidRPr="00635885">
        <w:rPr>
          <w:rFonts w:asciiTheme="minorHAnsi" w:hAnsiTheme="minorHAnsi"/>
          <w:spacing w:val="-2"/>
          <w:w w:val="115"/>
          <w:sz w:val="22"/>
          <w:szCs w:val="22"/>
          <w:rPrChange w:id="3930" w:author="Wall, Alison E." w:date="2017-11-27T19:39:00Z">
            <w:rPr>
              <w:spacing w:val="-2"/>
              <w:w w:val="115"/>
            </w:rPr>
          </w:rPrChange>
        </w:rPr>
        <w:t>r</w:t>
      </w:r>
      <w:r w:rsidRPr="00635885">
        <w:rPr>
          <w:rFonts w:asciiTheme="minorHAnsi" w:hAnsiTheme="minorHAnsi"/>
          <w:w w:val="115"/>
          <w:sz w:val="22"/>
          <w:szCs w:val="22"/>
          <w:rPrChange w:id="3931" w:author="Wall, Alison E." w:date="2017-11-27T19:39:00Z">
            <w:rPr>
              <w:w w:val="115"/>
            </w:rPr>
          </w:rPrChange>
        </w:rPr>
        <w:t>eau.</w:t>
      </w:r>
      <w:r w:rsidRPr="00635885">
        <w:rPr>
          <w:rFonts w:asciiTheme="minorHAnsi" w:hAnsiTheme="minorHAnsi"/>
          <w:spacing w:val="-25"/>
          <w:w w:val="115"/>
          <w:sz w:val="22"/>
          <w:szCs w:val="22"/>
          <w:rPrChange w:id="3932" w:author="Wall, Alison E." w:date="2017-11-27T19:39:00Z">
            <w:rPr>
              <w:spacing w:val="-25"/>
              <w:w w:val="115"/>
            </w:rPr>
          </w:rPrChange>
        </w:rPr>
        <w:t xml:space="preserve"> </w:t>
      </w:r>
      <w:r w:rsidRPr="00635885">
        <w:rPr>
          <w:rFonts w:asciiTheme="minorHAnsi" w:hAnsiTheme="minorHAnsi"/>
          <w:spacing w:val="-4"/>
          <w:w w:val="115"/>
          <w:sz w:val="22"/>
          <w:szCs w:val="22"/>
          <w:rPrChange w:id="3933" w:author="Wall, Alison E." w:date="2017-11-27T19:39:00Z">
            <w:rPr>
              <w:spacing w:val="-4"/>
              <w:w w:val="115"/>
            </w:rPr>
          </w:rPrChange>
        </w:rPr>
        <w:t>(</w:t>
      </w:r>
      <w:r w:rsidRPr="00635885">
        <w:rPr>
          <w:rFonts w:asciiTheme="minorHAnsi" w:hAnsiTheme="minorHAnsi"/>
          <w:w w:val="115"/>
          <w:sz w:val="22"/>
          <w:szCs w:val="22"/>
          <w:rPrChange w:id="3934" w:author="Wall, Alison E." w:date="2017-11-27T19:39:00Z">
            <w:rPr>
              <w:w w:val="115"/>
            </w:rPr>
          </w:rPrChange>
        </w:rPr>
        <w:t>2</w:t>
      </w:r>
      <w:r w:rsidRPr="00635885">
        <w:rPr>
          <w:rFonts w:asciiTheme="minorHAnsi" w:hAnsiTheme="minorHAnsi"/>
          <w:spacing w:val="-2"/>
          <w:w w:val="115"/>
          <w:sz w:val="22"/>
          <w:szCs w:val="22"/>
          <w:rPrChange w:id="3935" w:author="Wall, Alison E." w:date="2017-11-27T19:39:00Z">
            <w:rPr>
              <w:spacing w:val="-2"/>
              <w:w w:val="115"/>
            </w:rPr>
          </w:rPrChange>
        </w:rPr>
        <w:t>0</w:t>
      </w:r>
      <w:r w:rsidRPr="00635885">
        <w:rPr>
          <w:rFonts w:asciiTheme="minorHAnsi" w:hAnsiTheme="minorHAnsi"/>
          <w:spacing w:val="-3"/>
          <w:w w:val="115"/>
          <w:sz w:val="22"/>
          <w:szCs w:val="22"/>
          <w:rPrChange w:id="3936" w:author="Wall, Alison E." w:date="2017-11-27T19:39:00Z">
            <w:rPr>
              <w:spacing w:val="-3"/>
              <w:w w:val="115"/>
            </w:rPr>
          </w:rPrChange>
        </w:rPr>
        <w:t>1</w:t>
      </w:r>
      <w:r w:rsidRPr="00635885">
        <w:rPr>
          <w:rFonts w:asciiTheme="minorHAnsi" w:hAnsiTheme="minorHAnsi"/>
          <w:w w:val="115"/>
          <w:sz w:val="22"/>
          <w:szCs w:val="22"/>
          <w:rPrChange w:id="3937" w:author="Wall, Alison E." w:date="2017-11-27T19:39:00Z">
            <w:rPr>
              <w:w w:val="115"/>
            </w:rPr>
          </w:rPrChange>
        </w:rPr>
        <w:t>4</w:t>
      </w:r>
      <w:r w:rsidRPr="00635885">
        <w:rPr>
          <w:rFonts w:asciiTheme="minorHAnsi" w:hAnsiTheme="minorHAnsi"/>
          <w:spacing w:val="-2"/>
          <w:w w:val="115"/>
          <w:sz w:val="22"/>
          <w:szCs w:val="22"/>
          <w:rPrChange w:id="3938" w:author="Wall, Alison E." w:date="2017-11-27T19:39:00Z">
            <w:rPr>
              <w:spacing w:val="-2"/>
              <w:w w:val="115"/>
            </w:rPr>
          </w:rPrChange>
        </w:rPr>
        <w:t>)</w:t>
      </w:r>
      <w:r w:rsidRPr="00635885">
        <w:rPr>
          <w:rFonts w:asciiTheme="minorHAnsi" w:hAnsiTheme="minorHAnsi"/>
          <w:w w:val="115"/>
          <w:sz w:val="22"/>
          <w:szCs w:val="22"/>
          <w:rPrChange w:id="3939" w:author="Wall, Alison E." w:date="2017-11-27T19:39:00Z">
            <w:rPr>
              <w:w w:val="115"/>
            </w:rPr>
          </w:rPrChange>
        </w:rPr>
        <w:t>.</w:t>
      </w:r>
      <w:r w:rsidRPr="00635885">
        <w:rPr>
          <w:rFonts w:asciiTheme="minorHAnsi" w:hAnsiTheme="minorHAnsi"/>
          <w:spacing w:val="-25"/>
          <w:w w:val="115"/>
          <w:sz w:val="22"/>
          <w:szCs w:val="22"/>
          <w:rPrChange w:id="3940" w:author="Wall, Alison E." w:date="2017-11-27T19:39:00Z">
            <w:rPr>
              <w:spacing w:val="-25"/>
              <w:w w:val="115"/>
            </w:rPr>
          </w:rPrChange>
        </w:rPr>
        <w:t xml:space="preserve"> </w:t>
      </w:r>
      <w:r w:rsidRPr="00635885">
        <w:rPr>
          <w:rFonts w:asciiTheme="minorHAnsi" w:hAnsiTheme="minorHAnsi"/>
          <w:spacing w:val="-3"/>
          <w:w w:val="115"/>
          <w:sz w:val="22"/>
          <w:szCs w:val="22"/>
          <w:rPrChange w:id="3941" w:author="Wall, Alison E." w:date="2017-11-27T19:39:00Z">
            <w:rPr>
              <w:spacing w:val="-3"/>
              <w:w w:val="115"/>
            </w:rPr>
          </w:rPrChange>
        </w:rPr>
        <w:t>[</w:t>
      </w:r>
      <w:r w:rsidRPr="00635885">
        <w:rPr>
          <w:rFonts w:asciiTheme="minorHAnsi" w:hAnsiTheme="minorHAnsi"/>
          <w:w w:val="115"/>
          <w:sz w:val="22"/>
          <w:szCs w:val="22"/>
          <w:rPrChange w:id="3942" w:author="Wall, Alison E." w:date="2017-11-27T19:39:00Z">
            <w:rPr>
              <w:w w:val="115"/>
            </w:rPr>
          </w:rPrChange>
        </w:rPr>
        <w:t>In</w:t>
      </w:r>
      <w:r w:rsidRPr="00635885">
        <w:rPr>
          <w:rFonts w:asciiTheme="minorHAnsi" w:hAnsiTheme="minorHAnsi"/>
          <w:spacing w:val="-1"/>
          <w:w w:val="115"/>
          <w:sz w:val="22"/>
          <w:szCs w:val="22"/>
          <w:rPrChange w:id="3943" w:author="Wall, Alison E." w:date="2017-11-27T19:39:00Z">
            <w:rPr>
              <w:spacing w:val="-1"/>
              <w:w w:val="115"/>
            </w:rPr>
          </w:rPrChange>
        </w:rPr>
        <w:t>t</w:t>
      </w:r>
      <w:r w:rsidRPr="00635885">
        <w:rPr>
          <w:rFonts w:asciiTheme="minorHAnsi" w:hAnsiTheme="minorHAnsi"/>
          <w:w w:val="115"/>
          <w:sz w:val="22"/>
          <w:szCs w:val="22"/>
          <w:rPrChange w:id="3944" w:author="Wall, Alison E." w:date="2017-11-27T19:39:00Z">
            <w:rPr>
              <w:w w:val="115"/>
            </w:rPr>
          </w:rPrChange>
        </w:rPr>
        <w:t>e</w:t>
      </w:r>
      <w:r w:rsidRPr="00635885">
        <w:rPr>
          <w:rFonts w:asciiTheme="minorHAnsi" w:hAnsiTheme="minorHAnsi"/>
          <w:spacing w:val="-2"/>
          <w:w w:val="115"/>
          <w:sz w:val="22"/>
          <w:szCs w:val="22"/>
          <w:rPrChange w:id="3945" w:author="Wall, Alison E." w:date="2017-11-27T19:39:00Z">
            <w:rPr>
              <w:spacing w:val="-2"/>
              <w:w w:val="115"/>
            </w:rPr>
          </w:rPrChange>
        </w:rPr>
        <w:t>r</w:t>
      </w:r>
      <w:r w:rsidRPr="00635885">
        <w:rPr>
          <w:rFonts w:asciiTheme="minorHAnsi" w:hAnsiTheme="minorHAnsi"/>
          <w:w w:val="115"/>
          <w:sz w:val="22"/>
          <w:szCs w:val="22"/>
          <w:rPrChange w:id="3946" w:author="Wall, Alison E." w:date="2017-11-27T19:39:00Z">
            <w:rPr>
              <w:w w:val="115"/>
            </w:rPr>
          </w:rPrChange>
        </w:rPr>
        <w:t>a</w:t>
      </w:r>
      <w:r w:rsidRPr="00635885">
        <w:rPr>
          <w:rFonts w:asciiTheme="minorHAnsi" w:hAnsiTheme="minorHAnsi"/>
          <w:spacing w:val="-1"/>
          <w:w w:val="115"/>
          <w:sz w:val="22"/>
          <w:szCs w:val="22"/>
          <w:rPrChange w:id="3947" w:author="Wall, Alison E." w:date="2017-11-27T19:39:00Z">
            <w:rPr>
              <w:spacing w:val="-1"/>
              <w:w w:val="115"/>
            </w:rPr>
          </w:rPrChange>
        </w:rPr>
        <w:t>c</w:t>
      </w:r>
      <w:r w:rsidRPr="00635885">
        <w:rPr>
          <w:rFonts w:asciiTheme="minorHAnsi" w:hAnsiTheme="minorHAnsi"/>
          <w:w w:val="115"/>
          <w:sz w:val="22"/>
          <w:szCs w:val="22"/>
          <w:rPrChange w:id="3948" w:author="Wall, Alison E." w:date="2017-11-27T19:39:00Z">
            <w:rPr>
              <w:w w:val="115"/>
            </w:rPr>
          </w:rPrChange>
        </w:rPr>
        <w:t>ti</w:t>
      </w:r>
      <w:r w:rsidRPr="00635885">
        <w:rPr>
          <w:rFonts w:asciiTheme="minorHAnsi" w:hAnsiTheme="minorHAnsi"/>
          <w:spacing w:val="-3"/>
          <w:w w:val="115"/>
          <w:sz w:val="22"/>
          <w:szCs w:val="22"/>
          <w:rPrChange w:id="3949" w:author="Wall, Alison E." w:date="2017-11-27T19:39:00Z">
            <w:rPr>
              <w:spacing w:val="-3"/>
              <w:w w:val="115"/>
            </w:rPr>
          </w:rPrChange>
        </w:rPr>
        <w:t>v</w:t>
      </w:r>
      <w:r w:rsidRPr="00635885">
        <w:rPr>
          <w:rFonts w:asciiTheme="minorHAnsi" w:hAnsiTheme="minorHAnsi"/>
          <w:w w:val="115"/>
          <w:sz w:val="22"/>
          <w:szCs w:val="22"/>
          <w:rPrChange w:id="3950" w:author="Wall, Alison E." w:date="2017-11-27T19:39:00Z">
            <w:rPr>
              <w:w w:val="115"/>
            </w:rPr>
          </w:rPrChange>
        </w:rPr>
        <w:t>e</w:t>
      </w:r>
      <w:r w:rsidRPr="00635885">
        <w:rPr>
          <w:rFonts w:asciiTheme="minorHAnsi" w:hAnsiTheme="minorHAnsi"/>
          <w:spacing w:val="-26"/>
          <w:w w:val="115"/>
          <w:sz w:val="22"/>
          <w:szCs w:val="22"/>
          <w:rPrChange w:id="3951" w:author="Wall, Alison E." w:date="2017-11-27T19:39:00Z">
            <w:rPr>
              <w:spacing w:val="-26"/>
              <w:w w:val="115"/>
            </w:rPr>
          </w:rPrChange>
        </w:rPr>
        <w:t xml:space="preserve"> </w:t>
      </w:r>
      <w:r w:rsidRPr="00635885">
        <w:rPr>
          <w:rFonts w:asciiTheme="minorHAnsi" w:hAnsiTheme="minorHAnsi"/>
          <w:spacing w:val="-2"/>
          <w:w w:val="115"/>
          <w:sz w:val="22"/>
          <w:szCs w:val="22"/>
          <w:rPrChange w:id="3952" w:author="Wall, Alison E." w:date="2017-11-27T19:39:00Z">
            <w:rPr>
              <w:spacing w:val="-2"/>
              <w:w w:val="115"/>
            </w:rPr>
          </w:rPrChange>
        </w:rPr>
        <w:t>gr</w:t>
      </w:r>
      <w:r w:rsidRPr="00635885">
        <w:rPr>
          <w:rFonts w:asciiTheme="minorHAnsi" w:hAnsiTheme="minorHAnsi"/>
          <w:w w:val="115"/>
          <w:sz w:val="22"/>
          <w:szCs w:val="22"/>
          <w:rPrChange w:id="3953" w:author="Wall, Alison E." w:date="2017-11-27T19:39:00Z">
            <w:rPr>
              <w:w w:val="115"/>
            </w:rPr>
          </w:rPrChange>
        </w:rPr>
        <w:t>aph</w:t>
      </w:r>
      <w:r w:rsidRPr="00635885">
        <w:rPr>
          <w:rFonts w:asciiTheme="minorHAnsi" w:hAnsiTheme="minorHAnsi"/>
          <w:spacing w:val="-25"/>
          <w:w w:val="115"/>
          <w:sz w:val="22"/>
          <w:szCs w:val="22"/>
          <w:rPrChange w:id="3954" w:author="Wall, Alison E." w:date="2017-11-27T19:39:00Z">
            <w:rPr>
              <w:spacing w:val="-25"/>
              <w:w w:val="115"/>
            </w:rPr>
          </w:rPrChange>
        </w:rPr>
        <w:t xml:space="preserve"> </w:t>
      </w:r>
      <w:r w:rsidRPr="00635885">
        <w:rPr>
          <w:rFonts w:asciiTheme="minorHAnsi" w:hAnsiTheme="minorHAnsi"/>
          <w:spacing w:val="-2"/>
          <w:w w:val="115"/>
          <w:sz w:val="22"/>
          <w:szCs w:val="22"/>
          <w:rPrChange w:id="3955" w:author="Wall, Alison E." w:date="2017-11-27T19:39:00Z">
            <w:rPr>
              <w:spacing w:val="-2"/>
              <w:w w:val="115"/>
            </w:rPr>
          </w:rPrChange>
        </w:rPr>
        <w:t>W</w:t>
      </w:r>
      <w:r w:rsidRPr="00635885">
        <w:rPr>
          <w:rFonts w:asciiTheme="minorHAnsi" w:hAnsiTheme="minorHAnsi"/>
          <w:w w:val="115"/>
          <w:sz w:val="22"/>
          <w:szCs w:val="22"/>
          <w:rPrChange w:id="3956" w:author="Wall, Alison E." w:date="2017-11-27T19:39:00Z">
            <w:rPr>
              <w:w w:val="115"/>
            </w:rPr>
          </w:rPrChange>
        </w:rPr>
        <w:t>he</w:t>
      </w:r>
      <w:r w:rsidRPr="00635885">
        <w:rPr>
          <w:rFonts w:asciiTheme="minorHAnsi" w:hAnsiTheme="minorHAnsi"/>
          <w:spacing w:val="-2"/>
          <w:w w:val="115"/>
          <w:sz w:val="22"/>
          <w:szCs w:val="22"/>
          <w:rPrChange w:id="3957" w:author="Wall, Alison E." w:date="2017-11-27T19:39:00Z">
            <w:rPr>
              <w:spacing w:val="-2"/>
              <w:w w:val="115"/>
            </w:rPr>
          </w:rPrChange>
        </w:rPr>
        <w:t>r</w:t>
      </w:r>
      <w:r w:rsidRPr="00635885">
        <w:rPr>
          <w:rFonts w:asciiTheme="minorHAnsi" w:hAnsiTheme="minorHAnsi"/>
          <w:w w:val="115"/>
          <w:sz w:val="22"/>
          <w:szCs w:val="22"/>
          <w:rPrChange w:id="3958" w:author="Wall, Alison E." w:date="2017-11-27T19:39:00Z">
            <w:rPr>
              <w:w w:val="115"/>
            </w:rPr>
          </w:rPrChange>
        </w:rPr>
        <w:t>e</w:t>
      </w:r>
      <w:r w:rsidRPr="00635885">
        <w:rPr>
          <w:rFonts w:asciiTheme="minorHAnsi" w:hAnsiTheme="minorHAnsi"/>
          <w:spacing w:val="-26"/>
          <w:w w:val="115"/>
          <w:sz w:val="22"/>
          <w:szCs w:val="22"/>
          <w:rPrChange w:id="3959" w:author="Wall, Alison E." w:date="2017-11-27T19:39:00Z">
            <w:rPr>
              <w:spacing w:val="-26"/>
              <w:w w:val="115"/>
            </w:rPr>
          </w:rPrChange>
        </w:rPr>
        <w:t xml:space="preserve"> </w:t>
      </w:r>
      <w:r w:rsidRPr="00635885">
        <w:rPr>
          <w:rFonts w:asciiTheme="minorHAnsi" w:hAnsiTheme="minorHAnsi"/>
          <w:w w:val="115"/>
          <w:sz w:val="22"/>
          <w:szCs w:val="22"/>
          <w:rPrChange w:id="3960" w:author="Wall, Alison E." w:date="2017-11-27T19:39:00Z">
            <w:rPr>
              <w:w w:val="115"/>
            </w:rPr>
          </w:rPrChange>
        </w:rPr>
        <w:t>do</w:t>
      </w:r>
      <w:r w:rsidRPr="00635885">
        <w:rPr>
          <w:rFonts w:asciiTheme="minorHAnsi" w:hAnsiTheme="minorHAnsi"/>
          <w:spacing w:val="-29"/>
          <w:w w:val="115"/>
          <w:sz w:val="22"/>
          <w:szCs w:val="22"/>
          <w:rPrChange w:id="3961" w:author="Wall, Alison E." w:date="2017-11-27T19:39:00Z">
            <w:rPr>
              <w:spacing w:val="-29"/>
              <w:w w:val="115"/>
            </w:rPr>
          </w:rPrChange>
        </w:rPr>
        <w:t xml:space="preserve"> </w:t>
      </w:r>
      <w:r w:rsidRPr="00635885">
        <w:rPr>
          <w:rFonts w:asciiTheme="minorHAnsi" w:hAnsiTheme="minorHAnsi"/>
          <w:w w:val="115"/>
          <w:sz w:val="22"/>
          <w:szCs w:val="22"/>
          <w:rPrChange w:id="3962" w:author="Wall, Alison E." w:date="2017-11-27T19:39:00Z">
            <w:rPr>
              <w:w w:val="115"/>
            </w:rPr>
          </w:rPrChange>
        </w:rPr>
        <w:t>co</w:t>
      </w:r>
      <w:r w:rsidRPr="00635885">
        <w:rPr>
          <w:rFonts w:asciiTheme="minorHAnsi" w:hAnsiTheme="minorHAnsi"/>
          <w:spacing w:val="-1"/>
          <w:w w:val="115"/>
          <w:sz w:val="22"/>
          <w:szCs w:val="22"/>
          <w:rPrChange w:id="3963" w:author="Wall, Alison E." w:date="2017-11-27T19:39:00Z">
            <w:rPr>
              <w:spacing w:val="-1"/>
              <w:w w:val="115"/>
            </w:rPr>
          </w:rPrChange>
        </w:rPr>
        <w:t>ll</w:t>
      </w:r>
      <w:r w:rsidRPr="00635885">
        <w:rPr>
          <w:rFonts w:asciiTheme="minorHAnsi" w:hAnsiTheme="minorHAnsi"/>
          <w:w w:val="115"/>
          <w:sz w:val="22"/>
          <w:szCs w:val="22"/>
          <w:rPrChange w:id="3964" w:author="Wall, Alison E." w:date="2017-11-27T19:39:00Z">
            <w:rPr>
              <w:w w:val="115"/>
            </w:rPr>
          </w:rPrChange>
        </w:rPr>
        <w:t>e</w:t>
      </w:r>
      <w:r w:rsidRPr="00635885">
        <w:rPr>
          <w:rFonts w:asciiTheme="minorHAnsi" w:hAnsiTheme="minorHAnsi"/>
          <w:spacing w:val="-2"/>
          <w:w w:val="115"/>
          <w:sz w:val="22"/>
          <w:szCs w:val="22"/>
          <w:rPrChange w:id="3965" w:author="Wall, Alison E." w:date="2017-11-27T19:39:00Z">
            <w:rPr>
              <w:spacing w:val="-2"/>
              <w:w w:val="115"/>
            </w:rPr>
          </w:rPrChange>
        </w:rPr>
        <w:t>g</w:t>
      </w:r>
      <w:r w:rsidRPr="00635885">
        <w:rPr>
          <w:rFonts w:asciiTheme="minorHAnsi" w:hAnsiTheme="minorHAnsi"/>
          <w:w w:val="115"/>
          <w:sz w:val="22"/>
          <w:szCs w:val="22"/>
          <w:rPrChange w:id="3966" w:author="Wall, Alison E." w:date="2017-11-27T19:39:00Z">
            <w:rPr>
              <w:w w:val="115"/>
            </w:rPr>
          </w:rPrChange>
        </w:rPr>
        <w:t>e</w:t>
      </w:r>
      <w:r w:rsidRPr="00635885">
        <w:rPr>
          <w:rFonts w:asciiTheme="minorHAnsi" w:hAnsiTheme="minorHAnsi"/>
          <w:spacing w:val="-26"/>
          <w:w w:val="115"/>
          <w:sz w:val="22"/>
          <w:szCs w:val="22"/>
          <w:rPrChange w:id="3967" w:author="Wall, Alison E." w:date="2017-11-27T19:39:00Z">
            <w:rPr>
              <w:spacing w:val="-26"/>
              <w:w w:val="115"/>
            </w:rPr>
          </w:rPrChange>
        </w:rPr>
        <w:t xml:space="preserve"> </w:t>
      </w:r>
      <w:r w:rsidRPr="00635885">
        <w:rPr>
          <w:rFonts w:asciiTheme="minorHAnsi" w:hAnsiTheme="minorHAnsi"/>
          <w:spacing w:val="-2"/>
          <w:w w:val="115"/>
          <w:sz w:val="22"/>
          <w:szCs w:val="22"/>
          <w:rPrChange w:id="3968" w:author="Wall, Alison E." w:date="2017-11-27T19:39:00Z">
            <w:rPr>
              <w:spacing w:val="-2"/>
              <w:w w:val="115"/>
            </w:rPr>
          </w:rPrChange>
        </w:rPr>
        <w:t>gr</w:t>
      </w:r>
      <w:r w:rsidRPr="00635885">
        <w:rPr>
          <w:rFonts w:asciiTheme="minorHAnsi" w:hAnsiTheme="minorHAnsi"/>
          <w:w w:val="115"/>
          <w:sz w:val="22"/>
          <w:szCs w:val="22"/>
          <w:rPrChange w:id="3969" w:author="Wall, Alison E." w:date="2017-11-27T19:39:00Z">
            <w:rPr>
              <w:w w:val="115"/>
            </w:rPr>
          </w:rPrChange>
        </w:rPr>
        <w:t>adu</w:t>
      </w:r>
      <w:r w:rsidRPr="00635885">
        <w:rPr>
          <w:rFonts w:asciiTheme="minorHAnsi" w:hAnsiTheme="minorHAnsi"/>
          <w:spacing w:val="-2"/>
          <w:w w:val="115"/>
          <w:sz w:val="22"/>
          <w:szCs w:val="22"/>
          <w:rPrChange w:id="3970" w:author="Wall, Alison E." w:date="2017-11-27T19:39:00Z">
            <w:rPr>
              <w:spacing w:val="-2"/>
              <w:w w:val="115"/>
            </w:rPr>
          </w:rPrChange>
        </w:rPr>
        <w:t>a</w:t>
      </w:r>
      <w:r w:rsidRPr="00635885">
        <w:rPr>
          <w:rFonts w:asciiTheme="minorHAnsi" w:hAnsiTheme="minorHAnsi"/>
          <w:spacing w:val="-1"/>
          <w:w w:val="115"/>
          <w:sz w:val="22"/>
          <w:szCs w:val="22"/>
          <w:rPrChange w:id="3971" w:author="Wall, Alison E." w:date="2017-11-27T19:39:00Z">
            <w:rPr>
              <w:spacing w:val="-1"/>
              <w:w w:val="115"/>
            </w:rPr>
          </w:rPrChange>
        </w:rPr>
        <w:t>t</w:t>
      </w:r>
      <w:r w:rsidRPr="00635885">
        <w:rPr>
          <w:rFonts w:asciiTheme="minorHAnsi" w:hAnsiTheme="minorHAnsi"/>
          <w:w w:val="115"/>
          <w:sz w:val="22"/>
          <w:szCs w:val="22"/>
          <w:rPrChange w:id="3972" w:author="Wall, Alison E." w:date="2017-11-27T19:39:00Z">
            <w:rPr>
              <w:w w:val="115"/>
            </w:rPr>
          </w:rPrChange>
        </w:rPr>
        <w:t xml:space="preserve">es </w:t>
      </w:r>
      <w:r w:rsidRPr="00635885">
        <w:rPr>
          <w:rFonts w:asciiTheme="minorHAnsi" w:hAnsiTheme="minorHAnsi"/>
          <w:spacing w:val="-2"/>
          <w:w w:val="115"/>
          <w:sz w:val="22"/>
          <w:szCs w:val="22"/>
          <w:rPrChange w:id="3973" w:author="Wall, Alison E." w:date="2017-11-27T19:39:00Z">
            <w:rPr>
              <w:spacing w:val="-2"/>
              <w:w w:val="115"/>
            </w:rPr>
          </w:rPrChange>
        </w:rPr>
        <w:t>w</w:t>
      </w:r>
      <w:r w:rsidRPr="00635885">
        <w:rPr>
          <w:rFonts w:asciiTheme="minorHAnsi" w:hAnsiTheme="minorHAnsi"/>
          <w:w w:val="115"/>
          <w:sz w:val="22"/>
          <w:szCs w:val="22"/>
          <w:rPrChange w:id="3974" w:author="Wall, Alison E." w:date="2017-11-27T19:39:00Z">
            <w:rPr>
              <w:w w:val="115"/>
            </w:rPr>
          </w:rPrChange>
        </w:rPr>
        <w:t>or</w:t>
      </w:r>
      <w:r w:rsidRPr="00635885">
        <w:rPr>
          <w:rFonts w:asciiTheme="minorHAnsi" w:hAnsiTheme="minorHAnsi"/>
          <w:spacing w:val="-1"/>
          <w:w w:val="115"/>
          <w:sz w:val="22"/>
          <w:szCs w:val="22"/>
          <w:rPrChange w:id="3975" w:author="Wall, Alison E." w:date="2017-11-27T19:39:00Z">
            <w:rPr>
              <w:spacing w:val="-1"/>
              <w:w w:val="115"/>
            </w:rPr>
          </w:rPrChange>
        </w:rPr>
        <w:t>k</w:t>
      </w:r>
      <w:r w:rsidRPr="00635885">
        <w:rPr>
          <w:rFonts w:asciiTheme="minorHAnsi" w:hAnsiTheme="minorHAnsi"/>
          <w:w w:val="115"/>
          <w:sz w:val="22"/>
          <w:szCs w:val="22"/>
          <w:rPrChange w:id="3976" w:author="Wall, Alison E." w:date="2017-11-27T19:39:00Z">
            <w:rPr>
              <w:w w:val="115"/>
            </w:rPr>
          </w:rPrChange>
        </w:rPr>
        <w:t>?</w:t>
      </w:r>
      <w:r w:rsidRPr="00635885">
        <w:rPr>
          <w:rFonts w:asciiTheme="minorHAnsi" w:hAnsiTheme="minorHAnsi"/>
          <w:spacing w:val="-29"/>
          <w:w w:val="115"/>
          <w:sz w:val="22"/>
          <w:szCs w:val="22"/>
          <w:rPrChange w:id="3977" w:author="Wall, Alison E." w:date="2017-11-27T19:39:00Z">
            <w:rPr>
              <w:spacing w:val="-29"/>
              <w:w w:val="115"/>
            </w:rPr>
          </w:rPrChange>
        </w:rPr>
        <w:t xml:space="preserve"> </w:t>
      </w:r>
      <w:r w:rsidRPr="00635885">
        <w:rPr>
          <w:rFonts w:asciiTheme="minorHAnsi" w:hAnsiTheme="minorHAnsi"/>
          <w:w w:val="115"/>
          <w:sz w:val="22"/>
          <w:szCs w:val="22"/>
          <w:rPrChange w:id="3978" w:author="Wall, Alison E." w:date="2017-11-27T19:39:00Z">
            <w:rPr>
              <w:w w:val="115"/>
            </w:rPr>
          </w:rPrChange>
        </w:rPr>
        <w:t>A</w:t>
      </w:r>
      <w:r w:rsidRPr="00635885">
        <w:rPr>
          <w:rFonts w:asciiTheme="minorHAnsi" w:hAnsiTheme="minorHAnsi"/>
          <w:spacing w:val="-30"/>
          <w:w w:val="115"/>
          <w:sz w:val="22"/>
          <w:szCs w:val="22"/>
          <w:rPrChange w:id="3979" w:author="Wall, Alison E." w:date="2017-11-27T19:39:00Z">
            <w:rPr>
              <w:spacing w:val="-30"/>
              <w:w w:val="115"/>
            </w:rPr>
          </w:rPrChange>
        </w:rPr>
        <w:t xml:space="preserve"> </w:t>
      </w:r>
      <w:r w:rsidRPr="00635885">
        <w:rPr>
          <w:rFonts w:asciiTheme="minorHAnsi" w:hAnsiTheme="minorHAnsi"/>
          <w:spacing w:val="-2"/>
          <w:w w:val="115"/>
          <w:sz w:val="22"/>
          <w:szCs w:val="22"/>
          <w:rPrChange w:id="3980" w:author="Wall, Alison E." w:date="2017-11-27T19:39:00Z">
            <w:rPr>
              <w:spacing w:val="-2"/>
              <w:w w:val="115"/>
            </w:rPr>
          </w:rPrChange>
        </w:rPr>
        <w:t>S</w:t>
      </w:r>
      <w:r w:rsidRPr="00635885">
        <w:rPr>
          <w:rFonts w:asciiTheme="minorHAnsi" w:hAnsiTheme="minorHAnsi"/>
          <w:w w:val="115"/>
          <w:sz w:val="22"/>
          <w:szCs w:val="22"/>
          <w:rPrChange w:id="3981" w:author="Wall, Alison E." w:date="2017-11-27T19:39:00Z">
            <w:rPr>
              <w:w w:val="115"/>
            </w:rPr>
          </w:rPrChange>
        </w:rPr>
        <w:t>p</w:t>
      </w:r>
      <w:r w:rsidRPr="00635885">
        <w:rPr>
          <w:rFonts w:asciiTheme="minorHAnsi" w:hAnsiTheme="minorHAnsi"/>
          <w:spacing w:val="-2"/>
          <w:w w:val="115"/>
          <w:sz w:val="22"/>
          <w:szCs w:val="22"/>
          <w:rPrChange w:id="3982" w:author="Wall, Alison E." w:date="2017-11-27T19:39:00Z">
            <w:rPr>
              <w:spacing w:val="-2"/>
              <w:w w:val="115"/>
            </w:rPr>
          </w:rPrChange>
        </w:rPr>
        <w:t>e</w:t>
      </w:r>
      <w:r w:rsidRPr="00635885">
        <w:rPr>
          <w:rFonts w:asciiTheme="minorHAnsi" w:hAnsiTheme="minorHAnsi"/>
          <w:w w:val="115"/>
          <w:sz w:val="22"/>
          <w:szCs w:val="22"/>
          <w:rPrChange w:id="3983" w:author="Wall, Alison E." w:date="2017-11-27T19:39:00Z">
            <w:rPr>
              <w:w w:val="115"/>
            </w:rPr>
          </w:rPrChange>
        </w:rPr>
        <w:t>cial</w:t>
      </w:r>
      <w:r w:rsidRPr="00635885">
        <w:rPr>
          <w:rFonts w:asciiTheme="minorHAnsi" w:hAnsiTheme="minorHAnsi"/>
          <w:spacing w:val="-28"/>
          <w:w w:val="115"/>
          <w:sz w:val="22"/>
          <w:szCs w:val="22"/>
          <w:rPrChange w:id="3984" w:author="Wall, Alison E." w:date="2017-11-27T19:39:00Z">
            <w:rPr>
              <w:spacing w:val="-28"/>
              <w:w w:val="115"/>
            </w:rPr>
          </w:rPrChange>
        </w:rPr>
        <w:t xml:space="preserve"> </w:t>
      </w:r>
      <w:r w:rsidRPr="00635885">
        <w:rPr>
          <w:rFonts w:asciiTheme="minorHAnsi" w:hAnsiTheme="minorHAnsi"/>
          <w:spacing w:val="-7"/>
          <w:w w:val="115"/>
          <w:sz w:val="22"/>
          <w:szCs w:val="22"/>
          <w:rPrChange w:id="3985" w:author="Wall, Alison E." w:date="2017-11-27T19:39:00Z">
            <w:rPr>
              <w:spacing w:val="-7"/>
              <w:w w:val="115"/>
            </w:rPr>
          </w:rPrChange>
        </w:rPr>
        <w:t>F</w:t>
      </w:r>
      <w:r w:rsidRPr="00635885">
        <w:rPr>
          <w:rFonts w:asciiTheme="minorHAnsi" w:hAnsiTheme="minorHAnsi"/>
          <w:w w:val="115"/>
          <w:sz w:val="22"/>
          <w:szCs w:val="22"/>
          <w:rPrChange w:id="3986" w:author="Wall, Alison E." w:date="2017-11-27T19:39:00Z">
            <w:rPr>
              <w:w w:val="115"/>
            </w:rPr>
          </w:rPrChange>
        </w:rPr>
        <w:t>ocus</w:t>
      </w:r>
      <w:r w:rsidRPr="00635885">
        <w:rPr>
          <w:rFonts w:asciiTheme="minorHAnsi" w:hAnsiTheme="minorHAnsi"/>
          <w:spacing w:val="-29"/>
          <w:w w:val="115"/>
          <w:sz w:val="22"/>
          <w:szCs w:val="22"/>
          <w:rPrChange w:id="3987" w:author="Wall, Alison E." w:date="2017-11-27T19:39:00Z">
            <w:rPr>
              <w:spacing w:val="-29"/>
              <w:w w:val="115"/>
            </w:rPr>
          </w:rPrChange>
        </w:rPr>
        <w:t xml:space="preserve"> </w:t>
      </w:r>
      <w:r w:rsidRPr="00635885">
        <w:rPr>
          <w:rFonts w:asciiTheme="minorHAnsi" w:hAnsiTheme="minorHAnsi"/>
          <w:w w:val="115"/>
          <w:sz w:val="22"/>
          <w:szCs w:val="22"/>
          <w:rPrChange w:id="3988" w:author="Wall, Alison E." w:date="2017-11-27T19:39:00Z">
            <w:rPr>
              <w:w w:val="115"/>
            </w:rPr>
          </w:rPrChange>
        </w:rPr>
        <w:t>on</w:t>
      </w:r>
      <w:r w:rsidRPr="00635885">
        <w:rPr>
          <w:rFonts w:asciiTheme="minorHAnsi" w:hAnsiTheme="minorHAnsi"/>
          <w:spacing w:val="-28"/>
          <w:w w:val="115"/>
          <w:sz w:val="22"/>
          <w:szCs w:val="22"/>
          <w:rPrChange w:id="3989" w:author="Wall, Alison E." w:date="2017-11-27T19:39:00Z">
            <w:rPr>
              <w:spacing w:val="-28"/>
              <w:w w:val="115"/>
            </w:rPr>
          </w:rPrChange>
        </w:rPr>
        <w:t xml:space="preserve"> </w:t>
      </w:r>
      <w:r w:rsidRPr="00635885">
        <w:rPr>
          <w:rFonts w:asciiTheme="minorHAnsi" w:hAnsiTheme="minorHAnsi"/>
          <w:spacing w:val="-2"/>
          <w:w w:val="115"/>
          <w:sz w:val="22"/>
          <w:szCs w:val="22"/>
          <w:rPrChange w:id="3990" w:author="Wall, Alison E." w:date="2017-11-27T19:39:00Z">
            <w:rPr>
              <w:spacing w:val="-2"/>
              <w:w w:val="115"/>
            </w:rPr>
          </w:rPrChange>
        </w:rPr>
        <w:t>S</w:t>
      </w:r>
      <w:r w:rsidRPr="00635885">
        <w:rPr>
          <w:rFonts w:asciiTheme="minorHAnsi" w:hAnsiTheme="minorHAnsi"/>
          <w:w w:val="115"/>
          <w:sz w:val="22"/>
          <w:szCs w:val="22"/>
          <w:rPrChange w:id="3991" w:author="Wall, Alison E." w:date="2017-11-27T19:39:00Z">
            <w:rPr>
              <w:w w:val="115"/>
            </w:rPr>
          </w:rPrChange>
        </w:rPr>
        <w:t>ci</w:t>
      </w:r>
      <w:r w:rsidRPr="00635885">
        <w:rPr>
          <w:rFonts w:asciiTheme="minorHAnsi" w:hAnsiTheme="minorHAnsi"/>
          <w:spacing w:val="-2"/>
          <w:w w:val="115"/>
          <w:sz w:val="22"/>
          <w:szCs w:val="22"/>
          <w:rPrChange w:id="3992" w:author="Wall, Alison E." w:date="2017-11-27T19:39:00Z">
            <w:rPr>
              <w:spacing w:val="-2"/>
              <w:w w:val="115"/>
            </w:rPr>
          </w:rPrChange>
        </w:rPr>
        <w:t>e</w:t>
      </w:r>
      <w:r w:rsidRPr="00635885">
        <w:rPr>
          <w:rFonts w:asciiTheme="minorHAnsi" w:hAnsiTheme="minorHAnsi"/>
          <w:w w:val="115"/>
          <w:sz w:val="22"/>
          <w:szCs w:val="22"/>
          <w:rPrChange w:id="3993" w:author="Wall, Alison E." w:date="2017-11-27T19:39:00Z">
            <w:rPr>
              <w:w w:val="115"/>
            </w:rPr>
          </w:rPrChange>
        </w:rPr>
        <w:t>nc</w:t>
      </w:r>
      <w:r w:rsidRPr="00635885">
        <w:rPr>
          <w:rFonts w:asciiTheme="minorHAnsi" w:hAnsiTheme="minorHAnsi"/>
          <w:spacing w:val="-4"/>
          <w:w w:val="115"/>
          <w:sz w:val="22"/>
          <w:szCs w:val="22"/>
          <w:rPrChange w:id="3994" w:author="Wall, Alison E." w:date="2017-11-27T19:39:00Z">
            <w:rPr>
              <w:spacing w:val="-4"/>
              <w:w w:val="115"/>
            </w:rPr>
          </w:rPrChange>
        </w:rPr>
        <w:t>e</w:t>
      </w:r>
      <w:r w:rsidRPr="00635885">
        <w:rPr>
          <w:rFonts w:asciiTheme="minorHAnsi" w:hAnsiTheme="minorHAnsi"/>
          <w:w w:val="115"/>
          <w:sz w:val="22"/>
          <w:szCs w:val="22"/>
          <w:rPrChange w:id="3995" w:author="Wall, Alison E." w:date="2017-11-27T19:39:00Z">
            <w:rPr>
              <w:w w:val="115"/>
            </w:rPr>
          </w:rPrChange>
        </w:rPr>
        <w:t>,</w:t>
      </w:r>
      <w:r w:rsidRPr="00635885">
        <w:rPr>
          <w:rFonts w:asciiTheme="minorHAnsi" w:hAnsiTheme="minorHAnsi"/>
          <w:spacing w:val="-28"/>
          <w:w w:val="115"/>
          <w:sz w:val="22"/>
          <w:szCs w:val="22"/>
          <w:rPrChange w:id="3996" w:author="Wall, Alison E." w:date="2017-11-27T19:39:00Z">
            <w:rPr>
              <w:spacing w:val="-28"/>
              <w:w w:val="115"/>
            </w:rPr>
          </w:rPrChange>
        </w:rPr>
        <w:t xml:space="preserve"> </w:t>
      </w:r>
      <w:r w:rsidRPr="00635885">
        <w:rPr>
          <w:rFonts w:asciiTheme="minorHAnsi" w:hAnsiTheme="minorHAnsi"/>
          <w:spacing w:val="-9"/>
          <w:w w:val="115"/>
          <w:sz w:val="22"/>
          <w:szCs w:val="22"/>
          <w:rPrChange w:id="3997" w:author="Wall, Alison E." w:date="2017-11-27T19:39:00Z">
            <w:rPr>
              <w:spacing w:val="-9"/>
              <w:w w:val="115"/>
            </w:rPr>
          </w:rPrChange>
        </w:rPr>
        <w:t>T</w:t>
      </w:r>
      <w:r w:rsidRPr="00635885">
        <w:rPr>
          <w:rFonts w:asciiTheme="minorHAnsi" w:hAnsiTheme="minorHAnsi"/>
          <w:spacing w:val="-2"/>
          <w:w w:val="115"/>
          <w:sz w:val="22"/>
          <w:szCs w:val="22"/>
          <w:rPrChange w:id="3998" w:author="Wall, Alison E." w:date="2017-11-27T19:39:00Z">
            <w:rPr>
              <w:spacing w:val="-2"/>
              <w:w w:val="115"/>
            </w:rPr>
          </w:rPrChange>
        </w:rPr>
        <w:t>e</w:t>
      </w:r>
      <w:r w:rsidRPr="00635885">
        <w:rPr>
          <w:rFonts w:asciiTheme="minorHAnsi" w:hAnsiTheme="minorHAnsi"/>
          <w:w w:val="115"/>
          <w:sz w:val="22"/>
          <w:szCs w:val="22"/>
          <w:rPrChange w:id="3999" w:author="Wall, Alison E." w:date="2017-11-27T19:39:00Z">
            <w:rPr>
              <w:w w:val="115"/>
            </w:rPr>
          </w:rPrChange>
        </w:rPr>
        <w:t>chno</w:t>
      </w:r>
      <w:r w:rsidRPr="00635885">
        <w:rPr>
          <w:rFonts w:asciiTheme="minorHAnsi" w:hAnsiTheme="minorHAnsi"/>
          <w:spacing w:val="-1"/>
          <w:w w:val="115"/>
          <w:sz w:val="22"/>
          <w:szCs w:val="22"/>
          <w:rPrChange w:id="4000" w:author="Wall, Alison E." w:date="2017-11-27T19:39:00Z">
            <w:rPr>
              <w:spacing w:val="-1"/>
              <w:w w:val="115"/>
            </w:rPr>
          </w:rPrChange>
        </w:rPr>
        <w:t>l</w:t>
      </w:r>
      <w:r w:rsidRPr="00635885">
        <w:rPr>
          <w:rFonts w:asciiTheme="minorHAnsi" w:hAnsiTheme="minorHAnsi"/>
          <w:w w:val="115"/>
          <w:sz w:val="22"/>
          <w:szCs w:val="22"/>
          <w:rPrChange w:id="4001" w:author="Wall, Alison E." w:date="2017-11-27T19:39:00Z">
            <w:rPr>
              <w:w w:val="115"/>
            </w:rPr>
          </w:rPrChange>
        </w:rPr>
        <w:t>o</w:t>
      </w:r>
      <w:r w:rsidRPr="00635885">
        <w:rPr>
          <w:rFonts w:asciiTheme="minorHAnsi" w:hAnsiTheme="minorHAnsi"/>
          <w:spacing w:val="-3"/>
          <w:w w:val="115"/>
          <w:sz w:val="22"/>
          <w:szCs w:val="22"/>
          <w:rPrChange w:id="4002" w:author="Wall, Alison E." w:date="2017-11-27T19:39:00Z">
            <w:rPr>
              <w:spacing w:val="-3"/>
              <w:w w:val="115"/>
            </w:rPr>
          </w:rPrChange>
        </w:rPr>
        <w:t>g</w:t>
      </w:r>
      <w:r w:rsidRPr="00635885">
        <w:rPr>
          <w:rFonts w:asciiTheme="minorHAnsi" w:hAnsiTheme="minorHAnsi"/>
          <w:spacing w:val="-10"/>
          <w:w w:val="115"/>
          <w:sz w:val="22"/>
          <w:szCs w:val="22"/>
          <w:rPrChange w:id="4003" w:author="Wall, Alison E." w:date="2017-11-27T19:39:00Z">
            <w:rPr>
              <w:spacing w:val="-10"/>
              <w:w w:val="115"/>
            </w:rPr>
          </w:rPrChange>
        </w:rPr>
        <w:t>y</w:t>
      </w:r>
      <w:r w:rsidRPr="00635885">
        <w:rPr>
          <w:rFonts w:asciiTheme="minorHAnsi" w:hAnsiTheme="minorHAnsi"/>
          <w:w w:val="115"/>
          <w:sz w:val="22"/>
          <w:szCs w:val="22"/>
          <w:rPrChange w:id="4004" w:author="Wall, Alison E." w:date="2017-11-27T19:39:00Z">
            <w:rPr>
              <w:w w:val="115"/>
            </w:rPr>
          </w:rPrChange>
        </w:rPr>
        <w:t>,</w:t>
      </w:r>
      <w:r w:rsidRPr="00635885">
        <w:rPr>
          <w:rFonts w:asciiTheme="minorHAnsi" w:hAnsiTheme="minorHAnsi"/>
          <w:spacing w:val="-29"/>
          <w:w w:val="115"/>
          <w:sz w:val="22"/>
          <w:szCs w:val="22"/>
          <w:rPrChange w:id="4005" w:author="Wall, Alison E." w:date="2017-11-27T19:39:00Z">
            <w:rPr>
              <w:spacing w:val="-29"/>
              <w:w w:val="115"/>
            </w:rPr>
          </w:rPrChange>
        </w:rPr>
        <w:t xml:space="preserve"> </w:t>
      </w:r>
      <w:r w:rsidRPr="00635885">
        <w:rPr>
          <w:rFonts w:asciiTheme="minorHAnsi" w:hAnsiTheme="minorHAnsi"/>
          <w:w w:val="115"/>
          <w:sz w:val="22"/>
          <w:szCs w:val="22"/>
          <w:rPrChange w:id="4006" w:author="Wall, Alison E." w:date="2017-11-27T19:39:00Z">
            <w:rPr>
              <w:w w:val="115"/>
            </w:rPr>
          </w:rPrChange>
        </w:rPr>
        <w:t>Engin</w:t>
      </w:r>
      <w:r w:rsidRPr="00635885">
        <w:rPr>
          <w:rFonts w:asciiTheme="minorHAnsi" w:hAnsiTheme="minorHAnsi"/>
          <w:spacing w:val="-2"/>
          <w:w w:val="115"/>
          <w:sz w:val="22"/>
          <w:szCs w:val="22"/>
          <w:rPrChange w:id="4007" w:author="Wall, Alison E." w:date="2017-11-27T19:39:00Z">
            <w:rPr>
              <w:spacing w:val="-2"/>
              <w:w w:val="115"/>
            </w:rPr>
          </w:rPrChange>
        </w:rPr>
        <w:t>ee</w:t>
      </w:r>
      <w:r w:rsidRPr="00635885">
        <w:rPr>
          <w:rFonts w:asciiTheme="minorHAnsi" w:hAnsiTheme="minorHAnsi"/>
          <w:w w:val="115"/>
          <w:sz w:val="22"/>
          <w:szCs w:val="22"/>
          <w:rPrChange w:id="4008" w:author="Wall, Alison E." w:date="2017-11-27T19:39:00Z">
            <w:rPr>
              <w:w w:val="115"/>
            </w:rPr>
          </w:rPrChange>
        </w:rPr>
        <w:t>ring</w:t>
      </w:r>
      <w:r w:rsidRPr="00635885">
        <w:rPr>
          <w:rFonts w:asciiTheme="minorHAnsi" w:hAnsiTheme="minorHAnsi"/>
          <w:spacing w:val="-28"/>
          <w:w w:val="115"/>
          <w:sz w:val="22"/>
          <w:szCs w:val="22"/>
          <w:rPrChange w:id="4009" w:author="Wall, Alison E." w:date="2017-11-27T19:39:00Z">
            <w:rPr>
              <w:spacing w:val="-28"/>
              <w:w w:val="115"/>
            </w:rPr>
          </w:rPrChange>
        </w:rPr>
        <w:t xml:space="preserve"> </w:t>
      </w:r>
      <w:r w:rsidRPr="00635885">
        <w:rPr>
          <w:rFonts w:asciiTheme="minorHAnsi" w:hAnsiTheme="minorHAnsi"/>
          <w:w w:val="115"/>
          <w:sz w:val="22"/>
          <w:szCs w:val="22"/>
          <w:rPrChange w:id="4010" w:author="Wall, Alison E." w:date="2017-11-27T19:39:00Z">
            <w:rPr>
              <w:w w:val="115"/>
            </w:rPr>
          </w:rPrChange>
        </w:rPr>
        <w:t>and</w:t>
      </w:r>
      <w:r w:rsidRPr="00635885">
        <w:rPr>
          <w:rFonts w:asciiTheme="minorHAnsi" w:hAnsiTheme="minorHAnsi"/>
          <w:spacing w:val="-28"/>
          <w:w w:val="115"/>
          <w:sz w:val="22"/>
          <w:szCs w:val="22"/>
          <w:rPrChange w:id="4011" w:author="Wall, Alison E." w:date="2017-11-27T19:39:00Z">
            <w:rPr>
              <w:spacing w:val="-28"/>
              <w:w w:val="115"/>
            </w:rPr>
          </w:rPrChange>
        </w:rPr>
        <w:t xml:space="preserve"> </w:t>
      </w:r>
      <w:r w:rsidRPr="00635885">
        <w:rPr>
          <w:rFonts w:asciiTheme="minorHAnsi" w:hAnsiTheme="minorHAnsi"/>
          <w:w w:val="115"/>
          <w:sz w:val="22"/>
          <w:szCs w:val="22"/>
          <w:rPrChange w:id="4012" w:author="Wall, Alison E." w:date="2017-11-27T19:39:00Z">
            <w:rPr>
              <w:w w:val="115"/>
            </w:rPr>
          </w:rPrChange>
        </w:rPr>
        <w:t>M</w:t>
      </w:r>
      <w:r w:rsidRPr="00635885">
        <w:rPr>
          <w:rFonts w:asciiTheme="minorHAnsi" w:hAnsiTheme="minorHAnsi"/>
          <w:spacing w:val="-2"/>
          <w:w w:val="115"/>
          <w:sz w:val="22"/>
          <w:szCs w:val="22"/>
          <w:rPrChange w:id="4013" w:author="Wall, Alison E." w:date="2017-11-27T19:39:00Z">
            <w:rPr>
              <w:spacing w:val="-2"/>
              <w:w w:val="115"/>
            </w:rPr>
          </w:rPrChange>
        </w:rPr>
        <w:t>a</w:t>
      </w:r>
      <w:r w:rsidRPr="00635885">
        <w:rPr>
          <w:rFonts w:asciiTheme="minorHAnsi" w:hAnsiTheme="minorHAnsi"/>
          <w:spacing w:val="-1"/>
          <w:w w:val="115"/>
          <w:sz w:val="22"/>
          <w:szCs w:val="22"/>
          <w:rPrChange w:id="4014" w:author="Wall, Alison E." w:date="2017-11-27T19:39:00Z">
            <w:rPr>
              <w:spacing w:val="-1"/>
              <w:w w:val="115"/>
            </w:rPr>
          </w:rPrChange>
        </w:rPr>
        <w:t>t</w:t>
      </w:r>
      <w:r w:rsidRPr="00635885">
        <w:rPr>
          <w:rFonts w:asciiTheme="minorHAnsi" w:hAnsiTheme="minorHAnsi"/>
          <w:w w:val="115"/>
          <w:sz w:val="22"/>
          <w:szCs w:val="22"/>
          <w:rPrChange w:id="4015" w:author="Wall, Alison E." w:date="2017-11-27T19:39:00Z">
            <w:rPr>
              <w:w w:val="115"/>
            </w:rPr>
          </w:rPrChange>
        </w:rPr>
        <w:t>h].</w:t>
      </w:r>
      <w:r w:rsidRPr="00635885">
        <w:rPr>
          <w:rFonts w:asciiTheme="minorHAnsi" w:hAnsiTheme="minorHAnsi"/>
          <w:spacing w:val="-28"/>
          <w:w w:val="115"/>
          <w:sz w:val="22"/>
          <w:szCs w:val="22"/>
          <w:rPrChange w:id="4016" w:author="Wall, Alison E." w:date="2017-11-27T19:39:00Z">
            <w:rPr>
              <w:spacing w:val="-28"/>
              <w:w w:val="115"/>
            </w:rPr>
          </w:rPrChange>
        </w:rPr>
        <w:t xml:space="preserve"> </w:t>
      </w:r>
      <w:r w:rsidRPr="00635885">
        <w:rPr>
          <w:rFonts w:asciiTheme="minorHAnsi" w:hAnsiTheme="minorHAnsi"/>
          <w:w w:val="115"/>
          <w:sz w:val="22"/>
          <w:szCs w:val="22"/>
          <w:rPrChange w:id="4017" w:author="Wall, Alison E." w:date="2017-11-27T19:39:00Z">
            <w:rPr>
              <w:w w:val="115"/>
            </w:rPr>
          </w:rPrChange>
        </w:rPr>
        <w:t>2</w:t>
      </w:r>
      <w:r w:rsidRPr="00635885">
        <w:rPr>
          <w:rFonts w:asciiTheme="minorHAnsi" w:hAnsiTheme="minorHAnsi"/>
          <w:spacing w:val="-3"/>
          <w:w w:val="115"/>
          <w:sz w:val="22"/>
          <w:szCs w:val="22"/>
          <w:rPrChange w:id="4018" w:author="Wall, Alison E." w:date="2017-11-27T19:39:00Z">
            <w:rPr>
              <w:spacing w:val="-3"/>
              <w:w w:val="115"/>
            </w:rPr>
          </w:rPrChange>
        </w:rPr>
        <w:t>0</w:t>
      </w:r>
      <w:r w:rsidRPr="00635885">
        <w:rPr>
          <w:rFonts w:asciiTheme="minorHAnsi" w:hAnsiTheme="minorHAnsi"/>
          <w:spacing w:val="-2"/>
          <w:w w:val="115"/>
          <w:sz w:val="22"/>
          <w:szCs w:val="22"/>
          <w:rPrChange w:id="4019" w:author="Wall, Alison E." w:date="2017-11-27T19:39:00Z">
            <w:rPr>
              <w:spacing w:val="-2"/>
              <w:w w:val="115"/>
            </w:rPr>
          </w:rPrChange>
        </w:rPr>
        <w:t>1</w:t>
      </w:r>
      <w:r w:rsidRPr="00635885">
        <w:rPr>
          <w:rFonts w:asciiTheme="minorHAnsi" w:hAnsiTheme="minorHAnsi"/>
          <w:w w:val="115"/>
          <w:sz w:val="22"/>
          <w:szCs w:val="22"/>
          <w:rPrChange w:id="4020" w:author="Wall, Alison E." w:date="2017-11-27T19:39:00Z">
            <w:rPr>
              <w:w w:val="115"/>
            </w:rPr>
          </w:rPrChange>
        </w:rPr>
        <w:t>2</w:t>
      </w:r>
      <w:r w:rsidRPr="00635885">
        <w:rPr>
          <w:rFonts w:asciiTheme="minorHAnsi" w:hAnsiTheme="minorHAnsi"/>
          <w:w w:val="103"/>
          <w:sz w:val="22"/>
          <w:szCs w:val="22"/>
          <w:rPrChange w:id="4021" w:author="Wall, Alison E." w:date="2017-11-27T19:39:00Z">
            <w:rPr>
              <w:w w:val="103"/>
            </w:rPr>
          </w:rPrChange>
        </w:rPr>
        <w:t xml:space="preserve"> </w:t>
      </w:r>
      <w:r w:rsidRPr="00635885">
        <w:rPr>
          <w:rFonts w:asciiTheme="minorHAnsi" w:hAnsiTheme="minorHAnsi"/>
          <w:w w:val="115"/>
          <w:sz w:val="22"/>
          <w:szCs w:val="22"/>
          <w:rPrChange w:id="4022" w:author="Wall, Alison E." w:date="2017-11-27T19:39:00Z">
            <w:rPr>
              <w:w w:val="115"/>
            </w:rPr>
          </w:rPrChange>
        </w:rPr>
        <w:t>American</w:t>
      </w:r>
      <w:r w:rsidRPr="00635885">
        <w:rPr>
          <w:rFonts w:asciiTheme="minorHAnsi" w:hAnsiTheme="minorHAnsi"/>
          <w:spacing w:val="-27"/>
          <w:w w:val="115"/>
          <w:sz w:val="22"/>
          <w:szCs w:val="22"/>
          <w:rPrChange w:id="4023" w:author="Wall, Alison E." w:date="2017-11-27T19:39:00Z">
            <w:rPr>
              <w:spacing w:val="-27"/>
              <w:w w:val="115"/>
            </w:rPr>
          </w:rPrChange>
        </w:rPr>
        <w:t xml:space="preserve"> </w:t>
      </w:r>
      <w:r w:rsidRPr="00635885">
        <w:rPr>
          <w:rFonts w:asciiTheme="minorHAnsi" w:hAnsiTheme="minorHAnsi"/>
          <w:w w:val="115"/>
          <w:sz w:val="22"/>
          <w:szCs w:val="22"/>
          <w:rPrChange w:id="4024" w:author="Wall, Alison E." w:date="2017-11-27T19:39:00Z">
            <w:rPr>
              <w:w w:val="115"/>
            </w:rPr>
          </w:rPrChange>
        </w:rPr>
        <w:t>Communi</w:t>
      </w:r>
      <w:r w:rsidRPr="00635885">
        <w:rPr>
          <w:rFonts w:asciiTheme="minorHAnsi" w:hAnsiTheme="minorHAnsi"/>
          <w:spacing w:val="-3"/>
          <w:w w:val="115"/>
          <w:sz w:val="22"/>
          <w:szCs w:val="22"/>
          <w:rPrChange w:id="4025" w:author="Wall, Alison E." w:date="2017-11-27T19:39:00Z">
            <w:rPr>
              <w:spacing w:val="-3"/>
              <w:w w:val="115"/>
            </w:rPr>
          </w:rPrChange>
        </w:rPr>
        <w:t>t</w:t>
      </w:r>
      <w:r w:rsidRPr="00635885">
        <w:rPr>
          <w:rFonts w:asciiTheme="minorHAnsi" w:hAnsiTheme="minorHAnsi"/>
          <w:w w:val="115"/>
          <w:sz w:val="22"/>
          <w:szCs w:val="22"/>
          <w:rPrChange w:id="4026" w:author="Wall, Alison E." w:date="2017-11-27T19:39:00Z">
            <w:rPr>
              <w:w w:val="115"/>
            </w:rPr>
          </w:rPrChange>
        </w:rPr>
        <w:t>y</w:t>
      </w:r>
      <w:r w:rsidRPr="00635885">
        <w:rPr>
          <w:rFonts w:asciiTheme="minorHAnsi" w:hAnsiTheme="minorHAnsi"/>
          <w:spacing w:val="-27"/>
          <w:w w:val="115"/>
          <w:sz w:val="22"/>
          <w:szCs w:val="22"/>
          <w:rPrChange w:id="4027" w:author="Wall, Alison E." w:date="2017-11-27T19:39:00Z">
            <w:rPr>
              <w:spacing w:val="-27"/>
              <w:w w:val="115"/>
            </w:rPr>
          </w:rPrChange>
        </w:rPr>
        <w:t xml:space="preserve"> </w:t>
      </w:r>
      <w:r w:rsidRPr="00635885">
        <w:rPr>
          <w:rFonts w:asciiTheme="minorHAnsi" w:hAnsiTheme="minorHAnsi"/>
          <w:w w:val="115"/>
          <w:sz w:val="22"/>
          <w:szCs w:val="22"/>
          <w:rPrChange w:id="4028" w:author="Wall, Alison E." w:date="2017-11-27T19:39:00Z">
            <w:rPr>
              <w:w w:val="115"/>
            </w:rPr>
          </w:rPrChange>
        </w:rPr>
        <w:t>Su</w:t>
      </w:r>
      <w:r w:rsidRPr="00635885">
        <w:rPr>
          <w:rFonts w:asciiTheme="minorHAnsi" w:hAnsiTheme="minorHAnsi"/>
          <w:spacing w:val="-4"/>
          <w:w w:val="115"/>
          <w:sz w:val="22"/>
          <w:szCs w:val="22"/>
          <w:rPrChange w:id="4029" w:author="Wall, Alison E." w:date="2017-11-27T19:39:00Z">
            <w:rPr>
              <w:spacing w:val="-4"/>
              <w:w w:val="115"/>
            </w:rPr>
          </w:rPrChange>
        </w:rPr>
        <w:t>r</w:t>
      </w:r>
      <w:r w:rsidRPr="00635885">
        <w:rPr>
          <w:rFonts w:asciiTheme="minorHAnsi" w:hAnsiTheme="minorHAnsi"/>
          <w:spacing w:val="-3"/>
          <w:w w:val="115"/>
          <w:sz w:val="22"/>
          <w:szCs w:val="22"/>
          <w:rPrChange w:id="4030" w:author="Wall, Alison E." w:date="2017-11-27T19:39:00Z">
            <w:rPr>
              <w:spacing w:val="-3"/>
              <w:w w:val="115"/>
            </w:rPr>
          </w:rPrChange>
        </w:rPr>
        <w:t>ve</w:t>
      </w:r>
      <w:r w:rsidRPr="00635885">
        <w:rPr>
          <w:rFonts w:asciiTheme="minorHAnsi" w:hAnsiTheme="minorHAnsi"/>
          <w:spacing w:val="-10"/>
          <w:w w:val="115"/>
          <w:sz w:val="22"/>
          <w:szCs w:val="22"/>
          <w:rPrChange w:id="4031" w:author="Wall, Alison E." w:date="2017-11-27T19:39:00Z">
            <w:rPr>
              <w:spacing w:val="-10"/>
              <w:w w:val="115"/>
            </w:rPr>
          </w:rPrChange>
        </w:rPr>
        <w:t>y</w:t>
      </w:r>
      <w:r w:rsidRPr="00635885">
        <w:rPr>
          <w:rFonts w:asciiTheme="minorHAnsi" w:hAnsiTheme="minorHAnsi"/>
          <w:w w:val="115"/>
          <w:sz w:val="22"/>
          <w:szCs w:val="22"/>
          <w:rPrChange w:id="4032" w:author="Wall, Alison E." w:date="2017-11-27T19:39:00Z">
            <w:rPr>
              <w:w w:val="115"/>
            </w:rPr>
          </w:rPrChange>
        </w:rPr>
        <w:t>.</w:t>
      </w:r>
      <w:r w:rsidRPr="00635885">
        <w:rPr>
          <w:rFonts w:asciiTheme="minorHAnsi" w:hAnsiTheme="minorHAnsi"/>
          <w:spacing w:val="-26"/>
          <w:w w:val="115"/>
          <w:sz w:val="22"/>
          <w:szCs w:val="22"/>
          <w:rPrChange w:id="4033" w:author="Wall, Alison E." w:date="2017-11-27T19:39:00Z">
            <w:rPr>
              <w:spacing w:val="-26"/>
              <w:w w:val="115"/>
            </w:rPr>
          </w:rPrChange>
        </w:rPr>
        <w:t xml:space="preserve"> </w:t>
      </w:r>
      <w:r w:rsidRPr="00635885">
        <w:rPr>
          <w:rFonts w:asciiTheme="minorHAnsi" w:hAnsiTheme="minorHAnsi"/>
          <w:spacing w:val="-3"/>
          <w:w w:val="115"/>
          <w:sz w:val="22"/>
          <w:szCs w:val="22"/>
          <w:rPrChange w:id="4034" w:author="Wall, Alison E." w:date="2017-11-27T19:39:00Z">
            <w:rPr>
              <w:spacing w:val="-3"/>
              <w:w w:val="115"/>
            </w:rPr>
          </w:rPrChange>
        </w:rPr>
        <w:t>R</w:t>
      </w:r>
      <w:r w:rsidRPr="00635885">
        <w:rPr>
          <w:rFonts w:asciiTheme="minorHAnsi" w:hAnsiTheme="minorHAnsi"/>
          <w:spacing w:val="-2"/>
          <w:w w:val="115"/>
          <w:sz w:val="22"/>
          <w:szCs w:val="22"/>
          <w:rPrChange w:id="4035" w:author="Wall, Alison E." w:date="2017-11-27T19:39:00Z">
            <w:rPr>
              <w:spacing w:val="-2"/>
              <w:w w:val="115"/>
            </w:rPr>
          </w:rPrChange>
        </w:rPr>
        <w:t>e</w:t>
      </w:r>
      <w:r w:rsidRPr="00635885">
        <w:rPr>
          <w:rFonts w:asciiTheme="minorHAnsi" w:hAnsiTheme="minorHAnsi"/>
          <w:w w:val="115"/>
          <w:sz w:val="22"/>
          <w:szCs w:val="22"/>
          <w:rPrChange w:id="4036" w:author="Wall, Alison E." w:date="2017-11-27T19:39:00Z">
            <w:rPr>
              <w:w w:val="115"/>
            </w:rPr>
          </w:rPrChange>
        </w:rPr>
        <w:t>tri</w:t>
      </w:r>
      <w:r w:rsidRPr="00635885">
        <w:rPr>
          <w:rFonts w:asciiTheme="minorHAnsi" w:hAnsiTheme="minorHAnsi"/>
          <w:spacing w:val="-2"/>
          <w:w w:val="115"/>
          <w:sz w:val="22"/>
          <w:szCs w:val="22"/>
          <w:rPrChange w:id="4037" w:author="Wall, Alison E." w:date="2017-11-27T19:39:00Z">
            <w:rPr>
              <w:spacing w:val="-2"/>
              <w:w w:val="115"/>
            </w:rPr>
          </w:rPrChange>
        </w:rPr>
        <w:t>e</w:t>
      </w:r>
      <w:r w:rsidRPr="00635885">
        <w:rPr>
          <w:rFonts w:asciiTheme="minorHAnsi" w:hAnsiTheme="minorHAnsi"/>
          <w:spacing w:val="-3"/>
          <w:w w:val="115"/>
          <w:sz w:val="22"/>
          <w:szCs w:val="22"/>
          <w:rPrChange w:id="4038" w:author="Wall, Alison E." w:date="2017-11-27T19:39:00Z">
            <w:rPr>
              <w:spacing w:val="-3"/>
              <w:w w:val="115"/>
            </w:rPr>
          </w:rPrChange>
        </w:rPr>
        <w:t>v</w:t>
      </w:r>
      <w:r w:rsidRPr="00635885">
        <w:rPr>
          <w:rFonts w:asciiTheme="minorHAnsi" w:hAnsiTheme="minorHAnsi"/>
          <w:w w:val="115"/>
          <w:sz w:val="22"/>
          <w:szCs w:val="22"/>
          <w:rPrChange w:id="4039" w:author="Wall, Alison E." w:date="2017-11-27T19:39:00Z">
            <w:rPr>
              <w:w w:val="115"/>
            </w:rPr>
          </w:rPrChange>
        </w:rPr>
        <w:t>ed</w:t>
      </w:r>
      <w:r w:rsidRPr="00635885">
        <w:rPr>
          <w:rFonts w:asciiTheme="minorHAnsi" w:hAnsiTheme="minorHAnsi"/>
          <w:spacing w:val="-26"/>
          <w:w w:val="115"/>
          <w:sz w:val="22"/>
          <w:szCs w:val="22"/>
          <w:rPrChange w:id="4040" w:author="Wall, Alison E." w:date="2017-11-27T19:39:00Z">
            <w:rPr>
              <w:spacing w:val="-26"/>
              <w:w w:val="115"/>
            </w:rPr>
          </w:rPrChange>
        </w:rPr>
        <w:t xml:space="preserve"> </w:t>
      </w:r>
      <w:r w:rsidRPr="00635885">
        <w:rPr>
          <w:rFonts w:asciiTheme="minorHAnsi" w:hAnsiTheme="minorHAnsi"/>
          <w:w w:val="115"/>
          <w:sz w:val="22"/>
          <w:szCs w:val="22"/>
          <w:rPrChange w:id="4041" w:author="Wall, Alison E." w:date="2017-11-27T19:39:00Z">
            <w:rPr>
              <w:w w:val="115"/>
            </w:rPr>
          </w:rPrChange>
        </w:rPr>
        <w:t>f</w:t>
      </w:r>
      <w:r w:rsidRPr="00635885">
        <w:rPr>
          <w:rFonts w:asciiTheme="minorHAnsi" w:hAnsiTheme="minorHAnsi"/>
          <w:spacing w:val="-2"/>
          <w:w w:val="115"/>
          <w:sz w:val="22"/>
          <w:szCs w:val="22"/>
          <w:rPrChange w:id="4042" w:author="Wall, Alison E." w:date="2017-11-27T19:39:00Z">
            <w:rPr>
              <w:spacing w:val="-2"/>
              <w:w w:val="115"/>
            </w:rPr>
          </w:rPrChange>
        </w:rPr>
        <w:t>r</w:t>
      </w:r>
      <w:r w:rsidRPr="00635885">
        <w:rPr>
          <w:rFonts w:asciiTheme="minorHAnsi" w:hAnsiTheme="minorHAnsi"/>
          <w:w w:val="115"/>
          <w:sz w:val="22"/>
          <w:szCs w:val="22"/>
          <w:rPrChange w:id="4043" w:author="Wall, Alison E." w:date="2017-11-27T19:39:00Z">
            <w:rPr>
              <w:w w:val="115"/>
            </w:rPr>
          </w:rPrChange>
        </w:rPr>
        <w:t>om</w:t>
      </w:r>
      <w:r w:rsidRPr="00635885">
        <w:rPr>
          <w:rFonts w:asciiTheme="minorHAnsi" w:hAnsiTheme="minorHAnsi"/>
          <w:w w:val="113"/>
          <w:sz w:val="22"/>
          <w:szCs w:val="22"/>
          <w:rPrChange w:id="4044" w:author="Wall, Alison E." w:date="2017-11-27T19:39:00Z">
            <w:rPr>
              <w:w w:val="113"/>
            </w:rPr>
          </w:rPrChange>
        </w:rPr>
        <w:t xml:space="preserve"> </w:t>
      </w:r>
      <w:r w:rsidRPr="00635885">
        <w:rPr>
          <w:rFonts w:asciiTheme="minorHAnsi" w:hAnsiTheme="minorHAnsi"/>
          <w:w w:val="115"/>
          <w:sz w:val="22"/>
          <w:szCs w:val="22"/>
          <w:rPrChange w:id="4045" w:author="Wall, Alison E." w:date="2017-11-27T19:39:00Z">
            <w:rPr>
              <w:w w:val="115"/>
            </w:rPr>
          </w:rPrChange>
        </w:rPr>
        <w:t>h</w:t>
      </w:r>
      <w:r w:rsidRPr="00635885">
        <w:rPr>
          <w:rFonts w:asciiTheme="minorHAnsi" w:hAnsiTheme="minorHAnsi"/>
          <w:spacing w:val="-5"/>
          <w:w w:val="115"/>
          <w:sz w:val="22"/>
          <w:szCs w:val="22"/>
          <w:rPrChange w:id="4046" w:author="Wall, Alison E." w:date="2017-11-27T19:39:00Z">
            <w:rPr>
              <w:spacing w:val="-5"/>
              <w:w w:val="115"/>
            </w:rPr>
          </w:rPrChange>
        </w:rPr>
        <w:t>t</w:t>
      </w:r>
      <w:r w:rsidRPr="00635885">
        <w:rPr>
          <w:rFonts w:asciiTheme="minorHAnsi" w:hAnsiTheme="minorHAnsi"/>
          <w:w w:val="115"/>
          <w:sz w:val="22"/>
          <w:szCs w:val="22"/>
          <w:rPrChange w:id="4047" w:author="Wall, Alison E." w:date="2017-11-27T19:39:00Z">
            <w:rPr>
              <w:w w:val="115"/>
            </w:rPr>
          </w:rPrChange>
        </w:rPr>
        <w:t>tp</w:t>
      </w:r>
      <w:r w:rsidRPr="00635885">
        <w:rPr>
          <w:rFonts w:asciiTheme="minorHAnsi" w:hAnsiTheme="minorHAnsi"/>
          <w:spacing w:val="-3"/>
          <w:w w:val="115"/>
          <w:sz w:val="22"/>
          <w:szCs w:val="22"/>
          <w:rPrChange w:id="4048" w:author="Wall, Alison E." w:date="2017-11-27T19:39:00Z">
            <w:rPr>
              <w:spacing w:val="-3"/>
              <w:w w:val="115"/>
            </w:rPr>
          </w:rPrChange>
        </w:rPr>
        <w:t>s</w:t>
      </w:r>
      <w:r w:rsidRPr="00635885">
        <w:rPr>
          <w:rFonts w:asciiTheme="minorHAnsi" w:hAnsiTheme="minorHAnsi"/>
          <w:w w:val="115"/>
          <w:sz w:val="22"/>
          <w:szCs w:val="22"/>
          <w:rPrChange w:id="4049" w:author="Wall, Alison E." w:date="2017-11-27T19:39:00Z">
            <w:rPr>
              <w:w w:val="115"/>
            </w:rPr>
          </w:rPrChange>
        </w:rPr>
        <w:t>:</w:t>
      </w:r>
      <w:r w:rsidRPr="00635885">
        <w:rPr>
          <w:rFonts w:asciiTheme="minorHAnsi" w:hAnsiTheme="minorHAnsi"/>
          <w:spacing w:val="-10"/>
          <w:w w:val="115"/>
          <w:sz w:val="22"/>
          <w:szCs w:val="22"/>
          <w:rPrChange w:id="4050" w:author="Wall, Alison E." w:date="2017-11-27T19:39:00Z">
            <w:rPr>
              <w:spacing w:val="-10"/>
              <w:w w:val="115"/>
            </w:rPr>
          </w:rPrChange>
        </w:rPr>
        <w:t>/</w:t>
      </w:r>
      <w:r w:rsidRPr="00635885">
        <w:rPr>
          <w:rFonts w:asciiTheme="minorHAnsi" w:hAnsiTheme="minorHAnsi"/>
          <w:spacing w:val="-7"/>
          <w:w w:val="115"/>
          <w:sz w:val="22"/>
          <w:szCs w:val="22"/>
          <w:rPrChange w:id="4051" w:author="Wall, Alison E." w:date="2017-11-27T19:39:00Z">
            <w:rPr>
              <w:spacing w:val="-7"/>
              <w:w w:val="115"/>
            </w:rPr>
          </w:rPrChange>
        </w:rPr>
        <w:t>/</w:t>
      </w:r>
      <w:r w:rsidRPr="00635885">
        <w:rPr>
          <w:rFonts w:asciiTheme="minorHAnsi" w:hAnsiTheme="minorHAnsi"/>
          <w:sz w:val="22"/>
          <w:szCs w:val="22"/>
          <w:rPrChange w:id="4052" w:author="Wall, Alison E." w:date="2017-11-27T19:39:00Z">
            <w:rPr/>
          </w:rPrChange>
        </w:rPr>
        <w:fldChar w:fldCharType="begin"/>
      </w:r>
      <w:r w:rsidRPr="00635885">
        <w:rPr>
          <w:rFonts w:asciiTheme="minorHAnsi" w:hAnsiTheme="minorHAnsi"/>
          <w:sz w:val="22"/>
          <w:szCs w:val="22"/>
          <w:rPrChange w:id="4053" w:author="Wall, Alison E." w:date="2017-11-27T19:39:00Z">
            <w:rPr/>
          </w:rPrChange>
        </w:rPr>
        <w:instrText xml:space="preserve"> HYPERLINK "http://www.census.gov/dataviz/visualizations/stem/stem-html/" \h </w:instrText>
      </w:r>
      <w:r w:rsidRPr="00635885">
        <w:rPr>
          <w:rFonts w:asciiTheme="minorHAnsi" w:hAnsiTheme="minorHAnsi"/>
          <w:sz w:val="22"/>
          <w:szCs w:val="22"/>
          <w:rPrChange w:id="4054" w:author="Wall, Alison E." w:date="2017-11-27T19:39:00Z">
            <w:rPr/>
          </w:rPrChange>
        </w:rPr>
        <w:fldChar w:fldCharType="separate"/>
      </w:r>
      <w:r w:rsidRPr="00635885">
        <w:rPr>
          <w:rFonts w:asciiTheme="minorHAnsi" w:hAnsiTheme="minorHAnsi"/>
          <w:w w:val="115"/>
          <w:sz w:val="22"/>
          <w:szCs w:val="22"/>
          <w:rPrChange w:id="4055" w:author="Wall, Alison E." w:date="2017-11-27T19:39:00Z">
            <w:rPr>
              <w:w w:val="115"/>
            </w:rPr>
          </w:rPrChange>
        </w:rPr>
        <w:t>ww</w:t>
      </w:r>
      <w:r w:rsidRPr="00635885">
        <w:rPr>
          <w:rFonts w:asciiTheme="minorHAnsi" w:hAnsiTheme="minorHAnsi"/>
          <w:spacing w:val="-10"/>
          <w:w w:val="115"/>
          <w:sz w:val="22"/>
          <w:szCs w:val="22"/>
          <w:rPrChange w:id="4056" w:author="Wall, Alison E." w:date="2017-11-27T19:39:00Z">
            <w:rPr>
              <w:spacing w:val="-10"/>
              <w:w w:val="115"/>
            </w:rPr>
          </w:rPrChange>
        </w:rPr>
        <w:t>w</w:t>
      </w:r>
      <w:r w:rsidRPr="00635885">
        <w:rPr>
          <w:rFonts w:asciiTheme="minorHAnsi" w:hAnsiTheme="minorHAnsi"/>
          <w:spacing w:val="-5"/>
          <w:w w:val="115"/>
          <w:sz w:val="22"/>
          <w:szCs w:val="22"/>
          <w:rPrChange w:id="4057" w:author="Wall, Alison E." w:date="2017-11-27T19:39:00Z">
            <w:rPr>
              <w:spacing w:val="-5"/>
              <w:w w:val="115"/>
            </w:rPr>
          </w:rPrChange>
        </w:rPr>
        <w:t>.</w:t>
      </w:r>
      <w:r w:rsidRPr="00635885">
        <w:rPr>
          <w:rFonts w:asciiTheme="minorHAnsi" w:hAnsiTheme="minorHAnsi"/>
          <w:w w:val="115"/>
          <w:sz w:val="22"/>
          <w:szCs w:val="22"/>
          <w:rPrChange w:id="4058" w:author="Wall, Alison E." w:date="2017-11-27T19:39:00Z">
            <w:rPr>
              <w:w w:val="115"/>
            </w:rPr>
          </w:rPrChange>
        </w:rPr>
        <w:t>censu</w:t>
      </w:r>
      <w:r w:rsidRPr="00635885">
        <w:rPr>
          <w:rFonts w:asciiTheme="minorHAnsi" w:hAnsiTheme="minorHAnsi"/>
          <w:spacing w:val="-4"/>
          <w:w w:val="115"/>
          <w:sz w:val="22"/>
          <w:szCs w:val="22"/>
          <w:rPrChange w:id="4059" w:author="Wall, Alison E." w:date="2017-11-27T19:39:00Z">
            <w:rPr>
              <w:spacing w:val="-4"/>
              <w:w w:val="115"/>
            </w:rPr>
          </w:rPrChange>
        </w:rPr>
        <w:t>s</w:t>
      </w:r>
      <w:r w:rsidRPr="00635885">
        <w:rPr>
          <w:rFonts w:asciiTheme="minorHAnsi" w:hAnsiTheme="minorHAnsi"/>
          <w:spacing w:val="-2"/>
          <w:w w:val="115"/>
          <w:sz w:val="22"/>
          <w:szCs w:val="22"/>
          <w:rPrChange w:id="4060" w:author="Wall, Alison E." w:date="2017-11-27T19:39:00Z">
            <w:rPr>
              <w:spacing w:val="-2"/>
              <w:w w:val="115"/>
            </w:rPr>
          </w:rPrChange>
        </w:rPr>
        <w:t>.</w:t>
      </w:r>
      <w:r w:rsidRPr="00635885">
        <w:rPr>
          <w:rFonts w:asciiTheme="minorHAnsi" w:hAnsiTheme="minorHAnsi"/>
          <w:spacing w:val="-3"/>
          <w:w w:val="115"/>
          <w:sz w:val="22"/>
          <w:szCs w:val="22"/>
          <w:rPrChange w:id="4061" w:author="Wall, Alison E." w:date="2017-11-27T19:39:00Z">
            <w:rPr>
              <w:spacing w:val="-3"/>
              <w:w w:val="115"/>
            </w:rPr>
          </w:rPrChange>
        </w:rPr>
        <w:t>g</w:t>
      </w:r>
      <w:r w:rsidRPr="00635885">
        <w:rPr>
          <w:rFonts w:asciiTheme="minorHAnsi" w:hAnsiTheme="minorHAnsi"/>
          <w:spacing w:val="-2"/>
          <w:w w:val="115"/>
          <w:sz w:val="22"/>
          <w:szCs w:val="22"/>
          <w:rPrChange w:id="4062" w:author="Wall, Alison E." w:date="2017-11-27T19:39:00Z">
            <w:rPr>
              <w:spacing w:val="-2"/>
              <w:w w:val="115"/>
            </w:rPr>
          </w:rPrChange>
        </w:rPr>
        <w:t>o</w:t>
      </w:r>
      <w:r w:rsidRPr="00635885">
        <w:rPr>
          <w:rFonts w:asciiTheme="minorHAnsi" w:hAnsiTheme="minorHAnsi"/>
          <w:spacing w:val="-6"/>
          <w:w w:val="115"/>
          <w:sz w:val="22"/>
          <w:szCs w:val="22"/>
          <w:rPrChange w:id="4063" w:author="Wall, Alison E." w:date="2017-11-27T19:39:00Z">
            <w:rPr>
              <w:spacing w:val="-6"/>
              <w:w w:val="115"/>
            </w:rPr>
          </w:rPrChange>
        </w:rPr>
        <w:t>v</w:t>
      </w:r>
      <w:r w:rsidRPr="00635885">
        <w:rPr>
          <w:rFonts w:asciiTheme="minorHAnsi" w:hAnsiTheme="minorHAnsi"/>
          <w:spacing w:val="-7"/>
          <w:w w:val="115"/>
          <w:sz w:val="22"/>
          <w:szCs w:val="22"/>
          <w:rPrChange w:id="4064" w:author="Wall, Alison E." w:date="2017-11-27T19:39:00Z">
            <w:rPr>
              <w:spacing w:val="-7"/>
              <w:w w:val="115"/>
            </w:rPr>
          </w:rPrChange>
        </w:rPr>
        <w:t>/</w:t>
      </w:r>
      <w:r w:rsidRPr="00635885">
        <w:rPr>
          <w:rFonts w:asciiTheme="minorHAnsi" w:hAnsiTheme="minorHAnsi"/>
          <w:w w:val="115"/>
          <w:sz w:val="22"/>
          <w:szCs w:val="22"/>
          <w:rPrChange w:id="4065" w:author="Wall, Alison E." w:date="2017-11-27T19:39:00Z">
            <w:rPr>
              <w:w w:val="115"/>
            </w:rPr>
          </w:rPrChange>
        </w:rPr>
        <w:t>d</w:t>
      </w:r>
      <w:r w:rsidRPr="00635885">
        <w:rPr>
          <w:rFonts w:asciiTheme="minorHAnsi" w:hAnsiTheme="minorHAnsi"/>
          <w:spacing w:val="-2"/>
          <w:w w:val="115"/>
          <w:sz w:val="22"/>
          <w:szCs w:val="22"/>
          <w:rPrChange w:id="4066" w:author="Wall, Alison E." w:date="2017-11-27T19:39:00Z">
            <w:rPr>
              <w:spacing w:val="-2"/>
              <w:w w:val="115"/>
            </w:rPr>
          </w:rPrChange>
        </w:rPr>
        <w:t>a</w:t>
      </w:r>
      <w:r w:rsidRPr="00635885">
        <w:rPr>
          <w:rFonts w:asciiTheme="minorHAnsi" w:hAnsiTheme="minorHAnsi"/>
          <w:w w:val="115"/>
          <w:sz w:val="22"/>
          <w:szCs w:val="22"/>
          <w:rPrChange w:id="4067" w:author="Wall, Alison E." w:date="2017-11-27T19:39:00Z">
            <w:rPr>
              <w:w w:val="115"/>
            </w:rPr>
          </w:rPrChange>
        </w:rPr>
        <w:t>t</w:t>
      </w:r>
      <w:r w:rsidRPr="00635885">
        <w:rPr>
          <w:rFonts w:asciiTheme="minorHAnsi" w:hAnsiTheme="minorHAnsi"/>
          <w:spacing w:val="-2"/>
          <w:w w:val="115"/>
          <w:sz w:val="22"/>
          <w:szCs w:val="22"/>
          <w:rPrChange w:id="4068" w:author="Wall, Alison E." w:date="2017-11-27T19:39:00Z">
            <w:rPr>
              <w:spacing w:val="-2"/>
              <w:w w:val="115"/>
            </w:rPr>
          </w:rPrChange>
        </w:rPr>
        <w:t>a</w:t>
      </w:r>
      <w:r w:rsidRPr="00635885">
        <w:rPr>
          <w:rFonts w:asciiTheme="minorHAnsi" w:hAnsiTheme="minorHAnsi"/>
          <w:w w:val="115"/>
          <w:sz w:val="22"/>
          <w:szCs w:val="22"/>
          <w:rPrChange w:id="4069" w:author="Wall, Alison E." w:date="2017-11-27T19:39:00Z">
            <w:rPr>
              <w:w w:val="115"/>
            </w:rPr>
          </w:rPrChange>
        </w:rPr>
        <w:t>viz</w:t>
      </w:r>
      <w:r w:rsidRPr="00635885">
        <w:rPr>
          <w:rFonts w:asciiTheme="minorHAnsi" w:hAnsiTheme="minorHAnsi"/>
          <w:spacing w:val="-8"/>
          <w:w w:val="115"/>
          <w:sz w:val="22"/>
          <w:szCs w:val="22"/>
          <w:rPrChange w:id="4070" w:author="Wall, Alison E." w:date="2017-11-27T19:39:00Z">
            <w:rPr>
              <w:spacing w:val="-8"/>
              <w:w w:val="115"/>
            </w:rPr>
          </w:rPrChange>
        </w:rPr>
        <w:t>/</w:t>
      </w:r>
      <w:r w:rsidRPr="00635885">
        <w:rPr>
          <w:rFonts w:asciiTheme="minorHAnsi" w:hAnsiTheme="minorHAnsi"/>
          <w:w w:val="115"/>
          <w:sz w:val="22"/>
          <w:szCs w:val="22"/>
          <w:rPrChange w:id="4071" w:author="Wall, Alison E." w:date="2017-11-27T19:39:00Z">
            <w:rPr>
              <w:w w:val="115"/>
            </w:rPr>
          </w:rPrChange>
        </w:rPr>
        <w:t>visuali</w:t>
      </w:r>
      <w:r w:rsidRPr="00635885">
        <w:rPr>
          <w:rFonts w:asciiTheme="minorHAnsi" w:hAnsiTheme="minorHAnsi"/>
          <w:spacing w:val="-2"/>
          <w:w w:val="115"/>
          <w:sz w:val="22"/>
          <w:szCs w:val="22"/>
          <w:rPrChange w:id="4072" w:author="Wall, Alison E." w:date="2017-11-27T19:39:00Z">
            <w:rPr>
              <w:spacing w:val="-2"/>
              <w:w w:val="115"/>
            </w:rPr>
          </w:rPrChange>
        </w:rPr>
        <w:t>za</w:t>
      </w:r>
      <w:r w:rsidRPr="00635885">
        <w:rPr>
          <w:rFonts w:asciiTheme="minorHAnsi" w:hAnsiTheme="minorHAnsi"/>
          <w:w w:val="115"/>
          <w:sz w:val="22"/>
          <w:szCs w:val="22"/>
          <w:rPrChange w:id="4073" w:author="Wall, Alison E." w:date="2017-11-27T19:39:00Z">
            <w:rPr>
              <w:w w:val="115"/>
            </w:rPr>
          </w:rPrChange>
        </w:rPr>
        <w:t>tions</w:t>
      </w:r>
      <w:r w:rsidRPr="00635885">
        <w:rPr>
          <w:rFonts w:asciiTheme="minorHAnsi" w:hAnsiTheme="minorHAnsi"/>
          <w:spacing w:val="-8"/>
          <w:w w:val="115"/>
          <w:sz w:val="22"/>
          <w:szCs w:val="22"/>
          <w:rPrChange w:id="4074" w:author="Wall, Alison E." w:date="2017-11-27T19:39:00Z">
            <w:rPr>
              <w:spacing w:val="-8"/>
              <w:w w:val="115"/>
            </w:rPr>
          </w:rPrChange>
        </w:rPr>
        <w:t>/</w:t>
      </w:r>
      <w:r w:rsidRPr="00635885">
        <w:rPr>
          <w:rFonts w:asciiTheme="minorHAnsi" w:hAnsiTheme="minorHAnsi"/>
          <w:spacing w:val="-1"/>
          <w:w w:val="115"/>
          <w:sz w:val="22"/>
          <w:szCs w:val="22"/>
          <w:rPrChange w:id="4075" w:author="Wall, Alison E." w:date="2017-11-27T19:39:00Z">
            <w:rPr>
              <w:spacing w:val="-1"/>
              <w:w w:val="115"/>
            </w:rPr>
          </w:rPrChange>
        </w:rPr>
        <w:t>st</w:t>
      </w:r>
      <w:r w:rsidRPr="00635885">
        <w:rPr>
          <w:rFonts w:asciiTheme="minorHAnsi" w:hAnsiTheme="minorHAnsi"/>
          <w:w w:val="115"/>
          <w:sz w:val="22"/>
          <w:szCs w:val="22"/>
          <w:rPrChange w:id="4076" w:author="Wall, Alison E." w:date="2017-11-27T19:39:00Z">
            <w:rPr>
              <w:w w:val="115"/>
            </w:rPr>
          </w:rPrChange>
        </w:rPr>
        <w:t>em</w:t>
      </w:r>
      <w:r w:rsidRPr="00635885">
        <w:rPr>
          <w:rFonts w:asciiTheme="minorHAnsi" w:hAnsiTheme="minorHAnsi"/>
          <w:spacing w:val="-8"/>
          <w:w w:val="115"/>
          <w:sz w:val="22"/>
          <w:szCs w:val="22"/>
          <w:rPrChange w:id="4077" w:author="Wall, Alison E." w:date="2017-11-27T19:39:00Z">
            <w:rPr>
              <w:spacing w:val="-8"/>
              <w:w w:val="115"/>
            </w:rPr>
          </w:rPrChange>
        </w:rPr>
        <w:t>/</w:t>
      </w:r>
      <w:r w:rsidRPr="00635885">
        <w:rPr>
          <w:rFonts w:asciiTheme="minorHAnsi" w:hAnsiTheme="minorHAnsi"/>
          <w:spacing w:val="-1"/>
          <w:w w:val="115"/>
          <w:sz w:val="22"/>
          <w:szCs w:val="22"/>
          <w:rPrChange w:id="4078" w:author="Wall, Alison E." w:date="2017-11-27T19:39:00Z">
            <w:rPr>
              <w:spacing w:val="-1"/>
              <w:w w:val="115"/>
            </w:rPr>
          </w:rPrChange>
        </w:rPr>
        <w:t>st</w:t>
      </w:r>
      <w:r w:rsidRPr="00635885">
        <w:rPr>
          <w:rFonts w:asciiTheme="minorHAnsi" w:hAnsiTheme="minorHAnsi"/>
          <w:w w:val="115"/>
          <w:sz w:val="22"/>
          <w:szCs w:val="22"/>
          <w:rPrChange w:id="4079" w:author="Wall, Alison E." w:date="2017-11-27T19:39:00Z">
            <w:rPr>
              <w:w w:val="115"/>
            </w:rPr>
          </w:rPrChange>
        </w:rPr>
        <w:t>em</w:t>
      </w:r>
      <w:r w:rsidRPr="00635885">
        <w:rPr>
          <w:rFonts w:asciiTheme="minorHAnsi" w:hAnsiTheme="minorHAnsi"/>
          <w:spacing w:val="-1"/>
          <w:w w:val="115"/>
          <w:sz w:val="22"/>
          <w:szCs w:val="22"/>
          <w:rPrChange w:id="4080" w:author="Wall, Alison E." w:date="2017-11-27T19:39:00Z">
            <w:rPr>
              <w:spacing w:val="-1"/>
              <w:w w:val="115"/>
            </w:rPr>
          </w:rPrChange>
        </w:rPr>
        <w:t>-</w:t>
      </w:r>
      <w:r w:rsidRPr="00635885">
        <w:rPr>
          <w:rFonts w:asciiTheme="minorHAnsi" w:hAnsiTheme="minorHAnsi"/>
          <w:w w:val="115"/>
          <w:sz w:val="22"/>
          <w:szCs w:val="22"/>
          <w:rPrChange w:id="4081" w:author="Wall, Alison E." w:date="2017-11-27T19:39:00Z">
            <w:rPr>
              <w:w w:val="115"/>
            </w:rPr>
          </w:rPrChange>
        </w:rPr>
        <w:t>html/</w:t>
      </w:r>
      <w:r w:rsidRPr="00635885">
        <w:rPr>
          <w:rFonts w:asciiTheme="minorHAnsi" w:hAnsiTheme="minorHAnsi"/>
          <w:w w:val="115"/>
          <w:sz w:val="22"/>
          <w:szCs w:val="22"/>
          <w:rPrChange w:id="4082" w:author="Wall, Alison E." w:date="2017-11-27T19:39:00Z">
            <w:rPr>
              <w:w w:val="115"/>
            </w:rPr>
          </w:rPrChange>
        </w:rPr>
        <w:fldChar w:fldCharType="end"/>
      </w:r>
    </w:p>
    <w:p w14:paraId="24D89206" w14:textId="77777777" w:rsidR="00EF764E" w:rsidRPr="00635885" w:rsidRDefault="00EF764E">
      <w:pPr>
        <w:spacing w:before="3" w:line="120" w:lineRule="exact"/>
        <w:rPr>
          <w:rPrChange w:id="4083" w:author="Wall, Alison E." w:date="2017-11-27T19:39:00Z">
            <w:rPr>
              <w:sz w:val="12"/>
              <w:szCs w:val="12"/>
            </w:rPr>
          </w:rPrChange>
        </w:rPr>
      </w:pPr>
    </w:p>
    <w:p w14:paraId="2366B56A" w14:textId="77777777" w:rsidR="00EF764E" w:rsidRPr="00635885" w:rsidRDefault="00EF764E">
      <w:pPr>
        <w:spacing w:line="200" w:lineRule="exact"/>
        <w:rPr>
          <w:rPrChange w:id="4084" w:author="Wall, Alison E." w:date="2017-11-27T19:39:00Z">
            <w:rPr>
              <w:sz w:val="20"/>
              <w:szCs w:val="20"/>
            </w:rPr>
          </w:rPrChange>
        </w:rPr>
      </w:pPr>
    </w:p>
    <w:p w14:paraId="364A770E" w14:textId="77777777" w:rsidR="00EF764E" w:rsidRPr="00635885" w:rsidRDefault="0011099E">
      <w:pPr>
        <w:ind w:left="765"/>
        <w:rPr>
          <w:rFonts w:eastAsia="Arial" w:cs="Arial"/>
          <w:rPrChange w:id="4085" w:author="Wall, Alison E." w:date="2017-11-27T19:39:00Z">
            <w:rPr>
              <w:rFonts w:ascii="Arial" w:eastAsia="Arial" w:hAnsi="Arial" w:cs="Arial"/>
              <w:sz w:val="19"/>
              <w:szCs w:val="19"/>
            </w:rPr>
          </w:rPrChange>
        </w:rPr>
      </w:pPr>
      <w:r w:rsidRPr="00635885">
        <w:rPr>
          <w:rFonts w:eastAsia="Arial" w:cs="Arial"/>
          <w:i/>
          <w:spacing w:val="-4"/>
          <w:w w:val="110"/>
          <w:rPrChange w:id="4086" w:author="Wall, Alison E." w:date="2017-11-27T19:39:00Z">
            <w:rPr>
              <w:rFonts w:ascii="Arial" w:eastAsia="Arial" w:hAnsi="Arial" w:cs="Arial"/>
              <w:i/>
              <w:spacing w:val="-4"/>
              <w:w w:val="110"/>
              <w:sz w:val="19"/>
              <w:szCs w:val="19"/>
            </w:rPr>
          </w:rPrChange>
        </w:rPr>
        <w:t>(</w:t>
      </w:r>
      <w:proofErr w:type="spellStart"/>
      <w:r w:rsidRPr="00635885">
        <w:rPr>
          <w:rFonts w:eastAsia="Arial" w:cs="Arial"/>
          <w:i/>
          <w:w w:val="110"/>
          <w:rPrChange w:id="4087" w:author="Wall, Alison E." w:date="2017-11-27T19:39:00Z">
            <w:rPr>
              <w:rFonts w:ascii="Arial" w:eastAsia="Arial" w:hAnsi="Arial" w:cs="Arial"/>
              <w:i/>
              <w:w w:val="110"/>
              <w:sz w:val="19"/>
              <w:szCs w:val="19"/>
            </w:rPr>
          </w:rPrChange>
        </w:rPr>
        <w:t>Ch</w:t>
      </w:r>
      <w:r w:rsidRPr="00635885">
        <w:rPr>
          <w:rFonts w:eastAsia="Arial" w:cs="Arial"/>
          <w:i/>
          <w:spacing w:val="-1"/>
          <w:w w:val="110"/>
          <w:rPrChange w:id="4088" w:author="Wall, Alison E." w:date="2017-11-27T19:39:00Z">
            <w:rPr>
              <w:rFonts w:ascii="Arial" w:eastAsia="Arial" w:hAnsi="Arial" w:cs="Arial"/>
              <w:i/>
              <w:spacing w:val="-1"/>
              <w:w w:val="110"/>
              <w:sz w:val="19"/>
              <w:szCs w:val="19"/>
            </w:rPr>
          </w:rPrChange>
        </w:rPr>
        <w:t>e</w:t>
      </w:r>
      <w:r w:rsidRPr="00635885">
        <w:rPr>
          <w:rFonts w:eastAsia="Arial" w:cs="Arial"/>
          <w:i/>
          <w:spacing w:val="-2"/>
          <w:w w:val="110"/>
          <w:rPrChange w:id="4089" w:author="Wall, Alison E." w:date="2017-11-27T19:39:00Z">
            <w:rPr>
              <w:rFonts w:ascii="Arial" w:eastAsia="Arial" w:hAnsi="Arial" w:cs="Arial"/>
              <w:i/>
              <w:spacing w:val="-2"/>
              <w:w w:val="110"/>
              <w:sz w:val="19"/>
              <w:szCs w:val="19"/>
            </w:rPr>
          </w:rPrChange>
        </w:rPr>
        <w:t>n</w:t>
      </w:r>
      <w:r w:rsidRPr="00635885">
        <w:rPr>
          <w:rFonts w:eastAsia="Arial" w:cs="Arial"/>
          <w:i/>
          <w:spacing w:val="-3"/>
          <w:w w:val="110"/>
          <w:rPrChange w:id="4090" w:author="Wall, Alison E." w:date="2017-11-27T19:39:00Z">
            <w:rPr>
              <w:rFonts w:ascii="Arial" w:eastAsia="Arial" w:hAnsi="Arial" w:cs="Arial"/>
              <w:i/>
              <w:spacing w:val="-3"/>
              <w:w w:val="110"/>
              <w:sz w:val="19"/>
              <w:szCs w:val="19"/>
            </w:rPr>
          </w:rPrChange>
        </w:rPr>
        <w:t>v</w:t>
      </w:r>
      <w:r w:rsidRPr="00635885">
        <w:rPr>
          <w:rFonts w:eastAsia="Arial" w:cs="Arial"/>
          <w:i/>
          <w:spacing w:val="-1"/>
          <w:w w:val="110"/>
          <w:rPrChange w:id="4091" w:author="Wall, Alison E." w:date="2017-11-27T19:39:00Z">
            <w:rPr>
              <w:rFonts w:ascii="Arial" w:eastAsia="Arial" w:hAnsi="Arial" w:cs="Arial"/>
              <w:i/>
              <w:spacing w:val="-1"/>
              <w:w w:val="110"/>
              <w:sz w:val="19"/>
              <w:szCs w:val="19"/>
            </w:rPr>
          </w:rPrChange>
        </w:rPr>
        <w:t>e</w:t>
      </w:r>
      <w:r w:rsidRPr="00635885">
        <w:rPr>
          <w:rFonts w:eastAsia="Arial" w:cs="Arial"/>
          <w:i/>
          <w:spacing w:val="3"/>
          <w:w w:val="110"/>
          <w:rPrChange w:id="4092" w:author="Wall, Alison E." w:date="2017-11-27T19:39:00Z">
            <w:rPr>
              <w:rFonts w:ascii="Arial" w:eastAsia="Arial" w:hAnsi="Arial" w:cs="Arial"/>
              <w:i/>
              <w:spacing w:val="3"/>
              <w:w w:val="110"/>
              <w:sz w:val="19"/>
              <w:szCs w:val="19"/>
            </w:rPr>
          </w:rPrChange>
        </w:rPr>
        <w:t>r</w:t>
      </w:r>
      <w:r w:rsidRPr="00635885">
        <w:rPr>
          <w:rFonts w:eastAsia="Arial" w:cs="Arial"/>
          <w:i/>
          <w:w w:val="110"/>
          <w:rPrChange w:id="4093" w:author="Wall, Alison E." w:date="2017-11-27T19:39:00Z">
            <w:rPr>
              <w:rFonts w:ascii="Arial" w:eastAsia="Arial" w:hAnsi="Arial" w:cs="Arial"/>
              <w:i/>
              <w:w w:val="110"/>
              <w:sz w:val="19"/>
              <w:szCs w:val="19"/>
            </w:rPr>
          </w:rPrChange>
        </w:rPr>
        <w:t>t</w:t>
      </w:r>
      <w:proofErr w:type="spellEnd"/>
      <w:r w:rsidRPr="00635885">
        <w:rPr>
          <w:rFonts w:eastAsia="Arial" w:cs="Arial"/>
          <w:i/>
          <w:spacing w:val="-27"/>
          <w:w w:val="110"/>
          <w:rPrChange w:id="4094" w:author="Wall, Alison E." w:date="2017-11-27T19:39:00Z">
            <w:rPr>
              <w:rFonts w:ascii="Arial" w:eastAsia="Arial" w:hAnsi="Arial" w:cs="Arial"/>
              <w:i/>
              <w:spacing w:val="-27"/>
              <w:w w:val="110"/>
              <w:sz w:val="19"/>
              <w:szCs w:val="19"/>
            </w:rPr>
          </w:rPrChange>
        </w:rPr>
        <w:t xml:space="preserve"> </w:t>
      </w:r>
      <w:r w:rsidRPr="00635885">
        <w:rPr>
          <w:rFonts w:eastAsia="Arial" w:cs="Arial"/>
          <w:i/>
          <w:w w:val="110"/>
          <w:rPrChange w:id="4095" w:author="Wall, Alison E." w:date="2017-11-27T19:39:00Z">
            <w:rPr>
              <w:rFonts w:ascii="Arial" w:eastAsia="Arial" w:hAnsi="Arial" w:cs="Arial"/>
              <w:i/>
              <w:w w:val="110"/>
              <w:sz w:val="19"/>
              <w:szCs w:val="19"/>
            </w:rPr>
          </w:rPrChange>
        </w:rPr>
        <w:t>&amp;</w:t>
      </w:r>
      <w:r w:rsidRPr="00635885">
        <w:rPr>
          <w:rFonts w:eastAsia="Arial" w:cs="Arial"/>
          <w:i/>
          <w:spacing w:val="-24"/>
          <w:w w:val="110"/>
          <w:rPrChange w:id="4096" w:author="Wall, Alison E." w:date="2017-11-27T19:39:00Z">
            <w:rPr>
              <w:rFonts w:ascii="Arial" w:eastAsia="Arial" w:hAnsi="Arial" w:cs="Arial"/>
              <w:i/>
              <w:spacing w:val="-24"/>
              <w:w w:val="110"/>
              <w:sz w:val="19"/>
              <w:szCs w:val="19"/>
            </w:rPr>
          </w:rPrChange>
        </w:rPr>
        <w:t xml:space="preserve"> </w:t>
      </w:r>
      <w:r w:rsidRPr="00635885">
        <w:rPr>
          <w:rFonts w:eastAsia="Arial" w:cs="Arial"/>
          <w:i/>
          <w:w w:val="110"/>
          <w:rPrChange w:id="4097" w:author="Wall, Alison E." w:date="2017-11-27T19:39:00Z">
            <w:rPr>
              <w:rFonts w:ascii="Arial" w:eastAsia="Arial" w:hAnsi="Arial" w:cs="Arial"/>
              <w:i/>
              <w:w w:val="110"/>
              <w:sz w:val="19"/>
              <w:szCs w:val="19"/>
            </w:rPr>
          </w:rPrChange>
        </w:rPr>
        <w:t>H</w:t>
      </w:r>
      <w:r w:rsidRPr="00635885">
        <w:rPr>
          <w:rFonts w:eastAsia="Arial" w:cs="Arial"/>
          <w:i/>
          <w:spacing w:val="-1"/>
          <w:w w:val="110"/>
          <w:rPrChange w:id="4098" w:author="Wall, Alison E." w:date="2017-11-27T19:39:00Z">
            <w:rPr>
              <w:rFonts w:ascii="Arial" w:eastAsia="Arial" w:hAnsi="Arial" w:cs="Arial"/>
              <w:i/>
              <w:spacing w:val="-1"/>
              <w:w w:val="110"/>
              <w:sz w:val="19"/>
              <w:szCs w:val="19"/>
            </w:rPr>
          </w:rPrChange>
        </w:rPr>
        <w:t>o</w:t>
      </w:r>
      <w:r w:rsidRPr="00635885">
        <w:rPr>
          <w:rFonts w:eastAsia="Arial" w:cs="Arial"/>
          <w:i/>
          <w:spacing w:val="-2"/>
          <w:w w:val="110"/>
          <w:rPrChange w:id="4099" w:author="Wall, Alison E." w:date="2017-11-27T19:39:00Z">
            <w:rPr>
              <w:rFonts w:ascii="Arial" w:eastAsia="Arial" w:hAnsi="Arial" w:cs="Arial"/>
              <w:i/>
              <w:spacing w:val="-2"/>
              <w:w w:val="110"/>
              <w:sz w:val="19"/>
              <w:szCs w:val="19"/>
            </w:rPr>
          </w:rPrChange>
        </w:rPr>
        <w:t>f</w:t>
      </w:r>
      <w:r w:rsidRPr="00635885">
        <w:rPr>
          <w:rFonts w:eastAsia="Arial" w:cs="Arial"/>
          <w:i/>
          <w:spacing w:val="-1"/>
          <w:w w:val="110"/>
          <w:rPrChange w:id="4100" w:author="Wall, Alison E." w:date="2017-11-27T19:39:00Z">
            <w:rPr>
              <w:rFonts w:ascii="Arial" w:eastAsia="Arial" w:hAnsi="Arial" w:cs="Arial"/>
              <w:i/>
              <w:spacing w:val="-1"/>
              <w:w w:val="110"/>
              <w:sz w:val="19"/>
              <w:szCs w:val="19"/>
            </w:rPr>
          </w:rPrChange>
        </w:rPr>
        <w:t>fm</w:t>
      </w:r>
      <w:r w:rsidRPr="00635885">
        <w:rPr>
          <w:rFonts w:eastAsia="Arial" w:cs="Arial"/>
          <w:i/>
          <w:w w:val="110"/>
          <w:rPrChange w:id="4101" w:author="Wall, Alison E." w:date="2017-11-27T19:39:00Z">
            <w:rPr>
              <w:rFonts w:ascii="Arial" w:eastAsia="Arial" w:hAnsi="Arial" w:cs="Arial"/>
              <w:i/>
              <w:w w:val="110"/>
              <w:sz w:val="19"/>
              <w:szCs w:val="19"/>
            </w:rPr>
          </w:rPrChange>
        </w:rPr>
        <w:t>a</w:t>
      </w:r>
      <w:r w:rsidRPr="00635885">
        <w:rPr>
          <w:rFonts w:eastAsia="Arial" w:cs="Arial"/>
          <w:i/>
          <w:spacing w:val="1"/>
          <w:w w:val="110"/>
          <w:rPrChange w:id="4102" w:author="Wall, Alison E." w:date="2017-11-27T19:39:00Z">
            <w:rPr>
              <w:rFonts w:ascii="Arial" w:eastAsia="Arial" w:hAnsi="Arial" w:cs="Arial"/>
              <w:i/>
              <w:spacing w:val="1"/>
              <w:w w:val="110"/>
              <w:sz w:val="19"/>
              <w:szCs w:val="19"/>
            </w:rPr>
          </w:rPrChange>
        </w:rPr>
        <w:t>n</w:t>
      </w:r>
      <w:r w:rsidRPr="00635885">
        <w:rPr>
          <w:rFonts w:eastAsia="Arial" w:cs="Arial"/>
          <w:i/>
          <w:w w:val="110"/>
          <w:rPrChange w:id="4103" w:author="Wall, Alison E." w:date="2017-11-27T19:39:00Z">
            <w:rPr>
              <w:rFonts w:ascii="Arial" w:eastAsia="Arial" w:hAnsi="Arial" w:cs="Arial"/>
              <w:i/>
              <w:w w:val="110"/>
              <w:sz w:val="19"/>
              <w:szCs w:val="19"/>
            </w:rPr>
          </w:rPrChange>
        </w:rPr>
        <w:t>,</w:t>
      </w:r>
      <w:r w:rsidRPr="00635885">
        <w:rPr>
          <w:rFonts w:eastAsia="Arial" w:cs="Arial"/>
          <w:i/>
          <w:spacing w:val="-25"/>
          <w:w w:val="110"/>
          <w:rPrChange w:id="4104" w:author="Wall, Alison E." w:date="2017-11-27T19:39:00Z">
            <w:rPr>
              <w:rFonts w:ascii="Arial" w:eastAsia="Arial" w:hAnsi="Arial" w:cs="Arial"/>
              <w:i/>
              <w:spacing w:val="-25"/>
              <w:w w:val="110"/>
              <w:sz w:val="19"/>
              <w:szCs w:val="19"/>
            </w:rPr>
          </w:rPrChange>
        </w:rPr>
        <w:t xml:space="preserve"> </w:t>
      </w:r>
      <w:r w:rsidRPr="00635885">
        <w:rPr>
          <w:rFonts w:eastAsia="Arial" w:cs="Arial"/>
          <w:i/>
          <w:w w:val="110"/>
          <w:rPrChange w:id="4105" w:author="Wall, Alison E." w:date="2017-11-27T19:39:00Z">
            <w:rPr>
              <w:rFonts w:ascii="Arial" w:eastAsia="Arial" w:hAnsi="Arial" w:cs="Arial"/>
              <w:i/>
              <w:w w:val="110"/>
              <w:sz w:val="19"/>
              <w:szCs w:val="19"/>
            </w:rPr>
          </w:rPrChange>
        </w:rPr>
        <w:t>2</w:t>
      </w:r>
      <w:r w:rsidRPr="00635885">
        <w:rPr>
          <w:rFonts w:eastAsia="Arial" w:cs="Arial"/>
          <w:i/>
          <w:spacing w:val="-2"/>
          <w:w w:val="110"/>
          <w:rPrChange w:id="4106" w:author="Wall, Alison E." w:date="2017-11-27T19:39:00Z">
            <w:rPr>
              <w:rFonts w:ascii="Arial" w:eastAsia="Arial" w:hAnsi="Arial" w:cs="Arial"/>
              <w:i/>
              <w:spacing w:val="-2"/>
              <w:w w:val="110"/>
              <w:sz w:val="19"/>
              <w:szCs w:val="19"/>
            </w:rPr>
          </w:rPrChange>
        </w:rPr>
        <w:t>0</w:t>
      </w:r>
      <w:r w:rsidRPr="00635885">
        <w:rPr>
          <w:rFonts w:eastAsia="Arial" w:cs="Arial"/>
          <w:i/>
          <w:w w:val="110"/>
          <w:rPrChange w:id="4107" w:author="Wall, Alison E." w:date="2017-11-27T19:39:00Z">
            <w:rPr>
              <w:rFonts w:ascii="Arial" w:eastAsia="Arial" w:hAnsi="Arial" w:cs="Arial"/>
              <w:i/>
              <w:w w:val="110"/>
              <w:sz w:val="19"/>
              <w:szCs w:val="19"/>
            </w:rPr>
          </w:rPrChange>
        </w:rPr>
        <w:t>1</w:t>
      </w:r>
      <w:r w:rsidRPr="00635885">
        <w:rPr>
          <w:rFonts w:eastAsia="Arial" w:cs="Arial"/>
          <w:i/>
          <w:spacing w:val="-6"/>
          <w:w w:val="110"/>
          <w:rPrChange w:id="4108" w:author="Wall, Alison E." w:date="2017-11-27T19:39:00Z">
            <w:rPr>
              <w:rFonts w:ascii="Arial" w:eastAsia="Arial" w:hAnsi="Arial" w:cs="Arial"/>
              <w:i/>
              <w:spacing w:val="-6"/>
              <w:w w:val="110"/>
              <w:sz w:val="19"/>
              <w:szCs w:val="19"/>
            </w:rPr>
          </w:rPrChange>
        </w:rPr>
        <w:t>7</w:t>
      </w:r>
      <w:r w:rsidRPr="00635885">
        <w:rPr>
          <w:rFonts w:eastAsia="Arial" w:cs="Arial"/>
          <w:i/>
          <w:w w:val="110"/>
          <w:rPrChange w:id="4109" w:author="Wall, Alison E." w:date="2017-11-27T19:39:00Z">
            <w:rPr>
              <w:rFonts w:ascii="Arial" w:eastAsia="Arial" w:hAnsi="Arial" w:cs="Arial"/>
              <w:i/>
              <w:w w:val="110"/>
              <w:sz w:val="19"/>
              <w:szCs w:val="19"/>
            </w:rPr>
          </w:rPrChange>
        </w:rPr>
        <w:t>).</w:t>
      </w:r>
    </w:p>
    <w:p w14:paraId="61C61BDE" w14:textId="77777777" w:rsidR="00EF764E" w:rsidRPr="00635885" w:rsidRDefault="00EF764E">
      <w:pPr>
        <w:spacing w:before="2" w:line="100" w:lineRule="exact"/>
        <w:rPr>
          <w:rPrChange w:id="4110" w:author="Wall, Alison E." w:date="2017-11-27T19:39:00Z">
            <w:rPr>
              <w:sz w:val="10"/>
              <w:szCs w:val="10"/>
            </w:rPr>
          </w:rPrChange>
        </w:rPr>
      </w:pPr>
    </w:p>
    <w:p w14:paraId="0827EDF1" w14:textId="77777777" w:rsidR="00EF764E" w:rsidRPr="00635885" w:rsidRDefault="0011099E">
      <w:pPr>
        <w:ind w:left="765"/>
        <w:rPr>
          <w:rFonts w:eastAsia="Arial" w:cs="Arial"/>
          <w:rPrChange w:id="4111" w:author="Wall, Alison E." w:date="2017-11-27T19:39:00Z">
            <w:rPr>
              <w:rFonts w:ascii="Arial" w:eastAsia="Arial" w:hAnsi="Arial" w:cs="Arial"/>
              <w:sz w:val="19"/>
              <w:szCs w:val="19"/>
            </w:rPr>
          </w:rPrChange>
        </w:rPr>
      </w:pPr>
      <w:r w:rsidRPr="00635885">
        <w:rPr>
          <w:rFonts w:eastAsia="Arial" w:cs="Arial"/>
          <w:i/>
          <w:spacing w:val="-3"/>
          <w:w w:val="105"/>
          <w:rPrChange w:id="4112" w:author="Wall, Alison E." w:date="2017-11-27T19:39:00Z">
            <w:rPr>
              <w:rFonts w:ascii="Arial" w:eastAsia="Arial" w:hAnsi="Arial" w:cs="Arial"/>
              <w:i/>
              <w:spacing w:val="-3"/>
              <w:w w:val="105"/>
              <w:sz w:val="19"/>
              <w:szCs w:val="19"/>
            </w:rPr>
          </w:rPrChange>
        </w:rPr>
        <w:t>U</w:t>
      </w:r>
      <w:r w:rsidRPr="00635885">
        <w:rPr>
          <w:rFonts w:eastAsia="Arial" w:cs="Arial"/>
          <w:i/>
          <w:w w:val="105"/>
          <w:rPrChange w:id="4113" w:author="Wall, Alison E." w:date="2017-11-27T19:39:00Z">
            <w:rPr>
              <w:rFonts w:ascii="Arial" w:eastAsia="Arial" w:hAnsi="Arial" w:cs="Arial"/>
              <w:i/>
              <w:w w:val="105"/>
              <w:sz w:val="19"/>
              <w:szCs w:val="19"/>
            </w:rPr>
          </w:rPrChange>
        </w:rPr>
        <w:t>S</w:t>
      </w:r>
      <w:r w:rsidRPr="00635885">
        <w:rPr>
          <w:rFonts w:eastAsia="Arial" w:cs="Arial"/>
          <w:i/>
          <w:spacing w:val="-1"/>
          <w:w w:val="105"/>
          <w:rPrChange w:id="4114" w:author="Wall, Alison E." w:date="2017-11-27T19:39:00Z">
            <w:rPr>
              <w:rFonts w:ascii="Arial" w:eastAsia="Arial" w:hAnsi="Arial" w:cs="Arial"/>
              <w:i/>
              <w:spacing w:val="-1"/>
              <w:w w:val="105"/>
              <w:sz w:val="19"/>
              <w:szCs w:val="19"/>
            </w:rPr>
          </w:rPrChange>
        </w:rPr>
        <w:t xml:space="preserve"> </w:t>
      </w:r>
      <w:r w:rsidRPr="00635885">
        <w:rPr>
          <w:rFonts w:eastAsia="Arial" w:cs="Arial"/>
          <w:i/>
          <w:w w:val="105"/>
          <w:rPrChange w:id="4115" w:author="Wall, Alison E." w:date="2017-11-27T19:39:00Z">
            <w:rPr>
              <w:rFonts w:ascii="Arial" w:eastAsia="Arial" w:hAnsi="Arial" w:cs="Arial"/>
              <w:i/>
              <w:w w:val="105"/>
              <w:sz w:val="19"/>
              <w:szCs w:val="19"/>
            </w:rPr>
          </w:rPrChange>
        </w:rPr>
        <w:t>cen</w:t>
      </w:r>
      <w:r w:rsidRPr="00635885">
        <w:rPr>
          <w:rFonts w:eastAsia="Arial" w:cs="Arial"/>
          <w:i/>
          <w:spacing w:val="-1"/>
          <w:w w:val="105"/>
          <w:rPrChange w:id="4116" w:author="Wall, Alison E." w:date="2017-11-27T19:39:00Z">
            <w:rPr>
              <w:rFonts w:ascii="Arial" w:eastAsia="Arial" w:hAnsi="Arial" w:cs="Arial"/>
              <w:i/>
              <w:spacing w:val="-1"/>
              <w:w w:val="105"/>
              <w:sz w:val="19"/>
              <w:szCs w:val="19"/>
            </w:rPr>
          </w:rPrChange>
        </w:rPr>
        <w:t>su</w:t>
      </w:r>
      <w:r w:rsidRPr="00635885">
        <w:rPr>
          <w:rFonts w:eastAsia="Arial" w:cs="Arial"/>
          <w:i/>
          <w:w w:val="105"/>
          <w:rPrChange w:id="4117" w:author="Wall, Alison E." w:date="2017-11-27T19:39:00Z">
            <w:rPr>
              <w:rFonts w:ascii="Arial" w:eastAsia="Arial" w:hAnsi="Arial" w:cs="Arial"/>
              <w:i/>
              <w:w w:val="105"/>
              <w:sz w:val="19"/>
              <w:szCs w:val="19"/>
            </w:rPr>
          </w:rPrChange>
        </w:rPr>
        <w:t>s</w:t>
      </w:r>
      <w:r w:rsidRPr="00635885">
        <w:rPr>
          <w:rFonts w:eastAsia="Arial" w:cs="Arial"/>
          <w:i/>
          <w:spacing w:val="2"/>
          <w:w w:val="105"/>
          <w:rPrChange w:id="4118" w:author="Wall, Alison E." w:date="2017-11-27T19:39:00Z">
            <w:rPr>
              <w:rFonts w:ascii="Arial" w:eastAsia="Arial" w:hAnsi="Arial" w:cs="Arial"/>
              <w:i/>
              <w:spacing w:val="2"/>
              <w:w w:val="105"/>
              <w:sz w:val="19"/>
              <w:szCs w:val="19"/>
            </w:rPr>
          </w:rPrChange>
        </w:rPr>
        <w:t xml:space="preserve"> </w:t>
      </w:r>
      <w:r w:rsidRPr="00635885">
        <w:rPr>
          <w:rFonts w:eastAsia="Arial" w:cs="Arial"/>
          <w:i/>
          <w:w w:val="105"/>
          <w:rPrChange w:id="4119" w:author="Wall, Alison E." w:date="2017-11-27T19:39:00Z">
            <w:rPr>
              <w:rFonts w:ascii="Arial" w:eastAsia="Arial" w:hAnsi="Arial" w:cs="Arial"/>
              <w:i/>
              <w:w w:val="105"/>
              <w:sz w:val="19"/>
              <w:szCs w:val="19"/>
            </w:rPr>
          </w:rPrChange>
        </w:rPr>
        <w:t>b</w:t>
      </w:r>
      <w:r w:rsidRPr="00635885">
        <w:rPr>
          <w:rFonts w:eastAsia="Arial" w:cs="Arial"/>
          <w:i/>
          <w:spacing w:val="-1"/>
          <w:w w:val="105"/>
          <w:rPrChange w:id="4120" w:author="Wall, Alison E." w:date="2017-11-27T19:39:00Z">
            <w:rPr>
              <w:rFonts w:ascii="Arial" w:eastAsia="Arial" w:hAnsi="Arial" w:cs="Arial"/>
              <w:i/>
              <w:spacing w:val="-1"/>
              <w:w w:val="105"/>
              <w:sz w:val="19"/>
              <w:szCs w:val="19"/>
            </w:rPr>
          </w:rPrChange>
        </w:rPr>
        <w:t>u</w:t>
      </w:r>
      <w:r w:rsidRPr="00635885">
        <w:rPr>
          <w:rFonts w:eastAsia="Arial" w:cs="Arial"/>
          <w:i/>
          <w:spacing w:val="-2"/>
          <w:w w:val="105"/>
          <w:rPrChange w:id="4121" w:author="Wall, Alison E." w:date="2017-11-27T19:39:00Z">
            <w:rPr>
              <w:rFonts w:ascii="Arial" w:eastAsia="Arial" w:hAnsi="Arial" w:cs="Arial"/>
              <w:i/>
              <w:spacing w:val="-2"/>
              <w:w w:val="105"/>
              <w:sz w:val="19"/>
              <w:szCs w:val="19"/>
            </w:rPr>
          </w:rPrChange>
        </w:rPr>
        <w:t>r</w:t>
      </w:r>
      <w:r w:rsidRPr="00635885">
        <w:rPr>
          <w:rFonts w:eastAsia="Arial" w:cs="Arial"/>
          <w:i/>
          <w:spacing w:val="-1"/>
          <w:w w:val="105"/>
          <w:rPrChange w:id="4122" w:author="Wall, Alison E." w:date="2017-11-27T19:39:00Z">
            <w:rPr>
              <w:rFonts w:ascii="Arial" w:eastAsia="Arial" w:hAnsi="Arial" w:cs="Arial"/>
              <w:i/>
              <w:spacing w:val="-1"/>
              <w:w w:val="105"/>
              <w:sz w:val="19"/>
              <w:szCs w:val="19"/>
            </w:rPr>
          </w:rPrChange>
        </w:rPr>
        <w:t>e</w:t>
      </w:r>
      <w:r w:rsidRPr="00635885">
        <w:rPr>
          <w:rFonts w:eastAsia="Arial" w:cs="Arial"/>
          <w:i/>
          <w:w w:val="105"/>
          <w:rPrChange w:id="4123" w:author="Wall, Alison E." w:date="2017-11-27T19:39:00Z">
            <w:rPr>
              <w:rFonts w:ascii="Arial" w:eastAsia="Arial" w:hAnsi="Arial" w:cs="Arial"/>
              <w:i/>
              <w:w w:val="105"/>
              <w:sz w:val="19"/>
              <w:szCs w:val="19"/>
            </w:rPr>
          </w:rPrChange>
        </w:rPr>
        <w:t>au</w:t>
      </w:r>
      <w:r w:rsidRPr="00635885">
        <w:rPr>
          <w:rFonts w:eastAsia="Arial" w:cs="Arial"/>
          <w:i/>
          <w:spacing w:val="4"/>
          <w:w w:val="105"/>
          <w:rPrChange w:id="4124" w:author="Wall, Alison E." w:date="2017-11-27T19:39:00Z">
            <w:rPr>
              <w:rFonts w:ascii="Arial" w:eastAsia="Arial" w:hAnsi="Arial" w:cs="Arial"/>
              <w:i/>
              <w:spacing w:val="4"/>
              <w:w w:val="105"/>
              <w:sz w:val="19"/>
              <w:szCs w:val="19"/>
            </w:rPr>
          </w:rPrChange>
        </w:rPr>
        <w:t xml:space="preserve"> </w:t>
      </w:r>
      <w:r w:rsidRPr="00635885">
        <w:rPr>
          <w:rFonts w:eastAsia="Arial" w:cs="Arial"/>
          <w:i/>
          <w:spacing w:val="-3"/>
          <w:w w:val="105"/>
          <w:rPrChange w:id="4125" w:author="Wall, Alison E." w:date="2017-11-27T19:39:00Z">
            <w:rPr>
              <w:rFonts w:ascii="Arial" w:eastAsia="Arial" w:hAnsi="Arial" w:cs="Arial"/>
              <w:i/>
              <w:spacing w:val="-3"/>
              <w:w w:val="105"/>
              <w:sz w:val="19"/>
              <w:szCs w:val="19"/>
            </w:rPr>
          </w:rPrChange>
        </w:rPr>
        <w:t>(</w:t>
      </w:r>
      <w:r w:rsidRPr="00635885">
        <w:rPr>
          <w:rFonts w:eastAsia="Arial" w:cs="Arial"/>
          <w:i/>
          <w:spacing w:val="-6"/>
          <w:w w:val="105"/>
          <w:rPrChange w:id="4126" w:author="Wall, Alison E." w:date="2017-11-27T19:39:00Z">
            <w:rPr>
              <w:rFonts w:ascii="Arial" w:eastAsia="Arial" w:hAnsi="Arial" w:cs="Arial"/>
              <w:i/>
              <w:spacing w:val="-6"/>
              <w:w w:val="105"/>
              <w:sz w:val="19"/>
              <w:szCs w:val="19"/>
            </w:rPr>
          </w:rPrChange>
        </w:rPr>
        <w:t>U</w:t>
      </w:r>
      <w:r w:rsidRPr="00635885">
        <w:rPr>
          <w:rFonts w:eastAsia="Arial" w:cs="Arial"/>
          <w:i/>
          <w:spacing w:val="-3"/>
          <w:w w:val="105"/>
          <w:rPrChange w:id="4127" w:author="Wall, Alison E." w:date="2017-11-27T19:39:00Z">
            <w:rPr>
              <w:rFonts w:ascii="Arial" w:eastAsia="Arial" w:hAnsi="Arial" w:cs="Arial"/>
              <w:i/>
              <w:spacing w:val="-3"/>
              <w:w w:val="105"/>
              <w:sz w:val="19"/>
              <w:szCs w:val="19"/>
            </w:rPr>
          </w:rPrChange>
        </w:rPr>
        <w:t>.</w:t>
      </w:r>
      <w:r w:rsidRPr="00635885">
        <w:rPr>
          <w:rFonts w:eastAsia="Arial" w:cs="Arial"/>
          <w:i/>
          <w:spacing w:val="-4"/>
          <w:w w:val="105"/>
          <w:rPrChange w:id="4128" w:author="Wall, Alison E." w:date="2017-11-27T19:39:00Z">
            <w:rPr>
              <w:rFonts w:ascii="Arial" w:eastAsia="Arial" w:hAnsi="Arial" w:cs="Arial"/>
              <w:i/>
              <w:spacing w:val="-4"/>
              <w:w w:val="105"/>
              <w:sz w:val="19"/>
              <w:szCs w:val="19"/>
            </w:rPr>
          </w:rPrChange>
        </w:rPr>
        <w:t>S</w:t>
      </w:r>
      <w:r w:rsidRPr="00635885">
        <w:rPr>
          <w:rFonts w:eastAsia="Arial" w:cs="Arial"/>
          <w:i/>
          <w:w w:val="105"/>
          <w:rPrChange w:id="4129" w:author="Wall, Alison E." w:date="2017-11-27T19:39:00Z">
            <w:rPr>
              <w:rFonts w:ascii="Arial" w:eastAsia="Arial" w:hAnsi="Arial" w:cs="Arial"/>
              <w:i/>
              <w:w w:val="105"/>
              <w:sz w:val="19"/>
              <w:szCs w:val="19"/>
            </w:rPr>
          </w:rPrChange>
        </w:rPr>
        <w:t>.</w:t>
      </w:r>
      <w:r w:rsidRPr="00635885">
        <w:rPr>
          <w:rFonts w:eastAsia="Arial" w:cs="Arial"/>
          <w:i/>
          <w:spacing w:val="5"/>
          <w:w w:val="105"/>
          <w:rPrChange w:id="4130" w:author="Wall, Alison E." w:date="2017-11-27T19:39:00Z">
            <w:rPr>
              <w:rFonts w:ascii="Arial" w:eastAsia="Arial" w:hAnsi="Arial" w:cs="Arial"/>
              <w:i/>
              <w:spacing w:val="5"/>
              <w:w w:val="105"/>
              <w:sz w:val="19"/>
              <w:szCs w:val="19"/>
            </w:rPr>
          </w:rPrChange>
        </w:rPr>
        <w:t xml:space="preserve"> </w:t>
      </w:r>
      <w:r w:rsidRPr="00635885">
        <w:rPr>
          <w:rFonts w:eastAsia="Arial" w:cs="Arial"/>
          <w:i/>
          <w:spacing w:val="-2"/>
          <w:w w:val="105"/>
          <w:rPrChange w:id="4131" w:author="Wall, Alison E." w:date="2017-11-27T19:39:00Z">
            <w:rPr>
              <w:rFonts w:ascii="Arial" w:eastAsia="Arial" w:hAnsi="Arial" w:cs="Arial"/>
              <w:i/>
              <w:spacing w:val="-2"/>
              <w:w w:val="105"/>
              <w:sz w:val="19"/>
              <w:szCs w:val="19"/>
            </w:rPr>
          </w:rPrChange>
        </w:rPr>
        <w:t>C</w:t>
      </w:r>
      <w:r w:rsidRPr="00635885">
        <w:rPr>
          <w:rFonts w:eastAsia="Arial" w:cs="Arial"/>
          <w:i/>
          <w:spacing w:val="-5"/>
          <w:w w:val="105"/>
          <w:rPrChange w:id="4132" w:author="Wall, Alison E." w:date="2017-11-27T19:39:00Z">
            <w:rPr>
              <w:rFonts w:ascii="Arial" w:eastAsia="Arial" w:hAnsi="Arial" w:cs="Arial"/>
              <w:i/>
              <w:spacing w:val="-5"/>
              <w:w w:val="105"/>
              <w:sz w:val="19"/>
              <w:szCs w:val="19"/>
            </w:rPr>
          </w:rPrChange>
        </w:rPr>
        <w:t>B</w:t>
      </w:r>
      <w:r w:rsidRPr="00635885">
        <w:rPr>
          <w:rFonts w:eastAsia="Arial" w:cs="Arial"/>
          <w:i/>
          <w:w w:val="105"/>
          <w:rPrChange w:id="4133" w:author="Wall, Alison E." w:date="2017-11-27T19:39:00Z">
            <w:rPr>
              <w:rFonts w:ascii="Arial" w:eastAsia="Arial" w:hAnsi="Arial" w:cs="Arial"/>
              <w:i/>
              <w:w w:val="105"/>
              <w:sz w:val="19"/>
              <w:szCs w:val="19"/>
            </w:rPr>
          </w:rPrChange>
        </w:rPr>
        <w:t>,</w:t>
      </w:r>
      <w:r w:rsidRPr="00635885">
        <w:rPr>
          <w:rFonts w:eastAsia="Arial" w:cs="Arial"/>
          <w:i/>
          <w:spacing w:val="4"/>
          <w:w w:val="105"/>
          <w:rPrChange w:id="4134" w:author="Wall, Alison E." w:date="2017-11-27T19:39:00Z">
            <w:rPr>
              <w:rFonts w:ascii="Arial" w:eastAsia="Arial" w:hAnsi="Arial" w:cs="Arial"/>
              <w:i/>
              <w:spacing w:val="4"/>
              <w:w w:val="105"/>
              <w:sz w:val="19"/>
              <w:szCs w:val="19"/>
            </w:rPr>
          </w:rPrChange>
        </w:rPr>
        <w:t xml:space="preserve"> </w:t>
      </w:r>
      <w:r w:rsidRPr="00635885">
        <w:rPr>
          <w:rFonts w:eastAsia="Arial" w:cs="Arial"/>
          <w:i/>
          <w:spacing w:val="-2"/>
          <w:w w:val="105"/>
          <w:rPrChange w:id="4135" w:author="Wall, Alison E." w:date="2017-11-27T19:39:00Z">
            <w:rPr>
              <w:rFonts w:ascii="Arial" w:eastAsia="Arial" w:hAnsi="Arial" w:cs="Arial"/>
              <w:i/>
              <w:spacing w:val="-2"/>
              <w:w w:val="105"/>
              <w:sz w:val="19"/>
              <w:szCs w:val="19"/>
            </w:rPr>
          </w:rPrChange>
        </w:rPr>
        <w:t>2</w:t>
      </w:r>
      <w:r w:rsidRPr="00635885">
        <w:rPr>
          <w:rFonts w:eastAsia="Arial" w:cs="Arial"/>
          <w:i/>
          <w:spacing w:val="-3"/>
          <w:w w:val="105"/>
          <w:rPrChange w:id="4136" w:author="Wall, Alison E." w:date="2017-11-27T19:39:00Z">
            <w:rPr>
              <w:rFonts w:ascii="Arial" w:eastAsia="Arial" w:hAnsi="Arial" w:cs="Arial"/>
              <w:i/>
              <w:spacing w:val="-3"/>
              <w:w w:val="105"/>
              <w:sz w:val="19"/>
              <w:szCs w:val="19"/>
            </w:rPr>
          </w:rPrChange>
        </w:rPr>
        <w:t>0</w:t>
      </w:r>
      <w:r w:rsidRPr="00635885">
        <w:rPr>
          <w:rFonts w:eastAsia="Arial" w:cs="Arial"/>
          <w:i/>
          <w:spacing w:val="-2"/>
          <w:w w:val="105"/>
          <w:rPrChange w:id="4137" w:author="Wall, Alison E." w:date="2017-11-27T19:39:00Z">
            <w:rPr>
              <w:rFonts w:ascii="Arial" w:eastAsia="Arial" w:hAnsi="Arial" w:cs="Arial"/>
              <w:i/>
              <w:spacing w:val="-2"/>
              <w:w w:val="105"/>
              <w:sz w:val="19"/>
              <w:szCs w:val="19"/>
            </w:rPr>
          </w:rPrChange>
        </w:rPr>
        <w:t>15)</w:t>
      </w:r>
    </w:p>
    <w:p w14:paraId="7EDFE54D" w14:textId="77777777" w:rsidR="00EF764E" w:rsidRPr="00635885" w:rsidRDefault="00EF764E">
      <w:pPr>
        <w:spacing w:line="200" w:lineRule="exact"/>
        <w:rPr>
          <w:rPrChange w:id="4138" w:author="Wall, Alison E." w:date="2017-11-27T19:39:00Z">
            <w:rPr>
              <w:sz w:val="20"/>
              <w:szCs w:val="20"/>
            </w:rPr>
          </w:rPrChange>
        </w:rPr>
      </w:pPr>
    </w:p>
    <w:p w14:paraId="6E6CC85C" w14:textId="77777777" w:rsidR="00EF764E" w:rsidRPr="00635885" w:rsidRDefault="00EF764E">
      <w:pPr>
        <w:spacing w:before="14" w:line="200" w:lineRule="exact"/>
        <w:rPr>
          <w:rPrChange w:id="4139" w:author="Wall, Alison E." w:date="2017-11-27T19:39:00Z">
            <w:rPr>
              <w:sz w:val="20"/>
              <w:szCs w:val="20"/>
            </w:rPr>
          </w:rPrChange>
        </w:rPr>
      </w:pPr>
    </w:p>
    <w:p w14:paraId="5E4F6855" w14:textId="77777777" w:rsidR="00EF764E" w:rsidRPr="00635885" w:rsidRDefault="0011099E">
      <w:pPr>
        <w:pStyle w:val="Heading2"/>
        <w:jc w:val="center"/>
        <w:rPr>
          <w:rFonts w:asciiTheme="minorHAnsi" w:hAnsiTheme="minorHAnsi"/>
          <w:b w:val="0"/>
          <w:bCs w:val="0"/>
          <w:sz w:val="22"/>
          <w:szCs w:val="22"/>
          <w:rPrChange w:id="4140" w:author="Wall, Alison E." w:date="2017-11-27T19:39:00Z">
            <w:rPr>
              <w:b w:val="0"/>
              <w:bCs w:val="0"/>
            </w:rPr>
          </w:rPrChange>
        </w:rPr>
      </w:pPr>
      <w:proofErr w:type="gramStart"/>
      <w:r w:rsidRPr="00635885">
        <w:rPr>
          <w:rFonts w:asciiTheme="minorHAnsi" w:hAnsiTheme="minorHAnsi"/>
          <w:w w:val="125"/>
          <w:sz w:val="22"/>
          <w:szCs w:val="22"/>
          <w:rPrChange w:id="4141" w:author="Wall, Alison E." w:date="2017-11-27T19:39:00Z">
            <w:rPr>
              <w:w w:val="125"/>
            </w:rPr>
          </w:rPrChange>
        </w:rPr>
        <w:t>ex</w:t>
      </w:r>
      <w:r w:rsidRPr="00635885">
        <w:rPr>
          <w:rFonts w:asciiTheme="minorHAnsi" w:hAnsiTheme="minorHAnsi"/>
          <w:spacing w:val="-2"/>
          <w:w w:val="125"/>
          <w:sz w:val="22"/>
          <w:szCs w:val="22"/>
          <w:rPrChange w:id="4142" w:author="Wall, Alison E." w:date="2017-11-27T19:39:00Z">
            <w:rPr>
              <w:spacing w:val="-2"/>
              <w:w w:val="125"/>
            </w:rPr>
          </w:rPrChange>
        </w:rPr>
        <w:t>am</w:t>
      </w:r>
      <w:r w:rsidRPr="00635885">
        <w:rPr>
          <w:rFonts w:asciiTheme="minorHAnsi" w:hAnsiTheme="minorHAnsi"/>
          <w:w w:val="125"/>
          <w:sz w:val="22"/>
          <w:szCs w:val="22"/>
          <w:rPrChange w:id="4143" w:author="Wall, Alison E." w:date="2017-11-27T19:39:00Z">
            <w:rPr>
              <w:w w:val="125"/>
            </w:rPr>
          </w:rPrChange>
        </w:rPr>
        <w:t>ple</w:t>
      </w:r>
      <w:proofErr w:type="gramEnd"/>
      <w:r w:rsidRPr="00635885">
        <w:rPr>
          <w:rFonts w:asciiTheme="minorHAnsi" w:hAnsiTheme="minorHAnsi"/>
          <w:spacing w:val="-17"/>
          <w:w w:val="125"/>
          <w:sz w:val="22"/>
          <w:szCs w:val="22"/>
          <w:rPrChange w:id="4144" w:author="Wall, Alison E." w:date="2017-11-27T19:39:00Z">
            <w:rPr>
              <w:spacing w:val="-17"/>
              <w:w w:val="125"/>
            </w:rPr>
          </w:rPrChange>
        </w:rPr>
        <w:t xml:space="preserve"> </w:t>
      </w:r>
      <w:r w:rsidRPr="00635885">
        <w:rPr>
          <w:rFonts w:asciiTheme="minorHAnsi" w:hAnsiTheme="minorHAnsi"/>
          <w:spacing w:val="-3"/>
          <w:w w:val="125"/>
          <w:sz w:val="22"/>
          <w:szCs w:val="22"/>
          <w:rPrChange w:id="4145" w:author="Wall, Alison E." w:date="2017-11-27T19:39:00Z">
            <w:rPr>
              <w:spacing w:val="-3"/>
              <w:w w:val="125"/>
            </w:rPr>
          </w:rPrChange>
        </w:rPr>
        <w:t>f</w:t>
      </w:r>
      <w:r w:rsidRPr="00635885">
        <w:rPr>
          <w:rFonts w:asciiTheme="minorHAnsi" w:hAnsiTheme="minorHAnsi"/>
          <w:w w:val="125"/>
          <w:sz w:val="22"/>
          <w:szCs w:val="22"/>
          <w:rPrChange w:id="4146" w:author="Wall, Alison E." w:date="2017-11-27T19:39:00Z">
            <w:rPr>
              <w:w w:val="125"/>
            </w:rPr>
          </w:rPrChange>
        </w:rPr>
        <w:t>or</w:t>
      </w:r>
      <w:r w:rsidRPr="00635885">
        <w:rPr>
          <w:rFonts w:asciiTheme="minorHAnsi" w:hAnsiTheme="minorHAnsi"/>
          <w:spacing w:val="-17"/>
          <w:w w:val="125"/>
          <w:sz w:val="22"/>
          <w:szCs w:val="22"/>
          <w:rPrChange w:id="4147" w:author="Wall, Alison E." w:date="2017-11-27T19:39:00Z">
            <w:rPr>
              <w:spacing w:val="-17"/>
              <w:w w:val="125"/>
            </w:rPr>
          </w:rPrChange>
        </w:rPr>
        <w:t xml:space="preserve"> </w:t>
      </w:r>
      <w:r w:rsidRPr="00635885">
        <w:rPr>
          <w:rFonts w:asciiTheme="minorHAnsi" w:hAnsiTheme="minorHAnsi"/>
          <w:w w:val="125"/>
          <w:sz w:val="22"/>
          <w:szCs w:val="22"/>
          <w:rPrChange w:id="4148" w:author="Wall, Alison E." w:date="2017-11-27T19:39:00Z">
            <w:rPr>
              <w:w w:val="125"/>
            </w:rPr>
          </w:rPrChange>
        </w:rPr>
        <w:t>gr</w:t>
      </w:r>
      <w:r w:rsidRPr="00635885">
        <w:rPr>
          <w:rFonts w:asciiTheme="minorHAnsi" w:hAnsiTheme="minorHAnsi"/>
          <w:spacing w:val="-1"/>
          <w:w w:val="125"/>
          <w:sz w:val="22"/>
          <w:szCs w:val="22"/>
          <w:rPrChange w:id="4149" w:author="Wall, Alison E." w:date="2017-11-27T19:39:00Z">
            <w:rPr>
              <w:spacing w:val="-1"/>
              <w:w w:val="125"/>
            </w:rPr>
          </w:rPrChange>
        </w:rPr>
        <w:t>a</w:t>
      </w:r>
      <w:r w:rsidRPr="00635885">
        <w:rPr>
          <w:rFonts w:asciiTheme="minorHAnsi" w:hAnsiTheme="minorHAnsi"/>
          <w:w w:val="125"/>
          <w:sz w:val="22"/>
          <w:szCs w:val="22"/>
          <w:rPrChange w:id="4150" w:author="Wall, Alison E." w:date="2017-11-27T19:39:00Z">
            <w:rPr>
              <w:w w:val="125"/>
            </w:rPr>
          </w:rPrChange>
        </w:rPr>
        <w:t>ph</w:t>
      </w:r>
      <w:r w:rsidRPr="00635885">
        <w:rPr>
          <w:rFonts w:asciiTheme="minorHAnsi" w:hAnsiTheme="minorHAnsi"/>
          <w:spacing w:val="-16"/>
          <w:w w:val="125"/>
          <w:sz w:val="22"/>
          <w:szCs w:val="22"/>
          <w:rPrChange w:id="4151" w:author="Wall, Alison E." w:date="2017-11-27T19:39:00Z">
            <w:rPr>
              <w:spacing w:val="-16"/>
              <w:w w:val="125"/>
            </w:rPr>
          </w:rPrChange>
        </w:rPr>
        <w:t xml:space="preserve"> </w:t>
      </w:r>
      <w:r w:rsidRPr="00635885">
        <w:rPr>
          <w:rFonts w:asciiTheme="minorHAnsi" w:hAnsiTheme="minorHAnsi"/>
          <w:w w:val="125"/>
          <w:sz w:val="22"/>
          <w:szCs w:val="22"/>
          <w:rPrChange w:id="4152" w:author="Wall, Alison E." w:date="2017-11-27T19:39:00Z">
            <w:rPr>
              <w:w w:val="125"/>
            </w:rPr>
          </w:rPrChange>
        </w:rPr>
        <w:t>thing</w:t>
      </w:r>
    </w:p>
    <w:p w14:paraId="276268E9" w14:textId="77777777" w:rsidR="00EF764E" w:rsidRPr="00635885" w:rsidRDefault="0011099E">
      <w:pPr>
        <w:pStyle w:val="BodyText"/>
        <w:spacing w:before="85"/>
        <w:rPr>
          <w:rFonts w:asciiTheme="minorHAnsi" w:hAnsiTheme="minorHAnsi"/>
          <w:sz w:val="22"/>
          <w:szCs w:val="22"/>
          <w:rPrChange w:id="4153" w:author="Wall, Alison E." w:date="2017-11-27T19:39:00Z">
            <w:rPr/>
          </w:rPrChange>
        </w:rPr>
      </w:pPr>
      <w:r w:rsidRPr="00635885">
        <w:rPr>
          <w:rFonts w:asciiTheme="minorHAnsi" w:hAnsiTheme="minorHAnsi"/>
          <w:w w:val="115"/>
          <w:sz w:val="22"/>
          <w:szCs w:val="22"/>
          <w:rPrChange w:id="4154" w:author="Wall, Alison E." w:date="2017-11-27T19:39:00Z">
            <w:rPr>
              <w:w w:val="115"/>
            </w:rPr>
          </w:rPrChange>
        </w:rPr>
        <w:t>G</w:t>
      </w:r>
      <w:r w:rsidRPr="00635885">
        <w:rPr>
          <w:rFonts w:asciiTheme="minorHAnsi" w:hAnsiTheme="minorHAnsi"/>
          <w:spacing w:val="-3"/>
          <w:w w:val="115"/>
          <w:sz w:val="22"/>
          <w:szCs w:val="22"/>
          <w:rPrChange w:id="4155" w:author="Wall, Alison E." w:date="2017-11-27T19:39:00Z">
            <w:rPr>
              <w:spacing w:val="-3"/>
              <w:w w:val="115"/>
            </w:rPr>
          </w:rPrChange>
        </w:rPr>
        <w:t>r</w:t>
      </w:r>
      <w:r w:rsidRPr="00635885">
        <w:rPr>
          <w:rFonts w:asciiTheme="minorHAnsi" w:hAnsiTheme="minorHAnsi"/>
          <w:w w:val="115"/>
          <w:sz w:val="22"/>
          <w:szCs w:val="22"/>
          <w:rPrChange w:id="4156" w:author="Wall, Alison E." w:date="2017-11-27T19:39:00Z">
            <w:rPr>
              <w:w w:val="115"/>
            </w:rPr>
          </w:rPrChange>
        </w:rPr>
        <w:t>aphic</w:t>
      </w:r>
      <w:r w:rsidRPr="00635885">
        <w:rPr>
          <w:rFonts w:asciiTheme="minorHAnsi" w:hAnsiTheme="minorHAnsi"/>
          <w:spacing w:val="-23"/>
          <w:w w:val="115"/>
          <w:sz w:val="22"/>
          <w:szCs w:val="22"/>
          <w:rPrChange w:id="4157" w:author="Wall, Alison E." w:date="2017-11-27T19:39:00Z">
            <w:rPr>
              <w:spacing w:val="-23"/>
              <w:w w:val="115"/>
            </w:rPr>
          </w:rPrChange>
        </w:rPr>
        <w:t xml:space="preserve"> </w:t>
      </w:r>
      <w:r w:rsidRPr="00635885">
        <w:rPr>
          <w:rFonts w:asciiTheme="minorHAnsi" w:hAnsiTheme="minorHAnsi"/>
          <w:w w:val="115"/>
          <w:sz w:val="22"/>
          <w:szCs w:val="22"/>
          <w:rPrChange w:id="4158" w:author="Wall, Alison E." w:date="2017-11-27T19:39:00Z">
            <w:rPr>
              <w:w w:val="115"/>
            </w:rPr>
          </w:rPrChange>
        </w:rPr>
        <w:t>D</w:t>
      </w:r>
      <w:r w:rsidRPr="00635885">
        <w:rPr>
          <w:rFonts w:asciiTheme="minorHAnsi" w:hAnsiTheme="minorHAnsi"/>
          <w:spacing w:val="-2"/>
          <w:w w:val="115"/>
          <w:sz w:val="22"/>
          <w:szCs w:val="22"/>
          <w:rPrChange w:id="4159" w:author="Wall, Alison E." w:date="2017-11-27T19:39:00Z">
            <w:rPr>
              <w:spacing w:val="-2"/>
              <w:w w:val="115"/>
            </w:rPr>
          </w:rPrChange>
        </w:rPr>
        <w:t>a</w:t>
      </w:r>
      <w:r w:rsidRPr="00635885">
        <w:rPr>
          <w:rFonts w:asciiTheme="minorHAnsi" w:hAnsiTheme="minorHAnsi"/>
          <w:w w:val="115"/>
          <w:sz w:val="22"/>
          <w:szCs w:val="22"/>
          <w:rPrChange w:id="4160" w:author="Wall, Alison E." w:date="2017-11-27T19:39:00Z">
            <w:rPr>
              <w:w w:val="115"/>
            </w:rPr>
          </w:rPrChange>
        </w:rPr>
        <w:t>ta</w:t>
      </w:r>
      <w:r w:rsidRPr="00635885">
        <w:rPr>
          <w:rFonts w:asciiTheme="minorHAnsi" w:hAnsiTheme="minorHAnsi"/>
          <w:spacing w:val="-20"/>
          <w:w w:val="115"/>
          <w:sz w:val="22"/>
          <w:szCs w:val="22"/>
          <w:rPrChange w:id="4161" w:author="Wall, Alison E." w:date="2017-11-27T19:39:00Z">
            <w:rPr>
              <w:spacing w:val="-20"/>
              <w:w w:val="115"/>
            </w:rPr>
          </w:rPrChange>
        </w:rPr>
        <w:t xml:space="preserve"> </w:t>
      </w:r>
      <w:r w:rsidRPr="00635885">
        <w:rPr>
          <w:rFonts w:asciiTheme="minorHAnsi" w:hAnsiTheme="minorHAnsi"/>
          <w:spacing w:val="-4"/>
          <w:w w:val="115"/>
          <w:sz w:val="22"/>
          <w:szCs w:val="22"/>
          <w:rPrChange w:id="4162" w:author="Wall, Alison E." w:date="2017-11-27T19:39:00Z">
            <w:rPr>
              <w:spacing w:val="-4"/>
              <w:w w:val="115"/>
            </w:rPr>
          </w:rPrChange>
        </w:rPr>
        <w:t>(e</w:t>
      </w:r>
      <w:r w:rsidRPr="00635885">
        <w:rPr>
          <w:rFonts w:asciiTheme="minorHAnsi" w:hAnsiTheme="minorHAnsi"/>
          <w:spacing w:val="-2"/>
          <w:w w:val="115"/>
          <w:sz w:val="22"/>
          <w:szCs w:val="22"/>
          <w:rPrChange w:id="4163" w:author="Wall, Alison E." w:date="2017-11-27T19:39:00Z">
            <w:rPr>
              <w:spacing w:val="-2"/>
              <w:w w:val="115"/>
            </w:rPr>
          </w:rPrChange>
        </w:rPr>
        <w:t>.</w:t>
      </w:r>
      <w:r w:rsidRPr="00635885">
        <w:rPr>
          <w:rFonts w:asciiTheme="minorHAnsi" w:hAnsiTheme="minorHAnsi"/>
          <w:spacing w:val="-6"/>
          <w:w w:val="115"/>
          <w:sz w:val="22"/>
          <w:szCs w:val="22"/>
          <w:rPrChange w:id="4164" w:author="Wall, Alison E." w:date="2017-11-27T19:39:00Z">
            <w:rPr>
              <w:spacing w:val="-6"/>
              <w:w w:val="115"/>
            </w:rPr>
          </w:rPrChange>
        </w:rPr>
        <w:t>g</w:t>
      </w:r>
      <w:r w:rsidRPr="00635885">
        <w:rPr>
          <w:rFonts w:asciiTheme="minorHAnsi" w:hAnsiTheme="minorHAnsi"/>
          <w:w w:val="115"/>
          <w:sz w:val="22"/>
          <w:szCs w:val="22"/>
          <w:rPrChange w:id="4165" w:author="Wall, Alison E." w:date="2017-11-27T19:39:00Z">
            <w:rPr>
              <w:w w:val="115"/>
            </w:rPr>
          </w:rPrChange>
        </w:rPr>
        <w:t>.</w:t>
      </w:r>
      <w:r w:rsidRPr="00635885">
        <w:rPr>
          <w:rFonts w:asciiTheme="minorHAnsi" w:hAnsiTheme="minorHAnsi"/>
          <w:spacing w:val="-20"/>
          <w:w w:val="115"/>
          <w:sz w:val="22"/>
          <w:szCs w:val="22"/>
          <w:rPrChange w:id="4166" w:author="Wall, Alison E." w:date="2017-11-27T19:39:00Z">
            <w:rPr>
              <w:spacing w:val="-20"/>
              <w:w w:val="115"/>
            </w:rPr>
          </w:rPrChange>
        </w:rPr>
        <w:t xml:space="preserve"> </w:t>
      </w:r>
      <w:r w:rsidRPr="00635885">
        <w:rPr>
          <w:rFonts w:asciiTheme="minorHAnsi" w:hAnsiTheme="minorHAnsi"/>
          <w:w w:val="115"/>
          <w:sz w:val="22"/>
          <w:szCs w:val="22"/>
          <w:rPrChange w:id="4167" w:author="Wall, Alison E." w:date="2017-11-27T19:39:00Z">
            <w:rPr>
              <w:w w:val="115"/>
            </w:rPr>
          </w:rPrChange>
        </w:rPr>
        <w:t>In</w:t>
      </w:r>
      <w:r w:rsidRPr="00635885">
        <w:rPr>
          <w:rFonts w:asciiTheme="minorHAnsi" w:hAnsiTheme="minorHAnsi"/>
          <w:spacing w:val="-1"/>
          <w:w w:val="115"/>
          <w:sz w:val="22"/>
          <w:szCs w:val="22"/>
          <w:rPrChange w:id="4168" w:author="Wall, Alison E." w:date="2017-11-27T19:39:00Z">
            <w:rPr>
              <w:spacing w:val="-1"/>
              <w:w w:val="115"/>
            </w:rPr>
          </w:rPrChange>
        </w:rPr>
        <w:t>t</w:t>
      </w:r>
      <w:r w:rsidRPr="00635885">
        <w:rPr>
          <w:rFonts w:asciiTheme="minorHAnsi" w:hAnsiTheme="minorHAnsi"/>
          <w:w w:val="115"/>
          <w:sz w:val="22"/>
          <w:szCs w:val="22"/>
          <w:rPrChange w:id="4169" w:author="Wall, Alison E." w:date="2017-11-27T19:39:00Z">
            <w:rPr>
              <w:w w:val="115"/>
            </w:rPr>
          </w:rPrChange>
        </w:rPr>
        <w:t>e</w:t>
      </w:r>
      <w:r w:rsidRPr="00635885">
        <w:rPr>
          <w:rFonts w:asciiTheme="minorHAnsi" w:hAnsiTheme="minorHAnsi"/>
          <w:spacing w:val="-2"/>
          <w:w w:val="115"/>
          <w:sz w:val="22"/>
          <w:szCs w:val="22"/>
          <w:rPrChange w:id="4170" w:author="Wall, Alison E." w:date="2017-11-27T19:39:00Z">
            <w:rPr>
              <w:spacing w:val="-2"/>
              <w:w w:val="115"/>
            </w:rPr>
          </w:rPrChange>
        </w:rPr>
        <w:t>r</w:t>
      </w:r>
      <w:r w:rsidRPr="00635885">
        <w:rPr>
          <w:rFonts w:asciiTheme="minorHAnsi" w:hAnsiTheme="minorHAnsi"/>
          <w:w w:val="115"/>
          <w:sz w:val="22"/>
          <w:szCs w:val="22"/>
          <w:rPrChange w:id="4171" w:author="Wall, Alison E." w:date="2017-11-27T19:39:00Z">
            <w:rPr>
              <w:w w:val="115"/>
            </w:rPr>
          </w:rPrChange>
        </w:rPr>
        <w:t>a</w:t>
      </w:r>
      <w:r w:rsidRPr="00635885">
        <w:rPr>
          <w:rFonts w:asciiTheme="minorHAnsi" w:hAnsiTheme="minorHAnsi"/>
          <w:spacing w:val="-1"/>
          <w:w w:val="115"/>
          <w:sz w:val="22"/>
          <w:szCs w:val="22"/>
          <w:rPrChange w:id="4172" w:author="Wall, Alison E." w:date="2017-11-27T19:39:00Z">
            <w:rPr>
              <w:spacing w:val="-1"/>
              <w:w w:val="115"/>
            </w:rPr>
          </w:rPrChange>
        </w:rPr>
        <w:t>c</w:t>
      </w:r>
      <w:r w:rsidRPr="00635885">
        <w:rPr>
          <w:rFonts w:asciiTheme="minorHAnsi" w:hAnsiTheme="minorHAnsi"/>
          <w:w w:val="115"/>
          <w:sz w:val="22"/>
          <w:szCs w:val="22"/>
          <w:rPrChange w:id="4173" w:author="Wall, Alison E." w:date="2017-11-27T19:39:00Z">
            <w:rPr>
              <w:w w:val="115"/>
            </w:rPr>
          </w:rPrChange>
        </w:rPr>
        <w:t>ti</w:t>
      </w:r>
      <w:r w:rsidRPr="00635885">
        <w:rPr>
          <w:rFonts w:asciiTheme="minorHAnsi" w:hAnsiTheme="minorHAnsi"/>
          <w:spacing w:val="-2"/>
          <w:w w:val="115"/>
          <w:sz w:val="22"/>
          <w:szCs w:val="22"/>
          <w:rPrChange w:id="4174" w:author="Wall, Alison E." w:date="2017-11-27T19:39:00Z">
            <w:rPr>
              <w:spacing w:val="-2"/>
              <w:w w:val="115"/>
            </w:rPr>
          </w:rPrChange>
        </w:rPr>
        <w:t>v</w:t>
      </w:r>
      <w:r w:rsidRPr="00635885">
        <w:rPr>
          <w:rFonts w:asciiTheme="minorHAnsi" w:hAnsiTheme="minorHAnsi"/>
          <w:w w:val="115"/>
          <w:sz w:val="22"/>
          <w:szCs w:val="22"/>
          <w:rPrChange w:id="4175" w:author="Wall, Alison E." w:date="2017-11-27T19:39:00Z">
            <w:rPr>
              <w:w w:val="115"/>
            </w:rPr>
          </w:rPrChange>
        </w:rPr>
        <w:t>e</w:t>
      </w:r>
      <w:r w:rsidRPr="00635885">
        <w:rPr>
          <w:rFonts w:asciiTheme="minorHAnsi" w:hAnsiTheme="minorHAnsi"/>
          <w:spacing w:val="-21"/>
          <w:w w:val="115"/>
          <w:sz w:val="22"/>
          <w:szCs w:val="22"/>
          <w:rPrChange w:id="4176" w:author="Wall, Alison E." w:date="2017-11-27T19:39:00Z">
            <w:rPr>
              <w:spacing w:val="-21"/>
              <w:w w:val="115"/>
            </w:rPr>
          </w:rPrChange>
        </w:rPr>
        <w:t xml:space="preserve"> </w:t>
      </w:r>
      <w:r w:rsidRPr="00635885">
        <w:rPr>
          <w:rFonts w:asciiTheme="minorHAnsi" w:hAnsiTheme="minorHAnsi"/>
          <w:w w:val="115"/>
          <w:sz w:val="22"/>
          <w:szCs w:val="22"/>
          <w:rPrChange w:id="4177" w:author="Wall, Alison E." w:date="2017-11-27T19:39:00Z">
            <w:rPr>
              <w:w w:val="115"/>
            </w:rPr>
          </w:rPrChange>
        </w:rPr>
        <w:t>Maps</w:t>
      </w:r>
      <w:r w:rsidRPr="00635885">
        <w:rPr>
          <w:rFonts w:asciiTheme="minorHAnsi" w:hAnsiTheme="minorHAnsi"/>
          <w:spacing w:val="-22"/>
          <w:w w:val="115"/>
          <w:sz w:val="22"/>
          <w:szCs w:val="22"/>
          <w:rPrChange w:id="4178" w:author="Wall, Alison E." w:date="2017-11-27T19:39:00Z">
            <w:rPr>
              <w:spacing w:val="-22"/>
              <w:w w:val="115"/>
            </w:rPr>
          </w:rPrChange>
        </w:rPr>
        <w:t xml:space="preserve"> </w:t>
      </w:r>
      <w:r w:rsidRPr="00635885">
        <w:rPr>
          <w:rFonts w:asciiTheme="minorHAnsi" w:hAnsiTheme="minorHAnsi"/>
          <w:w w:val="115"/>
          <w:sz w:val="22"/>
          <w:szCs w:val="22"/>
          <w:rPrChange w:id="4179" w:author="Wall, Alison E." w:date="2017-11-27T19:39:00Z">
            <w:rPr>
              <w:w w:val="115"/>
            </w:rPr>
          </w:rPrChange>
        </w:rPr>
        <w:t>and</w:t>
      </w:r>
      <w:r w:rsidRPr="00635885">
        <w:rPr>
          <w:rFonts w:asciiTheme="minorHAnsi" w:hAnsiTheme="minorHAnsi"/>
          <w:spacing w:val="-19"/>
          <w:w w:val="115"/>
          <w:sz w:val="22"/>
          <w:szCs w:val="22"/>
          <w:rPrChange w:id="4180" w:author="Wall, Alison E." w:date="2017-11-27T19:39:00Z">
            <w:rPr>
              <w:spacing w:val="-19"/>
              <w:w w:val="115"/>
            </w:rPr>
          </w:rPrChange>
        </w:rPr>
        <w:t xml:space="preserve"> </w:t>
      </w:r>
      <w:r w:rsidRPr="00635885">
        <w:rPr>
          <w:rFonts w:asciiTheme="minorHAnsi" w:hAnsiTheme="minorHAnsi"/>
          <w:w w:val="115"/>
          <w:sz w:val="22"/>
          <w:szCs w:val="22"/>
          <w:rPrChange w:id="4181" w:author="Wall, Alison E." w:date="2017-11-27T19:39:00Z">
            <w:rPr>
              <w:w w:val="115"/>
            </w:rPr>
          </w:rPrChange>
        </w:rPr>
        <w:t>Other</w:t>
      </w:r>
      <w:r w:rsidRPr="00635885">
        <w:rPr>
          <w:rFonts w:asciiTheme="minorHAnsi" w:hAnsiTheme="minorHAnsi"/>
          <w:spacing w:val="-24"/>
          <w:w w:val="115"/>
          <w:sz w:val="22"/>
          <w:szCs w:val="22"/>
          <w:rPrChange w:id="4182" w:author="Wall, Alison E." w:date="2017-11-27T19:39:00Z">
            <w:rPr>
              <w:spacing w:val="-24"/>
              <w:w w:val="115"/>
            </w:rPr>
          </w:rPrChange>
        </w:rPr>
        <w:t xml:space="preserve"> </w:t>
      </w:r>
      <w:r w:rsidRPr="00635885">
        <w:rPr>
          <w:rFonts w:asciiTheme="minorHAnsi" w:hAnsiTheme="minorHAnsi"/>
          <w:w w:val="115"/>
          <w:sz w:val="22"/>
          <w:szCs w:val="22"/>
          <w:rPrChange w:id="4183" w:author="Wall, Alison E." w:date="2017-11-27T19:39:00Z">
            <w:rPr>
              <w:w w:val="115"/>
            </w:rPr>
          </w:rPrChange>
        </w:rPr>
        <w:t>G</w:t>
      </w:r>
      <w:r w:rsidRPr="00635885">
        <w:rPr>
          <w:rFonts w:asciiTheme="minorHAnsi" w:hAnsiTheme="minorHAnsi"/>
          <w:spacing w:val="-3"/>
          <w:w w:val="115"/>
          <w:sz w:val="22"/>
          <w:szCs w:val="22"/>
          <w:rPrChange w:id="4184" w:author="Wall, Alison E." w:date="2017-11-27T19:39:00Z">
            <w:rPr>
              <w:spacing w:val="-3"/>
              <w:w w:val="115"/>
            </w:rPr>
          </w:rPrChange>
        </w:rPr>
        <w:t>r</w:t>
      </w:r>
      <w:r w:rsidRPr="00635885">
        <w:rPr>
          <w:rFonts w:asciiTheme="minorHAnsi" w:hAnsiTheme="minorHAnsi"/>
          <w:w w:val="115"/>
          <w:sz w:val="22"/>
          <w:szCs w:val="22"/>
          <w:rPrChange w:id="4185" w:author="Wall, Alison E." w:date="2017-11-27T19:39:00Z">
            <w:rPr>
              <w:w w:val="115"/>
            </w:rPr>
          </w:rPrChange>
        </w:rPr>
        <w:t>aphic</w:t>
      </w:r>
      <w:r w:rsidRPr="00635885">
        <w:rPr>
          <w:rFonts w:asciiTheme="minorHAnsi" w:hAnsiTheme="minorHAnsi"/>
          <w:spacing w:val="-23"/>
          <w:w w:val="115"/>
          <w:sz w:val="22"/>
          <w:szCs w:val="22"/>
          <w:rPrChange w:id="4186" w:author="Wall, Alison E." w:date="2017-11-27T19:39:00Z">
            <w:rPr>
              <w:spacing w:val="-23"/>
              <w:w w:val="115"/>
            </w:rPr>
          </w:rPrChange>
        </w:rPr>
        <w:t xml:space="preserve"> </w:t>
      </w:r>
      <w:r w:rsidRPr="00635885">
        <w:rPr>
          <w:rFonts w:asciiTheme="minorHAnsi" w:hAnsiTheme="minorHAnsi"/>
          <w:spacing w:val="-3"/>
          <w:w w:val="115"/>
          <w:sz w:val="22"/>
          <w:szCs w:val="22"/>
          <w:rPrChange w:id="4187" w:author="Wall, Alison E." w:date="2017-11-27T19:39:00Z">
            <w:rPr>
              <w:spacing w:val="-3"/>
              <w:w w:val="115"/>
            </w:rPr>
          </w:rPrChange>
        </w:rPr>
        <w:t>R</w:t>
      </w:r>
      <w:r w:rsidRPr="00635885">
        <w:rPr>
          <w:rFonts w:asciiTheme="minorHAnsi" w:hAnsiTheme="minorHAnsi"/>
          <w:w w:val="115"/>
          <w:sz w:val="22"/>
          <w:szCs w:val="22"/>
          <w:rPrChange w:id="4188" w:author="Wall, Alison E." w:date="2017-11-27T19:39:00Z">
            <w:rPr>
              <w:w w:val="115"/>
            </w:rPr>
          </w:rPrChange>
        </w:rPr>
        <w:t>ep</w:t>
      </w:r>
      <w:r w:rsidRPr="00635885">
        <w:rPr>
          <w:rFonts w:asciiTheme="minorHAnsi" w:hAnsiTheme="minorHAnsi"/>
          <w:spacing w:val="-2"/>
          <w:w w:val="115"/>
          <w:sz w:val="22"/>
          <w:szCs w:val="22"/>
          <w:rPrChange w:id="4189" w:author="Wall, Alison E." w:date="2017-11-27T19:39:00Z">
            <w:rPr>
              <w:spacing w:val="-2"/>
              <w:w w:val="115"/>
            </w:rPr>
          </w:rPrChange>
        </w:rPr>
        <w:t>r</w:t>
      </w:r>
      <w:r w:rsidRPr="00635885">
        <w:rPr>
          <w:rFonts w:asciiTheme="minorHAnsi" w:hAnsiTheme="minorHAnsi"/>
          <w:w w:val="115"/>
          <w:sz w:val="22"/>
          <w:szCs w:val="22"/>
          <w:rPrChange w:id="4190" w:author="Wall, Alison E." w:date="2017-11-27T19:39:00Z">
            <w:rPr>
              <w:w w:val="115"/>
            </w:rPr>
          </w:rPrChange>
        </w:rPr>
        <w:t>ese</w:t>
      </w:r>
      <w:r w:rsidRPr="00635885">
        <w:rPr>
          <w:rFonts w:asciiTheme="minorHAnsi" w:hAnsiTheme="minorHAnsi"/>
          <w:spacing w:val="-2"/>
          <w:w w:val="115"/>
          <w:sz w:val="22"/>
          <w:szCs w:val="22"/>
          <w:rPrChange w:id="4191" w:author="Wall, Alison E." w:date="2017-11-27T19:39:00Z">
            <w:rPr>
              <w:spacing w:val="-2"/>
              <w:w w:val="115"/>
            </w:rPr>
          </w:rPrChange>
        </w:rPr>
        <w:t>n</w:t>
      </w:r>
      <w:r w:rsidRPr="00635885">
        <w:rPr>
          <w:rFonts w:asciiTheme="minorHAnsi" w:hAnsiTheme="minorHAnsi"/>
          <w:w w:val="115"/>
          <w:sz w:val="22"/>
          <w:szCs w:val="22"/>
          <w:rPrChange w:id="4192" w:author="Wall, Alison E." w:date="2017-11-27T19:39:00Z">
            <w:rPr>
              <w:w w:val="115"/>
            </w:rPr>
          </w:rPrChange>
        </w:rPr>
        <w:t>t</w:t>
      </w:r>
      <w:r w:rsidRPr="00635885">
        <w:rPr>
          <w:rFonts w:asciiTheme="minorHAnsi" w:hAnsiTheme="minorHAnsi"/>
          <w:spacing w:val="-1"/>
          <w:w w:val="115"/>
          <w:sz w:val="22"/>
          <w:szCs w:val="22"/>
          <w:rPrChange w:id="4193" w:author="Wall, Alison E." w:date="2017-11-27T19:39:00Z">
            <w:rPr>
              <w:spacing w:val="-1"/>
              <w:w w:val="115"/>
            </w:rPr>
          </w:rPrChange>
        </w:rPr>
        <w:t>a</w:t>
      </w:r>
      <w:r w:rsidRPr="00635885">
        <w:rPr>
          <w:rFonts w:asciiTheme="minorHAnsi" w:hAnsiTheme="minorHAnsi"/>
          <w:w w:val="115"/>
          <w:sz w:val="22"/>
          <w:szCs w:val="22"/>
          <w:rPrChange w:id="4194" w:author="Wall, Alison E." w:date="2017-11-27T19:39:00Z">
            <w:rPr>
              <w:w w:val="115"/>
            </w:rPr>
          </w:rPrChange>
        </w:rPr>
        <w:t>tio</w:t>
      </w:r>
      <w:r w:rsidRPr="00635885">
        <w:rPr>
          <w:rFonts w:asciiTheme="minorHAnsi" w:hAnsiTheme="minorHAnsi"/>
          <w:spacing w:val="-1"/>
          <w:w w:val="115"/>
          <w:sz w:val="22"/>
          <w:szCs w:val="22"/>
          <w:rPrChange w:id="4195" w:author="Wall, Alison E." w:date="2017-11-27T19:39:00Z">
            <w:rPr>
              <w:spacing w:val="-1"/>
              <w:w w:val="115"/>
            </w:rPr>
          </w:rPrChange>
        </w:rPr>
        <w:t>n</w:t>
      </w:r>
      <w:r w:rsidRPr="00635885">
        <w:rPr>
          <w:rFonts w:asciiTheme="minorHAnsi" w:hAnsiTheme="minorHAnsi"/>
          <w:w w:val="115"/>
          <w:sz w:val="22"/>
          <w:szCs w:val="22"/>
          <w:rPrChange w:id="4196" w:author="Wall, Alison E." w:date="2017-11-27T19:39:00Z">
            <w:rPr>
              <w:w w:val="115"/>
            </w:rPr>
          </w:rPrChange>
        </w:rPr>
        <w:t>s</w:t>
      </w:r>
      <w:r w:rsidRPr="00635885">
        <w:rPr>
          <w:rFonts w:asciiTheme="minorHAnsi" w:hAnsiTheme="minorHAnsi"/>
          <w:spacing w:val="-21"/>
          <w:w w:val="115"/>
          <w:sz w:val="22"/>
          <w:szCs w:val="22"/>
          <w:rPrChange w:id="4197" w:author="Wall, Alison E." w:date="2017-11-27T19:39:00Z">
            <w:rPr>
              <w:spacing w:val="-21"/>
              <w:w w:val="115"/>
            </w:rPr>
          </w:rPrChange>
        </w:rPr>
        <w:t xml:space="preserve"> </w:t>
      </w:r>
      <w:r w:rsidRPr="00635885">
        <w:rPr>
          <w:rFonts w:asciiTheme="minorHAnsi" w:hAnsiTheme="minorHAnsi"/>
          <w:spacing w:val="-1"/>
          <w:w w:val="115"/>
          <w:sz w:val="22"/>
          <w:szCs w:val="22"/>
          <w:rPrChange w:id="4198" w:author="Wall, Alison E." w:date="2017-11-27T19:39:00Z">
            <w:rPr>
              <w:spacing w:val="-1"/>
              <w:w w:val="115"/>
            </w:rPr>
          </w:rPrChange>
        </w:rPr>
        <w:t>o</w:t>
      </w:r>
      <w:r w:rsidRPr="00635885">
        <w:rPr>
          <w:rFonts w:asciiTheme="minorHAnsi" w:hAnsiTheme="minorHAnsi"/>
          <w:w w:val="115"/>
          <w:sz w:val="22"/>
          <w:szCs w:val="22"/>
          <w:rPrChange w:id="4199" w:author="Wall, Alison E." w:date="2017-11-27T19:39:00Z">
            <w:rPr>
              <w:w w:val="115"/>
            </w:rPr>
          </w:rPrChange>
        </w:rPr>
        <w:t>f</w:t>
      </w:r>
      <w:r w:rsidRPr="00635885">
        <w:rPr>
          <w:rFonts w:asciiTheme="minorHAnsi" w:hAnsiTheme="minorHAnsi"/>
          <w:spacing w:val="-21"/>
          <w:w w:val="115"/>
          <w:sz w:val="22"/>
          <w:szCs w:val="22"/>
          <w:rPrChange w:id="4200" w:author="Wall, Alison E." w:date="2017-11-27T19:39:00Z">
            <w:rPr>
              <w:spacing w:val="-21"/>
              <w:w w:val="115"/>
            </w:rPr>
          </w:rPrChange>
        </w:rPr>
        <w:t xml:space="preserve"> </w:t>
      </w:r>
      <w:r w:rsidRPr="00635885">
        <w:rPr>
          <w:rFonts w:asciiTheme="minorHAnsi" w:hAnsiTheme="minorHAnsi"/>
          <w:w w:val="115"/>
          <w:sz w:val="22"/>
          <w:szCs w:val="22"/>
          <w:rPrChange w:id="4201" w:author="Wall, Alison E." w:date="2017-11-27T19:39:00Z">
            <w:rPr>
              <w:w w:val="115"/>
            </w:rPr>
          </w:rPrChange>
        </w:rPr>
        <w:t>D</w:t>
      </w:r>
      <w:r w:rsidRPr="00635885">
        <w:rPr>
          <w:rFonts w:asciiTheme="minorHAnsi" w:hAnsiTheme="minorHAnsi"/>
          <w:spacing w:val="-2"/>
          <w:w w:val="115"/>
          <w:sz w:val="22"/>
          <w:szCs w:val="22"/>
          <w:rPrChange w:id="4202" w:author="Wall, Alison E." w:date="2017-11-27T19:39:00Z">
            <w:rPr>
              <w:spacing w:val="-2"/>
              <w:w w:val="115"/>
            </w:rPr>
          </w:rPrChange>
        </w:rPr>
        <w:t>a</w:t>
      </w:r>
      <w:r w:rsidRPr="00635885">
        <w:rPr>
          <w:rFonts w:asciiTheme="minorHAnsi" w:hAnsiTheme="minorHAnsi"/>
          <w:w w:val="115"/>
          <w:sz w:val="22"/>
          <w:szCs w:val="22"/>
          <w:rPrChange w:id="4203" w:author="Wall, Alison E." w:date="2017-11-27T19:39:00Z">
            <w:rPr>
              <w:w w:val="115"/>
            </w:rPr>
          </w:rPrChange>
        </w:rPr>
        <w:t>t</w:t>
      </w:r>
      <w:r w:rsidRPr="00635885">
        <w:rPr>
          <w:rFonts w:asciiTheme="minorHAnsi" w:hAnsiTheme="minorHAnsi"/>
          <w:spacing w:val="-2"/>
          <w:w w:val="115"/>
          <w:sz w:val="22"/>
          <w:szCs w:val="22"/>
          <w:rPrChange w:id="4204" w:author="Wall, Alison E." w:date="2017-11-27T19:39:00Z">
            <w:rPr>
              <w:spacing w:val="-2"/>
              <w:w w:val="115"/>
            </w:rPr>
          </w:rPrChange>
        </w:rPr>
        <w:t>a</w:t>
      </w:r>
      <w:r w:rsidRPr="00635885">
        <w:rPr>
          <w:rFonts w:asciiTheme="minorHAnsi" w:hAnsiTheme="minorHAnsi"/>
          <w:w w:val="115"/>
          <w:sz w:val="22"/>
          <w:szCs w:val="22"/>
          <w:rPrChange w:id="4205" w:author="Wall, Alison E." w:date="2017-11-27T19:39:00Z">
            <w:rPr>
              <w:w w:val="115"/>
            </w:rPr>
          </w:rPrChange>
        </w:rPr>
        <w:t>)</w:t>
      </w:r>
    </w:p>
    <w:p w14:paraId="055F78EE" w14:textId="77777777" w:rsidR="00EF764E" w:rsidRPr="00635885" w:rsidRDefault="00EF764E">
      <w:pPr>
        <w:spacing w:before="7" w:line="140" w:lineRule="exact"/>
        <w:rPr>
          <w:rPrChange w:id="4206" w:author="Wall, Alison E." w:date="2017-11-27T19:39:00Z">
            <w:rPr>
              <w:sz w:val="14"/>
              <w:szCs w:val="14"/>
            </w:rPr>
          </w:rPrChange>
        </w:rPr>
      </w:pPr>
    </w:p>
    <w:p w14:paraId="3AAF0479" w14:textId="77777777" w:rsidR="00EF764E" w:rsidRPr="00635885" w:rsidRDefault="00EF764E">
      <w:pPr>
        <w:spacing w:line="200" w:lineRule="exact"/>
        <w:rPr>
          <w:rPrChange w:id="4207" w:author="Wall, Alison E." w:date="2017-11-27T19:39:00Z">
            <w:rPr>
              <w:sz w:val="20"/>
              <w:szCs w:val="20"/>
            </w:rPr>
          </w:rPrChange>
        </w:rPr>
      </w:pPr>
    </w:p>
    <w:p w14:paraId="674B70C5" w14:textId="77777777" w:rsidR="00EF764E" w:rsidRPr="00635885" w:rsidRDefault="0011099E">
      <w:pPr>
        <w:pStyle w:val="BodyText"/>
        <w:numPr>
          <w:ilvl w:val="0"/>
          <w:numId w:val="2"/>
        </w:numPr>
        <w:tabs>
          <w:tab w:val="left" w:pos="797"/>
        </w:tabs>
        <w:spacing w:before="74"/>
        <w:ind w:left="797"/>
        <w:rPr>
          <w:rFonts w:asciiTheme="minorHAnsi" w:hAnsiTheme="minorHAnsi"/>
          <w:sz w:val="22"/>
          <w:szCs w:val="22"/>
          <w:rPrChange w:id="4208" w:author="Wall, Alison E." w:date="2017-11-27T19:39:00Z">
            <w:rPr/>
          </w:rPrChange>
        </w:rPr>
      </w:pPr>
      <w:r w:rsidRPr="00635885">
        <w:rPr>
          <w:rFonts w:asciiTheme="minorHAnsi" w:hAnsiTheme="minorHAnsi"/>
          <w:w w:val="115"/>
          <w:sz w:val="22"/>
          <w:szCs w:val="22"/>
          <w:rPrChange w:id="4209" w:author="Wall, Alison E." w:date="2017-11-27T19:39:00Z">
            <w:rPr>
              <w:w w:val="115"/>
            </w:rPr>
          </w:rPrChange>
        </w:rPr>
        <w:t>Gi</w:t>
      </w:r>
      <w:r w:rsidRPr="00635885">
        <w:rPr>
          <w:rFonts w:asciiTheme="minorHAnsi" w:hAnsiTheme="minorHAnsi"/>
          <w:spacing w:val="-3"/>
          <w:w w:val="115"/>
          <w:sz w:val="22"/>
          <w:szCs w:val="22"/>
          <w:rPrChange w:id="4210" w:author="Wall, Alison E." w:date="2017-11-27T19:39:00Z">
            <w:rPr>
              <w:spacing w:val="-3"/>
              <w:w w:val="115"/>
            </w:rPr>
          </w:rPrChange>
        </w:rPr>
        <w:t>v</w:t>
      </w:r>
      <w:r w:rsidRPr="00635885">
        <w:rPr>
          <w:rFonts w:asciiTheme="minorHAnsi" w:hAnsiTheme="minorHAnsi"/>
          <w:w w:val="115"/>
          <w:sz w:val="22"/>
          <w:szCs w:val="22"/>
          <w:rPrChange w:id="4211" w:author="Wall, Alison E." w:date="2017-11-27T19:39:00Z">
            <w:rPr>
              <w:w w:val="115"/>
            </w:rPr>
          </w:rPrChange>
        </w:rPr>
        <w:t>e</w:t>
      </w:r>
      <w:r w:rsidRPr="00635885">
        <w:rPr>
          <w:rFonts w:asciiTheme="minorHAnsi" w:hAnsiTheme="minorHAnsi"/>
          <w:spacing w:val="-14"/>
          <w:w w:val="115"/>
          <w:sz w:val="22"/>
          <w:szCs w:val="22"/>
          <w:rPrChange w:id="4212" w:author="Wall, Alison E." w:date="2017-11-27T19:39:00Z">
            <w:rPr>
              <w:spacing w:val="-14"/>
              <w:w w:val="115"/>
            </w:rPr>
          </w:rPrChange>
        </w:rPr>
        <w:t xml:space="preserve"> </w:t>
      </w:r>
      <w:r w:rsidRPr="00635885">
        <w:rPr>
          <w:rFonts w:asciiTheme="minorHAnsi" w:hAnsiTheme="minorHAnsi"/>
          <w:w w:val="115"/>
          <w:sz w:val="22"/>
          <w:szCs w:val="22"/>
          <w:rPrChange w:id="4213" w:author="Wall, Alison E." w:date="2017-11-27T19:39:00Z">
            <w:rPr>
              <w:w w:val="115"/>
            </w:rPr>
          </w:rPrChange>
        </w:rPr>
        <w:t>the</w:t>
      </w:r>
      <w:r w:rsidRPr="00635885">
        <w:rPr>
          <w:rFonts w:asciiTheme="minorHAnsi" w:hAnsiTheme="minorHAnsi"/>
          <w:spacing w:val="-14"/>
          <w:w w:val="115"/>
          <w:sz w:val="22"/>
          <w:szCs w:val="22"/>
          <w:rPrChange w:id="4214" w:author="Wall, Alison E." w:date="2017-11-27T19:39:00Z">
            <w:rPr>
              <w:spacing w:val="-14"/>
              <w:w w:val="115"/>
            </w:rPr>
          </w:rPrChange>
        </w:rPr>
        <w:t xml:space="preserve"> </w:t>
      </w:r>
      <w:r w:rsidRPr="00635885">
        <w:rPr>
          <w:rFonts w:asciiTheme="minorHAnsi" w:hAnsiTheme="minorHAnsi"/>
          <w:w w:val="115"/>
          <w:sz w:val="22"/>
          <w:szCs w:val="22"/>
          <w:rPrChange w:id="4215" w:author="Wall, Alison E." w:date="2017-11-27T19:39:00Z">
            <w:rPr>
              <w:w w:val="115"/>
            </w:rPr>
          </w:rPrChange>
        </w:rPr>
        <w:t>name</w:t>
      </w:r>
      <w:r w:rsidRPr="00635885">
        <w:rPr>
          <w:rFonts w:asciiTheme="minorHAnsi" w:hAnsiTheme="minorHAnsi"/>
          <w:spacing w:val="-14"/>
          <w:w w:val="115"/>
          <w:sz w:val="22"/>
          <w:szCs w:val="22"/>
          <w:rPrChange w:id="4216" w:author="Wall, Alison E." w:date="2017-11-27T19:39:00Z">
            <w:rPr>
              <w:spacing w:val="-14"/>
              <w:w w:val="115"/>
            </w:rPr>
          </w:rPrChange>
        </w:rPr>
        <w:t xml:space="preserve"> </w:t>
      </w:r>
      <w:r w:rsidRPr="00635885">
        <w:rPr>
          <w:rFonts w:asciiTheme="minorHAnsi" w:hAnsiTheme="minorHAnsi"/>
          <w:spacing w:val="-1"/>
          <w:w w:val="115"/>
          <w:sz w:val="22"/>
          <w:szCs w:val="22"/>
          <w:rPrChange w:id="4217" w:author="Wall, Alison E." w:date="2017-11-27T19:39:00Z">
            <w:rPr>
              <w:spacing w:val="-1"/>
              <w:w w:val="115"/>
            </w:rPr>
          </w:rPrChange>
        </w:rPr>
        <w:t>o</w:t>
      </w:r>
      <w:r w:rsidRPr="00635885">
        <w:rPr>
          <w:rFonts w:asciiTheme="minorHAnsi" w:hAnsiTheme="minorHAnsi"/>
          <w:w w:val="115"/>
          <w:sz w:val="22"/>
          <w:szCs w:val="22"/>
          <w:rPrChange w:id="4218" w:author="Wall, Alison E." w:date="2017-11-27T19:39:00Z">
            <w:rPr>
              <w:w w:val="115"/>
            </w:rPr>
          </w:rPrChange>
        </w:rPr>
        <w:t>f</w:t>
      </w:r>
      <w:r w:rsidRPr="00635885">
        <w:rPr>
          <w:rFonts w:asciiTheme="minorHAnsi" w:hAnsiTheme="minorHAnsi"/>
          <w:spacing w:val="-13"/>
          <w:w w:val="115"/>
          <w:sz w:val="22"/>
          <w:szCs w:val="22"/>
          <w:rPrChange w:id="4219" w:author="Wall, Alison E." w:date="2017-11-27T19:39:00Z">
            <w:rPr>
              <w:spacing w:val="-13"/>
              <w:w w:val="115"/>
            </w:rPr>
          </w:rPrChange>
        </w:rPr>
        <w:t xml:space="preserve"> </w:t>
      </w:r>
      <w:r w:rsidRPr="00635885">
        <w:rPr>
          <w:rFonts w:asciiTheme="minorHAnsi" w:hAnsiTheme="minorHAnsi"/>
          <w:w w:val="115"/>
          <w:sz w:val="22"/>
          <w:szCs w:val="22"/>
          <w:rPrChange w:id="4220" w:author="Wall, Alison E." w:date="2017-11-27T19:39:00Z">
            <w:rPr>
              <w:w w:val="115"/>
            </w:rPr>
          </w:rPrChange>
        </w:rPr>
        <w:t>the</w:t>
      </w:r>
      <w:r w:rsidRPr="00635885">
        <w:rPr>
          <w:rFonts w:asciiTheme="minorHAnsi" w:hAnsiTheme="minorHAnsi"/>
          <w:spacing w:val="-14"/>
          <w:w w:val="115"/>
          <w:sz w:val="22"/>
          <w:szCs w:val="22"/>
          <w:rPrChange w:id="4221" w:author="Wall, Alison E." w:date="2017-11-27T19:39:00Z">
            <w:rPr>
              <w:spacing w:val="-14"/>
              <w:w w:val="115"/>
            </w:rPr>
          </w:rPrChange>
        </w:rPr>
        <w:t xml:space="preserve"> </w:t>
      </w:r>
      <w:r w:rsidRPr="00635885">
        <w:rPr>
          <w:rFonts w:asciiTheme="minorHAnsi" w:hAnsiTheme="minorHAnsi"/>
          <w:spacing w:val="-2"/>
          <w:w w:val="115"/>
          <w:sz w:val="22"/>
          <w:szCs w:val="22"/>
          <w:rPrChange w:id="4222" w:author="Wall, Alison E." w:date="2017-11-27T19:39:00Z">
            <w:rPr>
              <w:spacing w:val="-2"/>
              <w:w w:val="115"/>
            </w:rPr>
          </w:rPrChange>
        </w:rPr>
        <w:t>r</w:t>
      </w:r>
      <w:r w:rsidRPr="00635885">
        <w:rPr>
          <w:rFonts w:asciiTheme="minorHAnsi" w:hAnsiTheme="minorHAnsi"/>
          <w:w w:val="115"/>
          <w:sz w:val="22"/>
          <w:szCs w:val="22"/>
          <w:rPrChange w:id="4223" w:author="Wall, Alison E." w:date="2017-11-27T19:39:00Z">
            <w:rPr>
              <w:w w:val="115"/>
            </w:rPr>
          </w:rPrChange>
        </w:rPr>
        <w:t>esea</w:t>
      </w:r>
      <w:r w:rsidRPr="00635885">
        <w:rPr>
          <w:rFonts w:asciiTheme="minorHAnsi" w:hAnsiTheme="minorHAnsi"/>
          <w:spacing w:val="-3"/>
          <w:w w:val="115"/>
          <w:sz w:val="22"/>
          <w:szCs w:val="22"/>
          <w:rPrChange w:id="4224" w:author="Wall, Alison E." w:date="2017-11-27T19:39:00Z">
            <w:rPr>
              <w:spacing w:val="-3"/>
              <w:w w:val="115"/>
            </w:rPr>
          </w:rPrChange>
        </w:rPr>
        <w:t>r</w:t>
      </w:r>
      <w:r w:rsidRPr="00635885">
        <w:rPr>
          <w:rFonts w:asciiTheme="minorHAnsi" w:hAnsiTheme="minorHAnsi"/>
          <w:w w:val="115"/>
          <w:sz w:val="22"/>
          <w:szCs w:val="22"/>
          <w:rPrChange w:id="4225" w:author="Wall, Alison E." w:date="2017-11-27T19:39:00Z">
            <w:rPr>
              <w:w w:val="115"/>
            </w:rPr>
          </w:rPrChange>
        </w:rPr>
        <w:t>chi</w:t>
      </w:r>
      <w:r w:rsidRPr="00635885">
        <w:rPr>
          <w:rFonts w:asciiTheme="minorHAnsi" w:hAnsiTheme="minorHAnsi"/>
          <w:spacing w:val="-1"/>
          <w:w w:val="115"/>
          <w:sz w:val="22"/>
          <w:szCs w:val="22"/>
          <w:rPrChange w:id="4226" w:author="Wall, Alison E." w:date="2017-11-27T19:39:00Z">
            <w:rPr>
              <w:spacing w:val="-1"/>
              <w:w w:val="115"/>
            </w:rPr>
          </w:rPrChange>
        </w:rPr>
        <w:t>n</w:t>
      </w:r>
      <w:r w:rsidRPr="00635885">
        <w:rPr>
          <w:rFonts w:asciiTheme="minorHAnsi" w:hAnsiTheme="minorHAnsi"/>
          <w:w w:val="115"/>
          <w:sz w:val="22"/>
          <w:szCs w:val="22"/>
          <w:rPrChange w:id="4227" w:author="Wall, Alison E." w:date="2017-11-27T19:39:00Z">
            <w:rPr>
              <w:w w:val="115"/>
            </w:rPr>
          </w:rPrChange>
        </w:rPr>
        <w:t>g</w:t>
      </w:r>
      <w:r w:rsidRPr="00635885">
        <w:rPr>
          <w:rFonts w:asciiTheme="minorHAnsi" w:hAnsiTheme="minorHAnsi"/>
          <w:spacing w:val="-11"/>
          <w:w w:val="115"/>
          <w:sz w:val="22"/>
          <w:szCs w:val="22"/>
          <w:rPrChange w:id="4228" w:author="Wall, Alison E." w:date="2017-11-27T19:39:00Z">
            <w:rPr>
              <w:spacing w:val="-11"/>
              <w:w w:val="115"/>
            </w:rPr>
          </w:rPrChange>
        </w:rPr>
        <w:t xml:space="preserve"> </w:t>
      </w:r>
      <w:r w:rsidRPr="00635885">
        <w:rPr>
          <w:rFonts w:asciiTheme="minorHAnsi" w:hAnsiTheme="minorHAnsi"/>
          <w:w w:val="115"/>
          <w:sz w:val="22"/>
          <w:szCs w:val="22"/>
          <w:rPrChange w:id="4229" w:author="Wall, Alison E." w:date="2017-11-27T19:39:00Z">
            <w:rPr>
              <w:w w:val="115"/>
            </w:rPr>
          </w:rPrChange>
        </w:rPr>
        <w:t>o</w:t>
      </w:r>
      <w:r w:rsidRPr="00635885">
        <w:rPr>
          <w:rFonts w:asciiTheme="minorHAnsi" w:hAnsiTheme="minorHAnsi"/>
          <w:spacing w:val="-2"/>
          <w:w w:val="115"/>
          <w:sz w:val="22"/>
          <w:szCs w:val="22"/>
          <w:rPrChange w:id="4230" w:author="Wall, Alison E." w:date="2017-11-27T19:39:00Z">
            <w:rPr>
              <w:spacing w:val="-2"/>
              <w:w w:val="115"/>
            </w:rPr>
          </w:rPrChange>
        </w:rPr>
        <w:t>rg</w:t>
      </w:r>
      <w:r w:rsidRPr="00635885">
        <w:rPr>
          <w:rFonts w:asciiTheme="minorHAnsi" w:hAnsiTheme="minorHAnsi"/>
          <w:w w:val="115"/>
          <w:sz w:val="22"/>
          <w:szCs w:val="22"/>
          <w:rPrChange w:id="4231" w:author="Wall, Alison E." w:date="2017-11-27T19:39:00Z">
            <w:rPr>
              <w:w w:val="115"/>
            </w:rPr>
          </w:rPrChange>
        </w:rPr>
        <w:t>ani</w:t>
      </w:r>
      <w:r w:rsidRPr="00635885">
        <w:rPr>
          <w:rFonts w:asciiTheme="minorHAnsi" w:hAnsiTheme="minorHAnsi"/>
          <w:spacing w:val="-1"/>
          <w:w w:val="115"/>
          <w:sz w:val="22"/>
          <w:szCs w:val="22"/>
          <w:rPrChange w:id="4232" w:author="Wall, Alison E." w:date="2017-11-27T19:39:00Z">
            <w:rPr>
              <w:spacing w:val="-1"/>
              <w:w w:val="115"/>
            </w:rPr>
          </w:rPrChange>
        </w:rPr>
        <w:t>z</w:t>
      </w:r>
      <w:r w:rsidRPr="00635885">
        <w:rPr>
          <w:rFonts w:asciiTheme="minorHAnsi" w:hAnsiTheme="minorHAnsi"/>
          <w:spacing w:val="-2"/>
          <w:w w:val="115"/>
          <w:sz w:val="22"/>
          <w:szCs w:val="22"/>
          <w:rPrChange w:id="4233" w:author="Wall, Alison E." w:date="2017-11-27T19:39:00Z">
            <w:rPr>
              <w:spacing w:val="-2"/>
              <w:w w:val="115"/>
            </w:rPr>
          </w:rPrChange>
        </w:rPr>
        <w:t>a</w:t>
      </w:r>
      <w:r w:rsidRPr="00635885">
        <w:rPr>
          <w:rFonts w:asciiTheme="minorHAnsi" w:hAnsiTheme="minorHAnsi"/>
          <w:w w:val="115"/>
          <w:sz w:val="22"/>
          <w:szCs w:val="22"/>
          <w:rPrChange w:id="4234" w:author="Wall, Alison E." w:date="2017-11-27T19:39:00Z">
            <w:rPr>
              <w:w w:val="115"/>
            </w:rPr>
          </w:rPrChange>
        </w:rPr>
        <w:t>tion</w:t>
      </w:r>
      <w:r w:rsidRPr="00635885">
        <w:rPr>
          <w:rFonts w:asciiTheme="minorHAnsi" w:hAnsiTheme="minorHAnsi"/>
          <w:spacing w:val="-11"/>
          <w:w w:val="115"/>
          <w:sz w:val="22"/>
          <w:szCs w:val="22"/>
          <w:rPrChange w:id="4235" w:author="Wall, Alison E." w:date="2017-11-27T19:39:00Z">
            <w:rPr>
              <w:spacing w:val="-11"/>
              <w:w w:val="115"/>
            </w:rPr>
          </w:rPrChange>
        </w:rPr>
        <w:t xml:space="preserve"> </w:t>
      </w:r>
      <w:r w:rsidRPr="00635885">
        <w:rPr>
          <w:rFonts w:asciiTheme="minorHAnsi" w:hAnsiTheme="minorHAnsi"/>
          <w:spacing w:val="-1"/>
          <w:w w:val="115"/>
          <w:sz w:val="22"/>
          <w:szCs w:val="22"/>
          <w:rPrChange w:id="4236" w:author="Wall, Alison E." w:date="2017-11-27T19:39:00Z">
            <w:rPr>
              <w:spacing w:val="-1"/>
              <w:w w:val="115"/>
            </w:rPr>
          </w:rPrChange>
        </w:rPr>
        <w:t>f</w:t>
      </w:r>
      <w:r w:rsidRPr="00635885">
        <w:rPr>
          <w:rFonts w:asciiTheme="minorHAnsi" w:hAnsiTheme="minorHAnsi"/>
          <w:w w:val="115"/>
          <w:sz w:val="22"/>
          <w:szCs w:val="22"/>
          <w:rPrChange w:id="4237" w:author="Wall, Alison E." w:date="2017-11-27T19:39:00Z">
            <w:rPr>
              <w:w w:val="115"/>
            </w:rPr>
          </w:rPrChange>
        </w:rPr>
        <w:t>oll</w:t>
      </w:r>
      <w:r w:rsidRPr="00635885">
        <w:rPr>
          <w:rFonts w:asciiTheme="minorHAnsi" w:hAnsiTheme="minorHAnsi"/>
          <w:spacing w:val="-1"/>
          <w:w w:val="115"/>
          <w:sz w:val="22"/>
          <w:szCs w:val="22"/>
          <w:rPrChange w:id="4238" w:author="Wall, Alison E." w:date="2017-11-27T19:39:00Z">
            <w:rPr>
              <w:spacing w:val="-1"/>
              <w:w w:val="115"/>
            </w:rPr>
          </w:rPrChange>
        </w:rPr>
        <w:t>o</w:t>
      </w:r>
      <w:r w:rsidRPr="00635885">
        <w:rPr>
          <w:rFonts w:asciiTheme="minorHAnsi" w:hAnsiTheme="minorHAnsi"/>
          <w:spacing w:val="-2"/>
          <w:w w:val="115"/>
          <w:sz w:val="22"/>
          <w:szCs w:val="22"/>
          <w:rPrChange w:id="4239" w:author="Wall, Alison E." w:date="2017-11-27T19:39:00Z">
            <w:rPr>
              <w:spacing w:val="-2"/>
              <w:w w:val="115"/>
            </w:rPr>
          </w:rPrChange>
        </w:rPr>
        <w:t>w</w:t>
      </w:r>
      <w:r w:rsidRPr="00635885">
        <w:rPr>
          <w:rFonts w:asciiTheme="minorHAnsi" w:hAnsiTheme="minorHAnsi"/>
          <w:w w:val="115"/>
          <w:sz w:val="22"/>
          <w:szCs w:val="22"/>
          <w:rPrChange w:id="4240" w:author="Wall, Alison E." w:date="2017-11-27T19:39:00Z">
            <w:rPr>
              <w:w w:val="115"/>
            </w:rPr>
          </w:rPrChange>
        </w:rPr>
        <w:t>ed</w:t>
      </w:r>
      <w:r w:rsidRPr="00635885">
        <w:rPr>
          <w:rFonts w:asciiTheme="minorHAnsi" w:hAnsiTheme="minorHAnsi"/>
          <w:spacing w:val="-11"/>
          <w:w w:val="115"/>
          <w:sz w:val="22"/>
          <w:szCs w:val="22"/>
          <w:rPrChange w:id="4241" w:author="Wall, Alison E." w:date="2017-11-27T19:39:00Z">
            <w:rPr>
              <w:spacing w:val="-11"/>
              <w:w w:val="115"/>
            </w:rPr>
          </w:rPrChange>
        </w:rPr>
        <w:t xml:space="preserve"> </w:t>
      </w:r>
      <w:r w:rsidRPr="00635885">
        <w:rPr>
          <w:rFonts w:asciiTheme="minorHAnsi" w:hAnsiTheme="minorHAnsi"/>
          <w:spacing w:val="-2"/>
          <w:w w:val="115"/>
          <w:sz w:val="22"/>
          <w:szCs w:val="22"/>
          <w:rPrChange w:id="4242" w:author="Wall, Alison E." w:date="2017-11-27T19:39:00Z">
            <w:rPr>
              <w:spacing w:val="-2"/>
              <w:w w:val="115"/>
            </w:rPr>
          </w:rPrChange>
        </w:rPr>
        <w:t>b</w:t>
      </w:r>
      <w:r w:rsidRPr="00635885">
        <w:rPr>
          <w:rFonts w:asciiTheme="minorHAnsi" w:hAnsiTheme="minorHAnsi"/>
          <w:w w:val="115"/>
          <w:sz w:val="22"/>
          <w:szCs w:val="22"/>
          <w:rPrChange w:id="4243" w:author="Wall, Alison E." w:date="2017-11-27T19:39:00Z">
            <w:rPr>
              <w:w w:val="115"/>
            </w:rPr>
          </w:rPrChange>
        </w:rPr>
        <w:t>y</w:t>
      </w:r>
      <w:r w:rsidRPr="00635885">
        <w:rPr>
          <w:rFonts w:asciiTheme="minorHAnsi" w:hAnsiTheme="minorHAnsi"/>
          <w:spacing w:val="-13"/>
          <w:w w:val="115"/>
          <w:sz w:val="22"/>
          <w:szCs w:val="22"/>
          <w:rPrChange w:id="4244" w:author="Wall, Alison E." w:date="2017-11-27T19:39:00Z">
            <w:rPr>
              <w:spacing w:val="-13"/>
              <w:w w:val="115"/>
            </w:rPr>
          </w:rPrChange>
        </w:rPr>
        <w:t xml:space="preserve"> </w:t>
      </w:r>
      <w:r w:rsidRPr="00635885">
        <w:rPr>
          <w:rFonts w:asciiTheme="minorHAnsi" w:hAnsiTheme="minorHAnsi"/>
          <w:w w:val="115"/>
          <w:sz w:val="22"/>
          <w:szCs w:val="22"/>
          <w:rPrChange w:id="4245" w:author="Wall, Alison E." w:date="2017-11-27T19:39:00Z">
            <w:rPr>
              <w:w w:val="115"/>
            </w:rPr>
          </w:rPrChange>
        </w:rPr>
        <w:t>the</w:t>
      </w:r>
      <w:r w:rsidRPr="00635885">
        <w:rPr>
          <w:rFonts w:asciiTheme="minorHAnsi" w:hAnsiTheme="minorHAnsi"/>
          <w:spacing w:val="-14"/>
          <w:w w:val="115"/>
          <w:sz w:val="22"/>
          <w:szCs w:val="22"/>
          <w:rPrChange w:id="4246" w:author="Wall, Alison E." w:date="2017-11-27T19:39:00Z">
            <w:rPr>
              <w:spacing w:val="-14"/>
              <w:w w:val="115"/>
            </w:rPr>
          </w:rPrChange>
        </w:rPr>
        <w:t xml:space="preserve"> </w:t>
      </w:r>
      <w:r w:rsidRPr="00635885">
        <w:rPr>
          <w:rFonts w:asciiTheme="minorHAnsi" w:hAnsiTheme="minorHAnsi"/>
          <w:w w:val="115"/>
          <w:sz w:val="22"/>
          <w:szCs w:val="22"/>
          <w:rPrChange w:id="4247" w:author="Wall, Alison E." w:date="2017-11-27T19:39:00Z">
            <w:rPr>
              <w:w w:val="115"/>
            </w:rPr>
          </w:rPrChange>
        </w:rPr>
        <w:t>d</w:t>
      </w:r>
      <w:r w:rsidRPr="00635885">
        <w:rPr>
          <w:rFonts w:asciiTheme="minorHAnsi" w:hAnsiTheme="minorHAnsi"/>
          <w:spacing w:val="-2"/>
          <w:w w:val="115"/>
          <w:sz w:val="22"/>
          <w:szCs w:val="22"/>
          <w:rPrChange w:id="4248" w:author="Wall, Alison E." w:date="2017-11-27T19:39:00Z">
            <w:rPr>
              <w:spacing w:val="-2"/>
              <w:w w:val="115"/>
            </w:rPr>
          </w:rPrChange>
        </w:rPr>
        <w:t>a</w:t>
      </w:r>
      <w:r w:rsidRPr="00635885">
        <w:rPr>
          <w:rFonts w:asciiTheme="minorHAnsi" w:hAnsiTheme="minorHAnsi"/>
          <w:spacing w:val="-1"/>
          <w:w w:val="115"/>
          <w:sz w:val="22"/>
          <w:szCs w:val="22"/>
          <w:rPrChange w:id="4249" w:author="Wall, Alison E." w:date="2017-11-27T19:39:00Z">
            <w:rPr>
              <w:spacing w:val="-1"/>
              <w:w w:val="115"/>
            </w:rPr>
          </w:rPrChange>
        </w:rPr>
        <w:t>t</w:t>
      </w:r>
      <w:r w:rsidRPr="00635885">
        <w:rPr>
          <w:rFonts w:asciiTheme="minorHAnsi" w:hAnsiTheme="minorHAnsi"/>
          <w:spacing w:val="-4"/>
          <w:w w:val="115"/>
          <w:sz w:val="22"/>
          <w:szCs w:val="22"/>
          <w:rPrChange w:id="4250" w:author="Wall, Alison E." w:date="2017-11-27T19:39:00Z">
            <w:rPr>
              <w:spacing w:val="-4"/>
              <w:w w:val="115"/>
            </w:rPr>
          </w:rPrChange>
        </w:rPr>
        <w:t>e</w:t>
      </w:r>
      <w:r w:rsidRPr="00635885">
        <w:rPr>
          <w:rFonts w:asciiTheme="minorHAnsi" w:hAnsiTheme="minorHAnsi"/>
          <w:w w:val="115"/>
          <w:sz w:val="22"/>
          <w:szCs w:val="22"/>
          <w:rPrChange w:id="4251" w:author="Wall, Alison E." w:date="2017-11-27T19:39:00Z">
            <w:rPr>
              <w:w w:val="115"/>
            </w:rPr>
          </w:rPrChange>
        </w:rPr>
        <w:t>.</w:t>
      </w:r>
    </w:p>
    <w:p w14:paraId="54321519" w14:textId="77777777" w:rsidR="00EF764E" w:rsidRPr="00635885" w:rsidRDefault="00EF764E">
      <w:pPr>
        <w:spacing w:before="2" w:line="100" w:lineRule="exact"/>
        <w:rPr>
          <w:rPrChange w:id="4252" w:author="Wall, Alison E." w:date="2017-11-27T19:39:00Z">
            <w:rPr>
              <w:sz w:val="10"/>
              <w:szCs w:val="10"/>
            </w:rPr>
          </w:rPrChange>
        </w:rPr>
      </w:pPr>
    </w:p>
    <w:p w14:paraId="206050A0" w14:textId="77777777" w:rsidR="00EF764E" w:rsidRPr="00635885" w:rsidRDefault="0011099E">
      <w:pPr>
        <w:pStyle w:val="BodyText"/>
        <w:numPr>
          <w:ilvl w:val="0"/>
          <w:numId w:val="2"/>
        </w:numPr>
        <w:tabs>
          <w:tab w:val="left" w:pos="797"/>
        </w:tabs>
        <w:spacing w:line="351" w:lineRule="auto"/>
        <w:ind w:left="797" w:right="952"/>
        <w:rPr>
          <w:rFonts w:asciiTheme="minorHAnsi" w:hAnsiTheme="minorHAnsi"/>
          <w:sz w:val="22"/>
          <w:szCs w:val="22"/>
          <w:rPrChange w:id="4253" w:author="Wall, Alison E." w:date="2017-11-27T19:39:00Z">
            <w:rPr/>
          </w:rPrChange>
        </w:rPr>
      </w:pPr>
      <w:r w:rsidRPr="00635885">
        <w:rPr>
          <w:rFonts w:asciiTheme="minorHAnsi" w:hAnsiTheme="minorHAnsi"/>
          <w:w w:val="115"/>
          <w:sz w:val="22"/>
          <w:szCs w:val="22"/>
          <w:rPrChange w:id="4254" w:author="Wall, Alison E." w:date="2017-11-27T19:39:00Z">
            <w:rPr>
              <w:w w:val="115"/>
            </w:rPr>
          </w:rPrChange>
        </w:rPr>
        <w:t>In</w:t>
      </w:r>
      <w:r w:rsidRPr="00635885">
        <w:rPr>
          <w:rFonts w:asciiTheme="minorHAnsi" w:hAnsiTheme="minorHAnsi"/>
          <w:spacing w:val="-6"/>
          <w:w w:val="115"/>
          <w:sz w:val="22"/>
          <w:szCs w:val="22"/>
          <w:rPrChange w:id="4255" w:author="Wall, Alison E." w:date="2017-11-27T19:39:00Z">
            <w:rPr>
              <w:spacing w:val="-6"/>
              <w:w w:val="115"/>
            </w:rPr>
          </w:rPrChange>
        </w:rPr>
        <w:t xml:space="preserve"> </w:t>
      </w:r>
      <w:r w:rsidRPr="00635885">
        <w:rPr>
          <w:rFonts w:asciiTheme="minorHAnsi" w:hAnsiTheme="minorHAnsi"/>
          <w:w w:val="115"/>
          <w:sz w:val="22"/>
          <w:szCs w:val="22"/>
          <w:rPrChange w:id="4256" w:author="Wall, Alison E." w:date="2017-11-27T19:39:00Z">
            <w:rPr>
              <w:w w:val="115"/>
            </w:rPr>
          </w:rPrChange>
        </w:rPr>
        <w:t>b</w:t>
      </w:r>
      <w:r w:rsidRPr="00635885">
        <w:rPr>
          <w:rFonts w:asciiTheme="minorHAnsi" w:hAnsiTheme="minorHAnsi"/>
          <w:spacing w:val="-2"/>
          <w:w w:val="115"/>
          <w:sz w:val="22"/>
          <w:szCs w:val="22"/>
          <w:rPrChange w:id="4257" w:author="Wall, Alison E." w:date="2017-11-27T19:39:00Z">
            <w:rPr>
              <w:spacing w:val="-2"/>
              <w:w w:val="115"/>
            </w:rPr>
          </w:rPrChange>
        </w:rPr>
        <w:t>r</w:t>
      </w:r>
      <w:r w:rsidRPr="00635885">
        <w:rPr>
          <w:rFonts w:asciiTheme="minorHAnsi" w:hAnsiTheme="minorHAnsi"/>
          <w:w w:val="115"/>
          <w:sz w:val="22"/>
          <w:szCs w:val="22"/>
          <w:rPrChange w:id="4258" w:author="Wall, Alison E." w:date="2017-11-27T19:39:00Z">
            <w:rPr>
              <w:w w:val="115"/>
            </w:rPr>
          </w:rPrChange>
        </w:rPr>
        <w:t>ac</w:t>
      </w:r>
      <w:r w:rsidRPr="00635885">
        <w:rPr>
          <w:rFonts w:asciiTheme="minorHAnsi" w:hAnsiTheme="minorHAnsi"/>
          <w:spacing w:val="-3"/>
          <w:w w:val="115"/>
          <w:sz w:val="22"/>
          <w:szCs w:val="22"/>
          <w:rPrChange w:id="4259" w:author="Wall, Alison E." w:date="2017-11-27T19:39:00Z">
            <w:rPr>
              <w:spacing w:val="-3"/>
              <w:w w:val="115"/>
            </w:rPr>
          </w:rPrChange>
        </w:rPr>
        <w:t>k</w:t>
      </w:r>
      <w:r w:rsidRPr="00635885">
        <w:rPr>
          <w:rFonts w:asciiTheme="minorHAnsi" w:hAnsiTheme="minorHAnsi"/>
          <w:spacing w:val="-2"/>
          <w:w w:val="115"/>
          <w:sz w:val="22"/>
          <w:szCs w:val="22"/>
          <w:rPrChange w:id="4260" w:author="Wall, Alison E." w:date="2017-11-27T19:39:00Z">
            <w:rPr>
              <w:spacing w:val="-2"/>
              <w:w w:val="115"/>
            </w:rPr>
          </w:rPrChange>
        </w:rPr>
        <w:t>et</w:t>
      </w:r>
      <w:r w:rsidRPr="00635885">
        <w:rPr>
          <w:rFonts w:asciiTheme="minorHAnsi" w:hAnsiTheme="minorHAnsi"/>
          <w:spacing w:val="-4"/>
          <w:w w:val="115"/>
          <w:sz w:val="22"/>
          <w:szCs w:val="22"/>
          <w:rPrChange w:id="4261" w:author="Wall, Alison E." w:date="2017-11-27T19:39:00Z">
            <w:rPr>
              <w:spacing w:val="-4"/>
              <w:w w:val="115"/>
            </w:rPr>
          </w:rPrChange>
        </w:rPr>
        <w:t>s</w:t>
      </w:r>
      <w:r w:rsidRPr="00635885">
        <w:rPr>
          <w:rFonts w:asciiTheme="minorHAnsi" w:hAnsiTheme="minorHAnsi"/>
          <w:w w:val="115"/>
          <w:sz w:val="22"/>
          <w:szCs w:val="22"/>
          <w:rPrChange w:id="4262" w:author="Wall, Alison E." w:date="2017-11-27T19:39:00Z">
            <w:rPr>
              <w:w w:val="115"/>
            </w:rPr>
          </w:rPrChange>
        </w:rPr>
        <w:t>,</w:t>
      </w:r>
      <w:r w:rsidRPr="00635885">
        <w:rPr>
          <w:rFonts w:asciiTheme="minorHAnsi" w:hAnsiTheme="minorHAnsi"/>
          <w:spacing w:val="-6"/>
          <w:w w:val="115"/>
          <w:sz w:val="22"/>
          <w:szCs w:val="22"/>
          <w:rPrChange w:id="4263" w:author="Wall, Alison E." w:date="2017-11-27T19:39:00Z">
            <w:rPr>
              <w:spacing w:val="-6"/>
              <w:w w:val="115"/>
            </w:rPr>
          </w:rPrChange>
        </w:rPr>
        <w:t xml:space="preserve"> </w:t>
      </w:r>
      <w:r w:rsidRPr="00635885">
        <w:rPr>
          <w:rFonts w:asciiTheme="minorHAnsi" w:hAnsiTheme="minorHAnsi"/>
          <w:w w:val="115"/>
          <w:sz w:val="22"/>
          <w:szCs w:val="22"/>
          <w:rPrChange w:id="4264" w:author="Wall, Alison E." w:date="2017-11-27T19:39:00Z">
            <w:rPr>
              <w:w w:val="115"/>
            </w:rPr>
          </w:rPrChange>
        </w:rPr>
        <w:t>p</w:t>
      </w:r>
      <w:r w:rsidRPr="00635885">
        <w:rPr>
          <w:rFonts w:asciiTheme="minorHAnsi" w:hAnsiTheme="minorHAnsi"/>
          <w:spacing w:val="-2"/>
          <w:w w:val="115"/>
          <w:sz w:val="22"/>
          <w:szCs w:val="22"/>
          <w:rPrChange w:id="4265" w:author="Wall, Alison E." w:date="2017-11-27T19:39:00Z">
            <w:rPr>
              <w:spacing w:val="-2"/>
              <w:w w:val="115"/>
            </w:rPr>
          </w:rPrChange>
        </w:rPr>
        <w:t>ro</w:t>
      </w:r>
      <w:r w:rsidRPr="00635885">
        <w:rPr>
          <w:rFonts w:asciiTheme="minorHAnsi" w:hAnsiTheme="minorHAnsi"/>
          <w:w w:val="115"/>
          <w:sz w:val="22"/>
          <w:szCs w:val="22"/>
          <w:rPrChange w:id="4266" w:author="Wall, Alison E." w:date="2017-11-27T19:39:00Z">
            <w:rPr>
              <w:w w:val="115"/>
            </w:rPr>
          </w:rPrChange>
        </w:rPr>
        <w:t>vide</w:t>
      </w:r>
      <w:r w:rsidRPr="00635885">
        <w:rPr>
          <w:rFonts w:asciiTheme="minorHAnsi" w:hAnsiTheme="minorHAnsi"/>
          <w:spacing w:val="-10"/>
          <w:w w:val="115"/>
          <w:sz w:val="22"/>
          <w:szCs w:val="22"/>
          <w:rPrChange w:id="4267" w:author="Wall, Alison E." w:date="2017-11-27T19:39:00Z">
            <w:rPr>
              <w:spacing w:val="-10"/>
              <w:w w:val="115"/>
            </w:rPr>
          </w:rPrChange>
        </w:rPr>
        <w:t xml:space="preserve"> </w:t>
      </w:r>
      <w:r w:rsidRPr="00635885">
        <w:rPr>
          <w:rFonts w:asciiTheme="minorHAnsi" w:hAnsiTheme="minorHAnsi"/>
          <w:w w:val="115"/>
          <w:sz w:val="22"/>
          <w:szCs w:val="22"/>
          <w:rPrChange w:id="4268" w:author="Wall, Alison E." w:date="2017-11-27T19:39:00Z">
            <w:rPr>
              <w:w w:val="115"/>
            </w:rPr>
          </w:rPrChange>
        </w:rPr>
        <w:t>a</w:t>
      </w:r>
      <w:r w:rsidRPr="00635885">
        <w:rPr>
          <w:rFonts w:asciiTheme="minorHAnsi" w:hAnsiTheme="minorHAnsi"/>
          <w:spacing w:val="-7"/>
          <w:w w:val="115"/>
          <w:sz w:val="22"/>
          <w:szCs w:val="22"/>
          <w:rPrChange w:id="4269" w:author="Wall, Alison E." w:date="2017-11-27T19:39:00Z">
            <w:rPr>
              <w:spacing w:val="-7"/>
              <w:w w:val="115"/>
            </w:rPr>
          </w:rPrChange>
        </w:rPr>
        <w:t xml:space="preserve"> </w:t>
      </w:r>
      <w:r w:rsidRPr="00635885">
        <w:rPr>
          <w:rFonts w:asciiTheme="minorHAnsi" w:hAnsiTheme="minorHAnsi"/>
          <w:w w:val="115"/>
          <w:sz w:val="22"/>
          <w:szCs w:val="22"/>
          <w:rPrChange w:id="4270" w:author="Wall, Alison E." w:date="2017-11-27T19:39:00Z">
            <w:rPr>
              <w:w w:val="115"/>
            </w:rPr>
          </w:rPrChange>
        </w:rPr>
        <w:t>bri</w:t>
      </w:r>
      <w:r w:rsidRPr="00635885">
        <w:rPr>
          <w:rFonts w:asciiTheme="minorHAnsi" w:hAnsiTheme="minorHAnsi"/>
          <w:spacing w:val="-2"/>
          <w:w w:val="115"/>
          <w:sz w:val="22"/>
          <w:szCs w:val="22"/>
          <w:rPrChange w:id="4271" w:author="Wall, Alison E." w:date="2017-11-27T19:39:00Z">
            <w:rPr>
              <w:spacing w:val="-2"/>
              <w:w w:val="115"/>
            </w:rPr>
          </w:rPrChange>
        </w:rPr>
        <w:t>e</w:t>
      </w:r>
      <w:r w:rsidRPr="00635885">
        <w:rPr>
          <w:rFonts w:asciiTheme="minorHAnsi" w:hAnsiTheme="minorHAnsi"/>
          <w:w w:val="115"/>
          <w:sz w:val="22"/>
          <w:szCs w:val="22"/>
          <w:rPrChange w:id="4272" w:author="Wall, Alison E." w:date="2017-11-27T19:39:00Z">
            <w:rPr>
              <w:w w:val="115"/>
            </w:rPr>
          </w:rPrChange>
        </w:rPr>
        <w:t>f</w:t>
      </w:r>
      <w:r w:rsidRPr="00635885">
        <w:rPr>
          <w:rFonts w:asciiTheme="minorHAnsi" w:hAnsiTheme="minorHAnsi"/>
          <w:spacing w:val="-8"/>
          <w:w w:val="115"/>
          <w:sz w:val="22"/>
          <w:szCs w:val="22"/>
          <w:rPrChange w:id="4273" w:author="Wall, Alison E." w:date="2017-11-27T19:39:00Z">
            <w:rPr>
              <w:spacing w:val="-8"/>
              <w:w w:val="115"/>
            </w:rPr>
          </w:rPrChange>
        </w:rPr>
        <w:t xml:space="preserve"> </w:t>
      </w:r>
      <w:r w:rsidRPr="00635885">
        <w:rPr>
          <w:rFonts w:asciiTheme="minorHAnsi" w:hAnsiTheme="minorHAnsi"/>
          <w:spacing w:val="-3"/>
          <w:w w:val="115"/>
          <w:sz w:val="22"/>
          <w:szCs w:val="22"/>
          <w:rPrChange w:id="4274" w:author="Wall, Alison E." w:date="2017-11-27T19:39:00Z">
            <w:rPr>
              <w:spacing w:val="-3"/>
              <w:w w:val="115"/>
            </w:rPr>
          </w:rPrChange>
        </w:rPr>
        <w:t>e</w:t>
      </w:r>
      <w:r w:rsidRPr="00635885">
        <w:rPr>
          <w:rFonts w:asciiTheme="minorHAnsi" w:hAnsiTheme="minorHAnsi"/>
          <w:w w:val="115"/>
          <w:sz w:val="22"/>
          <w:szCs w:val="22"/>
          <w:rPrChange w:id="4275" w:author="Wall, Alison E." w:date="2017-11-27T19:39:00Z">
            <w:rPr>
              <w:w w:val="115"/>
            </w:rPr>
          </w:rPrChange>
        </w:rPr>
        <w:t>xplan</w:t>
      </w:r>
      <w:r w:rsidRPr="00635885">
        <w:rPr>
          <w:rFonts w:asciiTheme="minorHAnsi" w:hAnsiTheme="minorHAnsi"/>
          <w:spacing w:val="-3"/>
          <w:w w:val="115"/>
          <w:sz w:val="22"/>
          <w:szCs w:val="22"/>
          <w:rPrChange w:id="4276" w:author="Wall, Alison E." w:date="2017-11-27T19:39:00Z">
            <w:rPr>
              <w:spacing w:val="-3"/>
              <w:w w:val="115"/>
            </w:rPr>
          </w:rPrChange>
        </w:rPr>
        <w:t>a</w:t>
      </w:r>
      <w:r w:rsidRPr="00635885">
        <w:rPr>
          <w:rFonts w:asciiTheme="minorHAnsi" w:hAnsiTheme="minorHAnsi"/>
          <w:w w:val="115"/>
          <w:sz w:val="22"/>
          <w:szCs w:val="22"/>
          <w:rPrChange w:id="4277" w:author="Wall, Alison E." w:date="2017-11-27T19:39:00Z">
            <w:rPr>
              <w:w w:val="115"/>
            </w:rPr>
          </w:rPrChange>
        </w:rPr>
        <w:t>tion</w:t>
      </w:r>
      <w:r w:rsidRPr="00635885">
        <w:rPr>
          <w:rFonts w:asciiTheme="minorHAnsi" w:hAnsiTheme="minorHAnsi"/>
          <w:spacing w:val="-6"/>
          <w:w w:val="115"/>
          <w:sz w:val="22"/>
          <w:szCs w:val="22"/>
          <w:rPrChange w:id="4278" w:author="Wall, Alison E." w:date="2017-11-27T19:39:00Z">
            <w:rPr>
              <w:spacing w:val="-6"/>
              <w:w w:val="115"/>
            </w:rPr>
          </w:rPrChange>
        </w:rPr>
        <w:t xml:space="preserve"> </w:t>
      </w:r>
      <w:r w:rsidRPr="00635885">
        <w:rPr>
          <w:rFonts w:asciiTheme="minorHAnsi" w:hAnsiTheme="minorHAnsi"/>
          <w:spacing w:val="-1"/>
          <w:w w:val="115"/>
          <w:sz w:val="22"/>
          <w:szCs w:val="22"/>
          <w:rPrChange w:id="4279" w:author="Wall, Alison E." w:date="2017-11-27T19:39:00Z">
            <w:rPr>
              <w:spacing w:val="-1"/>
              <w:w w:val="115"/>
            </w:rPr>
          </w:rPrChange>
        </w:rPr>
        <w:t>o</w:t>
      </w:r>
      <w:r w:rsidRPr="00635885">
        <w:rPr>
          <w:rFonts w:asciiTheme="minorHAnsi" w:hAnsiTheme="minorHAnsi"/>
          <w:w w:val="115"/>
          <w:sz w:val="22"/>
          <w:szCs w:val="22"/>
          <w:rPrChange w:id="4280" w:author="Wall, Alison E." w:date="2017-11-27T19:39:00Z">
            <w:rPr>
              <w:w w:val="115"/>
            </w:rPr>
          </w:rPrChange>
        </w:rPr>
        <w:t>f</w:t>
      </w:r>
      <w:r w:rsidRPr="00635885">
        <w:rPr>
          <w:rFonts w:asciiTheme="minorHAnsi" w:hAnsiTheme="minorHAnsi"/>
          <w:spacing w:val="-8"/>
          <w:w w:val="115"/>
          <w:sz w:val="22"/>
          <w:szCs w:val="22"/>
          <w:rPrChange w:id="4281" w:author="Wall, Alison E." w:date="2017-11-27T19:39:00Z">
            <w:rPr>
              <w:spacing w:val="-8"/>
              <w:w w:val="115"/>
            </w:rPr>
          </w:rPrChange>
        </w:rPr>
        <w:t xml:space="preserve"> </w:t>
      </w:r>
      <w:r w:rsidRPr="00635885">
        <w:rPr>
          <w:rFonts w:asciiTheme="minorHAnsi" w:hAnsiTheme="minorHAnsi"/>
          <w:w w:val="115"/>
          <w:sz w:val="22"/>
          <w:szCs w:val="22"/>
          <w:rPrChange w:id="4282" w:author="Wall, Alison E." w:date="2017-11-27T19:39:00Z">
            <w:rPr>
              <w:w w:val="115"/>
            </w:rPr>
          </w:rPrChange>
        </w:rPr>
        <w:t>wh</w:t>
      </w:r>
      <w:r w:rsidRPr="00635885">
        <w:rPr>
          <w:rFonts w:asciiTheme="minorHAnsi" w:hAnsiTheme="minorHAnsi"/>
          <w:spacing w:val="-1"/>
          <w:w w:val="115"/>
          <w:sz w:val="22"/>
          <w:szCs w:val="22"/>
          <w:rPrChange w:id="4283" w:author="Wall, Alison E." w:date="2017-11-27T19:39:00Z">
            <w:rPr>
              <w:spacing w:val="-1"/>
              <w:w w:val="115"/>
            </w:rPr>
          </w:rPrChange>
        </w:rPr>
        <w:t>a</w:t>
      </w:r>
      <w:r w:rsidRPr="00635885">
        <w:rPr>
          <w:rFonts w:asciiTheme="minorHAnsi" w:hAnsiTheme="minorHAnsi"/>
          <w:w w:val="115"/>
          <w:sz w:val="22"/>
          <w:szCs w:val="22"/>
          <w:rPrChange w:id="4284" w:author="Wall, Alison E." w:date="2017-11-27T19:39:00Z">
            <w:rPr>
              <w:w w:val="115"/>
            </w:rPr>
          </w:rPrChange>
        </w:rPr>
        <w:t>t</w:t>
      </w:r>
      <w:r w:rsidRPr="00635885">
        <w:rPr>
          <w:rFonts w:asciiTheme="minorHAnsi" w:hAnsiTheme="minorHAnsi"/>
          <w:spacing w:val="-8"/>
          <w:w w:val="115"/>
          <w:sz w:val="22"/>
          <w:szCs w:val="22"/>
          <w:rPrChange w:id="4285" w:author="Wall, Alison E." w:date="2017-11-27T19:39:00Z">
            <w:rPr>
              <w:spacing w:val="-8"/>
              <w:w w:val="115"/>
            </w:rPr>
          </w:rPrChange>
        </w:rPr>
        <w:t xml:space="preserve"> </w:t>
      </w:r>
      <w:r w:rsidRPr="00635885">
        <w:rPr>
          <w:rFonts w:asciiTheme="minorHAnsi" w:hAnsiTheme="minorHAnsi"/>
          <w:spacing w:val="-2"/>
          <w:w w:val="115"/>
          <w:sz w:val="22"/>
          <w:szCs w:val="22"/>
          <w:rPrChange w:id="4286" w:author="Wall, Alison E." w:date="2017-11-27T19:39:00Z">
            <w:rPr>
              <w:spacing w:val="-2"/>
              <w:w w:val="115"/>
            </w:rPr>
          </w:rPrChange>
        </w:rPr>
        <w:t>t</w:t>
      </w:r>
      <w:r w:rsidRPr="00635885">
        <w:rPr>
          <w:rFonts w:asciiTheme="minorHAnsi" w:hAnsiTheme="minorHAnsi"/>
          <w:w w:val="115"/>
          <w:sz w:val="22"/>
          <w:szCs w:val="22"/>
          <w:rPrChange w:id="4287" w:author="Wall, Alison E." w:date="2017-11-27T19:39:00Z">
            <w:rPr>
              <w:w w:val="115"/>
            </w:rPr>
          </w:rPrChange>
        </w:rPr>
        <w:t>ype</w:t>
      </w:r>
      <w:r w:rsidRPr="00635885">
        <w:rPr>
          <w:rFonts w:asciiTheme="minorHAnsi" w:hAnsiTheme="minorHAnsi"/>
          <w:spacing w:val="-8"/>
          <w:w w:val="115"/>
          <w:sz w:val="22"/>
          <w:szCs w:val="22"/>
          <w:rPrChange w:id="4288" w:author="Wall, Alison E." w:date="2017-11-27T19:39:00Z">
            <w:rPr>
              <w:spacing w:val="-8"/>
              <w:w w:val="115"/>
            </w:rPr>
          </w:rPrChange>
        </w:rPr>
        <w:t xml:space="preserve"> </w:t>
      </w:r>
      <w:r w:rsidRPr="00635885">
        <w:rPr>
          <w:rFonts w:asciiTheme="minorHAnsi" w:hAnsiTheme="minorHAnsi"/>
          <w:spacing w:val="-1"/>
          <w:w w:val="115"/>
          <w:sz w:val="22"/>
          <w:szCs w:val="22"/>
          <w:rPrChange w:id="4289" w:author="Wall, Alison E." w:date="2017-11-27T19:39:00Z">
            <w:rPr>
              <w:spacing w:val="-1"/>
              <w:w w:val="115"/>
            </w:rPr>
          </w:rPrChange>
        </w:rPr>
        <w:t>o</w:t>
      </w:r>
      <w:r w:rsidRPr="00635885">
        <w:rPr>
          <w:rFonts w:asciiTheme="minorHAnsi" w:hAnsiTheme="minorHAnsi"/>
          <w:w w:val="115"/>
          <w:sz w:val="22"/>
          <w:szCs w:val="22"/>
          <w:rPrChange w:id="4290" w:author="Wall, Alison E." w:date="2017-11-27T19:39:00Z">
            <w:rPr>
              <w:w w:val="115"/>
            </w:rPr>
          </w:rPrChange>
        </w:rPr>
        <w:t>f</w:t>
      </w:r>
      <w:r w:rsidRPr="00635885">
        <w:rPr>
          <w:rFonts w:asciiTheme="minorHAnsi" w:hAnsiTheme="minorHAnsi"/>
          <w:spacing w:val="-8"/>
          <w:w w:val="115"/>
          <w:sz w:val="22"/>
          <w:szCs w:val="22"/>
          <w:rPrChange w:id="4291" w:author="Wall, Alison E." w:date="2017-11-27T19:39:00Z">
            <w:rPr>
              <w:spacing w:val="-8"/>
              <w:w w:val="115"/>
            </w:rPr>
          </w:rPrChange>
        </w:rPr>
        <w:t xml:space="preserve"> </w:t>
      </w:r>
      <w:r w:rsidRPr="00635885">
        <w:rPr>
          <w:rFonts w:asciiTheme="minorHAnsi" w:hAnsiTheme="minorHAnsi"/>
          <w:w w:val="115"/>
          <w:sz w:val="22"/>
          <w:szCs w:val="22"/>
          <w:rPrChange w:id="4292" w:author="Wall, Alison E." w:date="2017-11-27T19:39:00Z">
            <w:rPr>
              <w:w w:val="115"/>
            </w:rPr>
          </w:rPrChange>
        </w:rPr>
        <w:t>d</w:t>
      </w:r>
      <w:r w:rsidRPr="00635885">
        <w:rPr>
          <w:rFonts w:asciiTheme="minorHAnsi" w:hAnsiTheme="minorHAnsi"/>
          <w:spacing w:val="-2"/>
          <w:w w:val="115"/>
          <w:sz w:val="22"/>
          <w:szCs w:val="22"/>
          <w:rPrChange w:id="4293" w:author="Wall, Alison E." w:date="2017-11-27T19:39:00Z">
            <w:rPr>
              <w:spacing w:val="-2"/>
              <w:w w:val="115"/>
            </w:rPr>
          </w:rPrChange>
        </w:rPr>
        <w:t>a</w:t>
      </w:r>
      <w:r w:rsidRPr="00635885">
        <w:rPr>
          <w:rFonts w:asciiTheme="minorHAnsi" w:hAnsiTheme="minorHAnsi"/>
          <w:w w:val="115"/>
          <w:sz w:val="22"/>
          <w:szCs w:val="22"/>
          <w:rPrChange w:id="4294" w:author="Wall, Alison E." w:date="2017-11-27T19:39:00Z">
            <w:rPr>
              <w:w w:val="115"/>
            </w:rPr>
          </w:rPrChange>
        </w:rPr>
        <w:t>ta</w:t>
      </w:r>
      <w:r w:rsidRPr="00635885">
        <w:rPr>
          <w:rFonts w:asciiTheme="minorHAnsi" w:hAnsiTheme="minorHAnsi"/>
          <w:spacing w:val="-7"/>
          <w:w w:val="115"/>
          <w:sz w:val="22"/>
          <w:szCs w:val="22"/>
          <w:rPrChange w:id="4295" w:author="Wall, Alison E." w:date="2017-11-27T19:39:00Z">
            <w:rPr>
              <w:spacing w:val="-7"/>
              <w:w w:val="115"/>
            </w:rPr>
          </w:rPrChange>
        </w:rPr>
        <w:t xml:space="preserve"> </w:t>
      </w:r>
      <w:r w:rsidRPr="00635885">
        <w:rPr>
          <w:rFonts w:asciiTheme="minorHAnsi" w:hAnsiTheme="minorHAnsi"/>
          <w:w w:val="115"/>
          <w:sz w:val="22"/>
          <w:szCs w:val="22"/>
          <w:rPrChange w:id="4296" w:author="Wall, Alison E." w:date="2017-11-27T19:39:00Z">
            <w:rPr>
              <w:w w:val="115"/>
            </w:rPr>
          </w:rPrChange>
        </w:rPr>
        <w:t>is</w:t>
      </w:r>
      <w:r w:rsidRPr="00635885">
        <w:rPr>
          <w:rFonts w:asciiTheme="minorHAnsi" w:hAnsiTheme="minorHAnsi"/>
          <w:spacing w:val="-8"/>
          <w:w w:val="115"/>
          <w:sz w:val="22"/>
          <w:szCs w:val="22"/>
          <w:rPrChange w:id="4297" w:author="Wall, Alison E." w:date="2017-11-27T19:39:00Z">
            <w:rPr>
              <w:spacing w:val="-8"/>
              <w:w w:val="115"/>
            </w:rPr>
          </w:rPrChange>
        </w:rPr>
        <w:t xml:space="preserve"> </w:t>
      </w:r>
      <w:r w:rsidRPr="00635885">
        <w:rPr>
          <w:rFonts w:asciiTheme="minorHAnsi" w:hAnsiTheme="minorHAnsi"/>
          <w:w w:val="115"/>
          <w:sz w:val="22"/>
          <w:szCs w:val="22"/>
          <w:rPrChange w:id="4298" w:author="Wall, Alison E." w:date="2017-11-27T19:39:00Z">
            <w:rPr>
              <w:w w:val="115"/>
            </w:rPr>
          </w:rPrChange>
        </w:rPr>
        <w:t>the</w:t>
      </w:r>
      <w:r w:rsidRPr="00635885">
        <w:rPr>
          <w:rFonts w:asciiTheme="minorHAnsi" w:hAnsiTheme="minorHAnsi"/>
          <w:spacing w:val="-2"/>
          <w:w w:val="115"/>
          <w:sz w:val="22"/>
          <w:szCs w:val="22"/>
          <w:rPrChange w:id="4299" w:author="Wall, Alison E." w:date="2017-11-27T19:39:00Z">
            <w:rPr>
              <w:spacing w:val="-2"/>
              <w:w w:val="115"/>
            </w:rPr>
          </w:rPrChange>
        </w:rPr>
        <w:t>r</w:t>
      </w:r>
      <w:r w:rsidRPr="00635885">
        <w:rPr>
          <w:rFonts w:asciiTheme="minorHAnsi" w:hAnsiTheme="minorHAnsi"/>
          <w:w w:val="115"/>
          <w:sz w:val="22"/>
          <w:szCs w:val="22"/>
          <w:rPrChange w:id="4300" w:author="Wall, Alison E." w:date="2017-11-27T19:39:00Z">
            <w:rPr>
              <w:w w:val="115"/>
            </w:rPr>
          </w:rPrChange>
        </w:rPr>
        <w:t>e</w:t>
      </w:r>
      <w:r w:rsidRPr="00635885">
        <w:rPr>
          <w:rFonts w:asciiTheme="minorHAnsi" w:hAnsiTheme="minorHAnsi"/>
          <w:spacing w:val="-9"/>
          <w:w w:val="115"/>
          <w:sz w:val="22"/>
          <w:szCs w:val="22"/>
          <w:rPrChange w:id="4301" w:author="Wall, Alison E." w:date="2017-11-27T19:39:00Z">
            <w:rPr>
              <w:spacing w:val="-9"/>
              <w:w w:val="115"/>
            </w:rPr>
          </w:rPrChange>
        </w:rPr>
        <w:t xml:space="preserve"> </w:t>
      </w:r>
      <w:r w:rsidRPr="00635885">
        <w:rPr>
          <w:rFonts w:asciiTheme="minorHAnsi" w:hAnsiTheme="minorHAnsi"/>
          <w:w w:val="115"/>
          <w:sz w:val="22"/>
          <w:szCs w:val="22"/>
          <w:rPrChange w:id="4302" w:author="Wall, Alison E." w:date="2017-11-27T19:39:00Z">
            <w:rPr>
              <w:w w:val="115"/>
            </w:rPr>
          </w:rPrChange>
        </w:rPr>
        <w:t>and</w:t>
      </w:r>
      <w:r w:rsidRPr="00635885">
        <w:rPr>
          <w:rFonts w:asciiTheme="minorHAnsi" w:hAnsiTheme="minorHAnsi"/>
          <w:spacing w:val="-5"/>
          <w:w w:val="115"/>
          <w:sz w:val="22"/>
          <w:szCs w:val="22"/>
          <w:rPrChange w:id="4303" w:author="Wall, Alison E." w:date="2017-11-27T19:39:00Z">
            <w:rPr>
              <w:spacing w:val="-5"/>
              <w:w w:val="115"/>
            </w:rPr>
          </w:rPrChange>
        </w:rPr>
        <w:t xml:space="preserve"> </w:t>
      </w:r>
      <w:r w:rsidRPr="00635885">
        <w:rPr>
          <w:rFonts w:asciiTheme="minorHAnsi" w:hAnsiTheme="minorHAnsi"/>
          <w:w w:val="115"/>
          <w:sz w:val="22"/>
          <w:szCs w:val="22"/>
          <w:rPrChange w:id="4304" w:author="Wall, Alison E." w:date="2017-11-27T19:39:00Z">
            <w:rPr>
              <w:w w:val="115"/>
            </w:rPr>
          </w:rPrChange>
        </w:rPr>
        <w:t>in</w:t>
      </w:r>
      <w:r w:rsidRPr="00635885">
        <w:rPr>
          <w:rFonts w:asciiTheme="minorHAnsi" w:hAnsiTheme="minorHAnsi"/>
          <w:w w:val="119"/>
          <w:sz w:val="22"/>
          <w:szCs w:val="22"/>
          <w:rPrChange w:id="4305" w:author="Wall, Alison E." w:date="2017-11-27T19:39:00Z">
            <w:rPr>
              <w:w w:val="119"/>
            </w:rPr>
          </w:rPrChange>
        </w:rPr>
        <w:t xml:space="preserve"> </w:t>
      </w:r>
      <w:r w:rsidRPr="00635885">
        <w:rPr>
          <w:rFonts w:asciiTheme="minorHAnsi" w:hAnsiTheme="minorHAnsi"/>
          <w:w w:val="115"/>
          <w:sz w:val="22"/>
          <w:szCs w:val="22"/>
          <w:rPrChange w:id="4306" w:author="Wall, Alison E." w:date="2017-11-27T19:39:00Z">
            <w:rPr>
              <w:w w:val="115"/>
            </w:rPr>
          </w:rPrChange>
        </w:rPr>
        <w:t>wh</w:t>
      </w:r>
      <w:r w:rsidRPr="00635885">
        <w:rPr>
          <w:rFonts w:asciiTheme="minorHAnsi" w:hAnsiTheme="minorHAnsi"/>
          <w:spacing w:val="-1"/>
          <w:w w:val="115"/>
          <w:sz w:val="22"/>
          <w:szCs w:val="22"/>
          <w:rPrChange w:id="4307" w:author="Wall, Alison E." w:date="2017-11-27T19:39:00Z">
            <w:rPr>
              <w:spacing w:val="-1"/>
              <w:w w:val="115"/>
            </w:rPr>
          </w:rPrChange>
        </w:rPr>
        <w:t>a</w:t>
      </w:r>
      <w:r w:rsidRPr="00635885">
        <w:rPr>
          <w:rFonts w:asciiTheme="minorHAnsi" w:hAnsiTheme="minorHAnsi"/>
          <w:w w:val="115"/>
          <w:sz w:val="22"/>
          <w:szCs w:val="22"/>
          <w:rPrChange w:id="4308" w:author="Wall, Alison E." w:date="2017-11-27T19:39:00Z">
            <w:rPr>
              <w:w w:val="115"/>
            </w:rPr>
          </w:rPrChange>
        </w:rPr>
        <w:t>t</w:t>
      </w:r>
      <w:r w:rsidRPr="00635885">
        <w:rPr>
          <w:rFonts w:asciiTheme="minorHAnsi" w:hAnsiTheme="minorHAnsi"/>
          <w:spacing w:val="-6"/>
          <w:w w:val="115"/>
          <w:sz w:val="22"/>
          <w:szCs w:val="22"/>
          <w:rPrChange w:id="4309" w:author="Wall, Alison E." w:date="2017-11-27T19:39:00Z">
            <w:rPr>
              <w:spacing w:val="-6"/>
              <w:w w:val="115"/>
            </w:rPr>
          </w:rPrChange>
        </w:rPr>
        <w:t xml:space="preserve"> </w:t>
      </w:r>
      <w:r w:rsidRPr="00635885">
        <w:rPr>
          <w:rFonts w:asciiTheme="minorHAnsi" w:hAnsiTheme="minorHAnsi"/>
          <w:spacing w:val="-1"/>
          <w:w w:val="115"/>
          <w:sz w:val="22"/>
          <w:szCs w:val="22"/>
          <w:rPrChange w:id="4310" w:author="Wall, Alison E." w:date="2017-11-27T19:39:00Z">
            <w:rPr>
              <w:spacing w:val="-1"/>
              <w:w w:val="115"/>
            </w:rPr>
          </w:rPrChange>
        </w:rPr>
        <w:t>f</w:t>
      </w:r>
      <w:r w:rsidRPr="00635885">
        <w:rPr>
          <w:rFonts w:asciiTheme="minorHAnsi" w:hAnsiTheme="minorHAnsi"/>
          <w:w w:val="115"/>
          <w:sz w:val="22"/>
          <w:szCs w:val="22"/>
          <w:rPrChange w:id="4311" w:author="Wall, Alison E." w:date="2017-11-27T19:39:00Z">
            <w:rPr>
              <w:w w:val="115"/>
            </w:rPr>
          </w:rPrChange>
        </w:rPr>
        <w:t>orm</w:t>
      </w:r>
      <w:r w:rsidRPr="00635885">
        <w:rPr>
          <w:rFonts w:asciiTheme="minorHAnsi" w:hAnsiTheme="minorHAnsi"/>
          <w:spacing w:val="-2"/>
          <w:w w:val="115"/>
          <w:sz w:val="22"/>
          <w:szCs w:val="22"/>
          <w:rPrChange w:id="4312" w:author="Wall, Alison E." w:date="2017-11-27T19:39:00Z">
            <w:rPr>
              <w:spacing w:val="-2"/>
              <w:w w:val="115"/>
            </w:rPr>
          </w:rPrChange>
        </w:rPr>
        <w:t xml:space="preserve"> </w:t>
      </w:r>
      <w:r w:rsidRPr="00635885">
        <w:rPr>
          <w:rFonts w:asciiTheme="minorHAnsi" w:hAnsiTheme="minorHAnsi"/>
          <w:w w:val="115"/>
          <w:sz w:val="22"/>
          <w:szCs w:val="22"/>
          <w:rPrChange w:id="4313" w:author="Wall, Alison E." w:date="2017-11-27T19:39:00Z">
            <w:rPr>
              <w:w w:val="115"/>
            </w:rPr>
          </w:rPrChange>
        </w:rPr>
        <w:t>it</w:t>
      </w:r>
      <w:r w:rsidRPr="00635885">
        <w:rPr>
          <w:rFonts w:asciiTheme="minorHAnsi" w:hAnsiTheme="minorHAnsi"/>
          <w:spacing w:val="-7"/>
          <w:w w:val="115"/>
          <w:sz w:val="22"/>
          <w:szCs w:val="22"/>
          <w:rPrChange w:id="4314" w:author="Wall, Alison E." w:date="2017-11-27T19:39:00Z">
            <w:rPr>
              <w:spacing w:val="-7"/>
              <w:w w:val="115"/>
            </w:rPr>
          </w:rPrChange>
        </w:rPr>
        <w:t xml:space="preserve"> </w:t>
      </w:r>
      <w:r w:rsidRPr="00635885">
        <w:rPr>
          <w:rFonts w:asciiTheme="minorHAnsi" w:hAnsiTheme="minorHAnsi"/>
          <w:w w:val="115"/>
          <w:sz w:val="22"/>
          <w:szCs w:val="22"/>
          <w:rPrChange w:id="4315" w:author="Wall, Alison E." w:date="2017-11-27T19:39:00Z">
            <w:rPr>
              <w:w w:val="115"/>
            </w:rPr>
          </w:rPrChange>
        </w:rPr>
        <w:t>appea</w:t>
      </w:r>
      <w:r w:rsidRPr="00635885">
        <w:rPr>
          <w:rFonts w:asciiTheme="minorHAnsi" w:hAnsiTheme="minorHAnsi"/>
          <w:spacing w:val="-3"/>
          <w:w w:val="115"/>
          <w:sz w:val="22"/>
          <w:szCs w:val="22"/>
          <w:rPrChange w:id="4316" w:author="Wall, Alison E." w:date="2017-11-27T19:39:00Z">
            <w:rPr>
              <w:spacing w:val="-3"/>
              <w:w w:val="115"/>
            </w:rPr>
          </w:rPrChange>
        </w:rPr>
        <w:t>r</w:t>
      </w:r>
      <w:r w:rsidRPr="00635885">
        <w:rPr>
          <w:rFonts w:asciiTheme="minorHAnsi" w:hAnsiTheme="minorHAnsi"/>
          <w:spacing w:val="-4"/>
          <w:w w:val="115"/>
          <w:sz w:val="22"/>
          <w:szCs w:val="22"/>
          <w:rPrChange w:id="4317" w:author="Wall, Alison E." w:date="2017-11-27T19:39:00Z">
            <w:rPr>
              <w:spacing w:val="-4"/>
              <w:w w:val="115"/>
            </w:rPr>
          </w:rPrChange>
        </w:rPr>
        <w:t>s</w:t>
      </w:r>
      <w:r w:rsidRPr="00635885">
        <w:rPr>
          <w:rFonts w:asciiTheme="minorHAnsi" w:hAnsiTheme="minorHAnsi"/>
          <w:w w:val="115"/>
          <w:sz w:val="22"/>
          <w:szCs w:val="22"/>
          <w:rPrChange w:id="4318" w:author="Wall, Alison E." w:date="2017-11-27T19:39:00Z">
            <w:rPr>
              <w:w w:val="115"/>
            </w:rPr>
          </w:rPrChange>
        </w:rPr>
        <w:t>.</w:t>
      </w:r>
    </w:p>
    <w:p w14:paraId="2A01DD39" w14:textId="77777777" w:rsidR="00EF764E" w:rsidRPr="00635885" w:rsidRDefault="0011099E">
      <w:pPr>
        <w:pStyle w:val="BodyText"/>
        <w:numPr>
          <w:ilvl w:val="0"/>
          <w:numId w:val="2"/>
        </w:numPr>
        <w:tabs>
          <w:tab w:val="left" w:pos="797"/>
        </w:tabs>
        <w:spacing w:before="3"/>
        <w:ind w:left="797"/>
        <w:rPr>
          <w:rFonts w:asciiTheme="minorHAnsi" w:hAnsiTheme="minorHAnsi"/>
          <w:sz w:val="22"/>
          <w:szCs w:val="22"/>
          <w:rPrChange w:id="4319" w:author="Wall, Alison E." w:date="2017-11-27T19:39:00Z">
            <w:rPr/>
          </w:rPrChange>
        </w:rPr>
      </w:pPr>
      <w:r w:rsidRPr="00635885">
        <w:rPr>
          <w:rFonts w:asciiTheme="minorHAnsi" w:hAnsiTheme="minorHAnsi"/>
          <w:spacing w:val="-3"/>
          <w:w w:val="115"/>
          <w:sz w:val="22"/>
          <w:szCs w:val="22"/>
          <w:rPrChange w:id="4320" w:author="Wall, Alison E." w:date="2017-11-27T19:39:00Z">
            <w:rPr>
              <w:spacing w:val="-3"/>
              <w:w w:val="115"/>
            </w:rPr>
          </w:rPrChange>
        </w:rPr>
        <w:t>F</w:t>
      </w:r>
      <w:r w:rsidRPr="00635885">
        <w:rPr>
          <w:rFonts w:asciiTheme="minorHAnsi" w:hAnsiTheme="minorHAnsi"/>
          <w:w w:val="115"/>
          <w:sz w:val="22"/>
          <w:szCs w:val="22"/>
          <w:rPrChange w:id="4321" w:author="Wall, Alison E." w:date="2017-11-27T19:39:00Z">
            <w:rPr>
              <w:w w:val="115"/>
            </w:rPr>
          </w:rPrChange>
        </w:rPr>
        <w:t>inall</w:t>
      </w:r>
      <w:r w:rsidRPr="00635885">
        <w:rPr>
          <w:rFonts w:asciiTheme="minorHAnsi" w:hAnsiTheme="minorHAnsi"/>
          <w:spacing w:val="-9"/>
          <w:w w:val="115"/>
          <w:sz w:val="22"/>
          <w:szCs w:val="22"/>
          <w:rPrChange w:id="4322" w:author="Wall, Alison E." w:date="2017-11-27T19:39:00Z">
            <w:rPr>
              <w:spacing w:val="-9"/>
              <w:w w:val="115"/>
            </w:rPr>
          </w:rPrChange>
        </w:rPr>
        <w:t>y</w:t>
      </w:r>
      <w:r w:rsidRPr="00635885">
        <w:rPr>
          <w:rFonts w:asciiTheme="minorHAnsi" w:hAnsiTheme="minorHAnsi"/>
          <w:w w:val="115"/>
          <w:sz w:val="22"/>
          <w:szCs w:val="22"/>
          <w:rPrChange w:id="4323" w:author="Wall, Alison E." w:date="2017-11-27T19:39:00Z">
            <w:rPr>
              <w:w w:val="115"/>
            </w:rPr>
          </w:rPrChange>
        </w:rPr>
        <w:t>,</w:t>
      </w:r>
      <w:r w:rsidRPr="00635885">
        <w:rPr>
          <w:rFonts w:asciiTheme="minorHAnsi" w:hAnsiTheme="minorHAnsi"/>
          <w:spacing w:val="-5"/>
          <w:w w:val="115"/>
          <w:sz w:val="22"/>
          <w:szCs w:val="22"/>
          <w:rPrChange w:id="4324" w:author="Wall, Alison E." w:date="2017-11-27T19:39:00Z">
            <w:rPr>
              <w:spacing w:val="-5"/>
              <w:w w:val="115"/>
            </w:rPr>
          </w:rPrChange>
        </w:rPr>
        <w:t xml:space="preserve"> </w:t>
      </w:r>
      <w:r w:rsidRPr="00635885">
        <w:rPr>
          <w:rFonts w:asciiTheme="minorHAnsi" w:hAnsiTheme="minorHAnsi"/>
          <w:w w:val="115"/>
          <w:sz w:val="22"/>
          <w:szCs w:val="22"/>
          <w:rPrChange w:id="4325" w:author="Wall, Alison E." w:date="2017-11-27T19:39:00Z">
            <w:rPr>
              <w:w w:val="115"/>
            </w:rPr>
          </w:rPrChange>
        </w:rPr>
        <w:t>p</w:t>
      </w:r>
      <w:r w:rsidRPr="00635885">
        <w:rPr>
          <w:rFonts w:asciiTheme="minorHAnsi" w:hAnsiTheme="minorHAnsi"/>
          <w:spacing w:val="-2"/>
          <w:w w:val="115"/>
          <w:sz w:val="22"/>
          <w:szCs w:val="22"/>
          <w:rPrChange w:id="4326" w:author="Wall, Alison E." w:date="2017-11-27T19:39:00Z">
            <w:rPr>
              <w:spacing w:val="-2"/>
              <w:w w:val="115"/>
            </w:rPr>
          </w:rPrChange>
        </w:rPr>
        <w:t>ro</w:t>
      </w:r>
      <w:r w:rsidRPr="00635885">
        <w:rPr>
          <w:rFonts w:asciiTheme="minorHAnsi" w:hAnsiTheme="minorHAnsi"/>
          <w:w w:val="115"/>
          <w:sz w:val="22"/>
          <w:szCs w:val="22"/>
          <w:rPrChange w:id="4327" w:author="Wall, Alison E." w:date="2017-11-27T19:39:00Z">
            <w:rPr>
              <w:w w:val="115"/>
            </w:rPr>
          </w:rPrChange>
        </w:rPr>
        <w:t>vide</w:t>
      </w:r>
      <w:r w:rsidRPr="00635885">
        <w:rPr>
          <w:rFonts w:asciiTheme="minorHAnsi" w:hAnsiTheme="minorHAnsi"/>
          <w:spacing w:val="-7"/>
          <w:w w:val="115"/>
          <w:sz w:val="22"/>
          <w:szCs w:val="22"/>
          <w:rPrChange w:id="4328" w:author="Wall, Alison E." w:date="2017-11-27T19:39:00Z">
            <w:rPr>
              <w:spacing w:val="-7"/>
              <w:w w:val="115"/>
            </w:rPr>
          </w:rPrChange>
        </w:rPr>
        <w:t xml:space="preserve"> </w:t>
      </w:r>
      <w:r w:rsidRPr="00635885">
        <w:rPr>
          <w:rFonts w:asciiTheme="minorHAnsi" w:hAnsiTheme="minorHAnsi"/>
          <w:w w:val="115"/>
          <w:sz w:val="22"/>
          <w:szCs w:val="22"/>
          <w:rPrChange w:id="4329" w:author="Wall, Alison E." w:date="2017-11-27T19:39:00Z">
            <w:rPr>
              <w:w w:val="115"/>
            </w:rPr>
          </w:rPrChange>
        </w:rPr>
        <w:t>the</w:t>
      </w:r>
      <w:r w:rsidRPr="00635885">
        <w:rPr>
          <w:rFonts w:asciiTheme="minorHAnsi" w:hAnsiTheme="minorHAnsi"/>
          <w:spacing w:val="-6"/>
          <w:w w:val="115"/>
          <w:sz w:val="22"/>
          <w:szCs w:val="22"/>
          <w:rPrChange w:id="4330" w:author="Wall, Alison E." w:date="2017-11-27T19:39:00Z">
            <w:rPr>
              <w:spacing w:val="-6"/>
              <w:w w:val="115"/>
            </w:rPr>
          </w:rPrChange>
        </w:rPr>
        <w:t xml:space="preserve"> </w:t>
      </w:r>
      <w:r w:rsidRPr="00635885">
        <w:rPr>
          <w:rFonts w:asciiTheme="minorHAnsi" w:hAnsiTheme="minorHAnsi"/>
          <w:w w:val="115"/>
          <w:sz w:val="22"/>
          <w:szCs w:val="22"/>
          <w:rPrChange w:id="4331" w:author="Wall, Alison E." w:date="2017-11-27T19:39:00Z">
            <w:rPr>
              <w:w w:val="115"/>
            </w:rPr>
          </w:rPrChange>
        </w:rPr>
        <w:t>p</w:t>
      </w:r>
      <w:r w:rsidRPr="00635885">
        <w:rPr>
          <w:rFonts w:asciiTheme="minorHAnsi" w:hAnsiTheme="minorHAnsi"/>
          <w:spacing w:val="-2"/>
          <w:w w:val="115"/>
          <w:sz w:val="22"/>
          <w:szCs w:val="22"/>
          <w:rPrChange w:id="4332" w:author="Wall, Alison E." w:date="2017-11-27T19:39:00Z">
            <w:rPr>
              <w:spacing w:val="-2"/>
              <w:w w:val="115"/>
            </w:rPr>
          </w:rPrChange>
        </w:rPr>
        <w:t>r</w:t>
      </w:r>
      <w:r w:rsidRPr="00635885">
        <w:rPr>
          <w:rFonts w:asciiTheme="minorHAnsi" w:hAnsiTheme="minorHAnsi"/>
          <w:w w:val="115"/>
          <w:sz w:val="22"/>
          <w:szCs w:val="22"/>
          <w:rPrChange w:id="4333" w:author="Wall, Alison E." w:date="2017-11-27T19:39:00Z">
            <w:rPr>
              <w:w w:val="115"/>
            </w:rPr>
          </w:rPrChange>
        </w:rPr>
        <w:t>oje</w:t>
      </w:r>
      <w:r w:rsidRPr="00635885">
        <w:rPr>
          <w:rFonts w:asciiTheme="minorHAnsi" w:hAnsiTheme="minorHAnsi"/>
          <w:spacing w:val="-1"/>
          <w:w w:val="115"/>
          <w:sz w:val="22"/>
          <w:szCs w:val="22"/>
          <w:rPrChange w:id="4334" w:author="Wall, Alison E." w:date="2017-11-27T19:39:00Z">
            <w:rPr>
              <w:spacing w:val="-1"/>
              <w:w w:val="115"/>
            </w:rPr>
          </w:rPrChange>
        </w:rPr>
        <w:t>c</w:t>
      </w:r>
      <w:r w:rsidRPr="00635885">
        <w:rPr>
          <w:rFonts w:asciiTheme="minorHAnsi" w:hAnsiTheme="minorHAnsi"/>
          <w:w w:val="115"/>
          <w:sz w:val="22"/>
          <w:szCs w:val="22"/>
          <w:rPrChange w:id="4335" w:author="Wall, Alison E." w:date="2017-11-27T19:39:00Z">
            <w:rPr>
              <w:w w:val="115"/>
            </w:rPr>
          </w:rPrChange>
        </w:rPr>
        <w:t>t</w:t>
      </w:r>
      <w:r w:rsidRPr="00635885">
        <w:rPr>
          <w:rFonts w:asciiTheme="minorHAnsi" w:hAnsiTheme="minorHAnsi"/>
          <w:spacing w:val="-7"/>
          <w:w w:val="115"/>
          <w:sz w:val="22"/>
          <w:szCs w:val="22"/>
          <w:rPrChange w:id="4336" w:author="Wall, Alison E." w:date="2017-11-27T19:39:00Z">
            <w:rPr>
              <w:spacing w:val="-7"/>
              <w:w w:val="115"/>
            </w:rPr>
          </w:rPrChange>
        </w:rPr>
        <w:t xml:space="preserve"> </w:t>
      </w:r>
      <w:r w:rsidRPr="00635885">
        <w:rPr>
          <w:rFonts w:asciiTheme="minorHAnsi" w:hAnsiTheme="minorHAnsi"/>
          <w:w w:val="115"/>
          <w:sz w:val="22"/>
          <w:szCs w:val="22"/>
          <w:rPrChange w:id="4337" w:author="Wall, Alison E." w:date="2017-11-27T19:39:00Z">
            <w:rPr>
              <w:w w:val="115"/>
            </w:rPr>
          </w:rPrChange>
        </w:rPr>
        <w:t>name</w:t>
      </w:r>
      <w:r w:rsidRPr="00635885">
        <w:rPr>
          <w:rFonts w:asciiTheme="minorHAnsi" w:hAnsiTheme="minorHAnsi"/>
          <w:spacing w:val="-7"/>
          <w:w w:val="115"/>
          <w:sz w:val="22"/>
          <w:szCs w:val="22"/>
          <w:rPrChange w:id="4338" w:author="Wall, Alison E." w:date="2017-11-27T19:39:00Z">
            <w:rPr>
              <w:spacing w:val="-7"/>
              <w:w w:val="115"/>
            </w:rPr>
          </w:rPrChange>
        </w:rPr>
        <w:t xml:space="preserve"> </w:t>
      </w:r>
      <w:r w:rsidRPr="00635885">
        <w:rPr>
          <w:rFonts w:asciiTheme="minorHAnsi" w:hAnsiTheme="minorHAnsi"/>
          <w:w w:val="115"/>
          <w:sz w:val="22"/>
          <w:szCs w:val="22"/>
          <w:rPrChange w:id="4339" w:author="Wall, Alison E." w:date="2017-11-27T19:39:00Z">
            <w:rPr>
              <w:w w:val="115"/>
            </w:rPr>
          </w:rPrChange>
        </w:rPr>
        <w:t>and</w:t>
      </w:r>
      <w:r w:rsidRPr="00635885">
        <w:rPr>
          <w:rFonts w:asciiTheme="minorHAnsi" w:hAnsiTheme="minorHAnsi"/>
          <w:spacing w:val="-4"/>
          <w:w w:val="115"/>
          <w:sz w:val="22"/>
          <w:szCs w:val="22"/>
          <w:rPrChange w:id="4340" w:author="Wall, Alison E." w:date="2017-11-27T19:39:00Z">
            <w:rPr>
              <w:spacing w:val="-4"/>
              <w:w w:val="115"/>
            </w:rPr>
          </w:rPrChange>
        </w:rPr>
        <w:t xml:space="preserve"> </w:t>
      </w:r>
      <w:r w:rsidRPr="00635885">
        <w:rPr>
          <w:rFonts w:asciiTheme="minorHAnsi" w:hAnsiTheme="minorHAnsi"/>
          <w:spacing w:val="-2"/>
          <w:w w:val="115"/>
          <w:sz w:val="22"/>
          <w:szCs w:val="22"/>
          <w:rPrChange w:id="4341" w:author="Wall, Alison E." w:date="2017-11-27T19:39:00Z">
            <w:rPr>
              <w:spacing w:val="-2"/>
              <w:w w:val="115"/>
            </w:rPr>
          </w:rPrChange>
        </w:rPr>
        <w:t>re</w:t>
      </w:r>
      <w:r w:rsidRPr="00635885">
        <w:rPr>
          <w:rFonts w:asciiTheme="minorHAnsi" w:hAnsiTheme="minorHAnsi"/>
          <w:w w:val="115"/>
          <w:sz w:val="22"/>
          <w:szCs w:val="22"/>
          <w:rPrChange w:id="4342" w:author="Wall, Alison E." w:date="2017-11-27T19:39:00Z">
            <w:rPr>
              <w:w w:val="115"/>
            </w:rPr>
          </w:rPrChange>
        </w:rPr>
        <w:t>tri</w:t>
      </w:r>
      <w:r w:rsidRPr="00635885">
        <w:rPr>
          <w:rFonts w:asciiTheme="minorHAnsi" w:hAnsiTheme="minorHAnsi"/>
          <w:spacing w:val="-3"/>
          <w:w w:val="115"/>
          <w:sz w:val="22"/>
          <w:szCs w:val="22"/>
          <w:rPrChange w:id="4343" w:author="Wall, Alison E." w:date="2017-11-27T19:39:00Z">
            <w:rPr>
              <w:spacing w:val="-3"/>
              <w:w w:val="115"/>
            </w:rPr>
          </w:rPrChange>
        </w:rPr>
        <w:t>ev</w:t>
      </w:r>
      <w:r w:rsidRPr="00635885">
        <w:rPr>
          <w:rFonts w:asciiTheme="minorHAnsi" w:hAnsiTheme="minorHAnsi"/>
          <w:w w:val="115"/>
          <w:sz w:val="22"/>
          <w:szCs w:val="22"/>
          <w:rPrChange w:id="4344" w:author="Wall, Alison E." w:date="2017-11-27T19:39:00Z">
            <w:rPr>
              <w:w w:val="115"/>
            </w:rPr>
          </w:rPrChange>
        </w:rPr>
        <w:t>al</w:t>
      </w:r>
      <w:r w:rsidRPr="00635885">
        <w:rPr>
          <w:rFonts w:asciiTheme="minorHAnsi" w:hAnsiTheme="minorHAnsi"/>
          <w:spacing w:val="-5"/>
          <w:w w:val="115"/>
          <w:sz w:val="22"/>
          <w:szCs w:val="22"/>
          <w:rPrChange w:id="4345" w:author="Wall, Alison E." w:date="2017-11-27T19:39:00Z">
            <w:rPr>
              <w:spacing w:val="-5"/>
              <w:w w:val="115"/>
            </w:rPr>
          </w:rPrChange>
        </w:rPr>
        <w:t xml:space="preserve"> </w:t>
      </w:r>
      <w:r w:rsidRPr="00635885">
        <w:rPr>
          <w:rFonts w:asciiTheme="minorHAnsi" w:hAnsiTheme="minorHAnsi"/>
          <w:w w:val="115"/>
          <w:sz w:val="22"/>
          <w:szCs w:val="22"/>
          <w:rPrChange w:id="4346" w:author="Wall, Alison E." w:date="2017-11-27T19:39:00Z">
            <w:rPr>
              <w:w w:val="115"/>
            </w:rPr>
          </w:rPrChange>
        </w:rPr>
        <w:t>in</w:t>
      </w:r>
      <w:r w:rsidRPr="00635885">
        <w:rPr>
          <w:rFonts w:asciiTheme="minorHAnsi" w:hAnsiTheme="minorHAnsi"/>
          <w:spacing w:val="-1"/>
          <w:w w:val="115"/>
          <w:sz w:val="22"/>
          <w:szCs w:val="22"/>
          <w:rPrChange w:id="4347" w:author="Wall, Alison E." w:date="2017-11-27T19:39:00Z">
            <w:rPr>
              <w:spacing w:val="-1"/>
              <w:w w:val="115"/>
            </w:rPr>
          </w:rPrChange>
        </w:rPr>
        <w:t>f</w:t>
      </w:r>
      <w:r w:rsidRPr="00635885">
        <w:rPr>
          <w:rFonts w:asciiTheme="minorHAnsi" w:hAnsiTheme="minorHAnsi"/>
          <w:w w:val="115"/>
          <w:sz w:val="22"/>
          <w:szCs w:val="22"/>
          <w:rPrChange w:id="4348" w:author="Wall, Alison E." w:date="2017-11-27T19:39:00Z">
            <w:rPr>
              <w:w w:val="115"/>
            </w:rPr>
          </w:rPrChange>
        </w:rPr>
        <w:t>orm</w:t>
      </w:r>
      <w:r w:rsidRPr="00635885">
        <w:rPr>
          <w:rFonts w:asciiTheme="minorHAnsi" w:hAnsiTheme="minorHAnsi"/>
          <w:spacing w:val="-2"/>
          <w:w w:val="115"/>
          <w:sz w:val="22"/>
          <w:szCs w:val="22"/>
          <w:rPrChange w:id="4349" w:author="Wall, Alison E." w:date="2017-11-27T19:39:00Z">
            <w:rPr>
              <w:spacing w:val="-2"/>
              <w:w w:val="115"/>
            </w:rPr>
          </w:rPrChange>
        </w:rPr>
        <w:t>a</w:t>
      </w:r>
      <w:r w:rsidRPr="00635885">
        <w:rPr>
          <w:rFonts w:asciiTheme="minorHAnsi" w:hAnsiTheme="minorHAnsi"/>
          <w:w w:val="115"/>
          <w:sz w:val="22"/>
          <w:szCs w:val="22"/>
          <w:rPrChange w:id="4350" w:author="Wall, Alison E." w:date="2017-11-27T19:39:00Z">
            <w:rPr>
              <w:w w:val="115"/>
            </w:rPr>
          </w:rPrChange>
        </w:rPr>
        <w:t>tio</w:t>
      </w:r>
      <w:r w:rsidRPr="00635885">
        <w:rPr>
          <w:rFonts w:asciiTheme="minorHAnsi" w:hAnsiTheme="minorHAnsi"/>
          <w:spacing w:val="1"/>
          <w:w w:val="115"/>
          <w:sz w:val="22"/>
          <w:szCs w:val="22"/>
          <w:rPrChange w:id="4351" w:author="Wall, Alison E." w:date="2017-11-27T19:39:00Z">
            <w:rPr>
              <w:spacing w:val="1"/>
              <w:w w:val="115"/>
            </w:rPr>
          </w:rPrChange>
        </w:rPr>
        <w:t>n</w:t>
      </w:r>
      <w:r w:rsidRPr="00635885">
        <w:rPr>
          <w:rFonts w:asciiTheme="minorHAnsi" w:hAnsiTheme="minorHAnsi"/>
          <w:w w:val="115"/>
          <w:sz w:val="22"/>
          <w:szCs w:val="22"/>
          <w:rPrChange w:id="4352" w:author="Wall, Alison E." w:date="2017-11-27T19:39:00Z">
            <w:rPr>
              <w:w w:val="115"/>
            </w:rPr>
          </w:rPrChange>
        </w:rPr>
        <w:t>.</w:t>
      </w:r>
    </w:p>
    <w:p w14:paraId="2490980B" w14:textId="77777777" w:rsidR="00EF764E" w:rsidRPr="00635885" w:rsidRDefault="00EF764E">
      <w:pPr>
        <w:spacing w:before="5" w:line="150" w:lineRule="exact"/>
        <w:rPr>
          <w:rPrChange w:id="4353" w:author="Wall, Alison E." w:date="2017-11-27T19:39:00Z">
            <w:rPr>
              <w:sz w:val="15"/>
              <w:szCs w:val="15"/>
            </w:rPr>
          </w:rPrChange>
        </w:rPr>
      </w:pPr>
    </w:p>
    <w:p w14:paraId="5A25AAA5" w14:textId="77777777" w:rsidR="00EF764E" w:rsidRPr="00635885" w:rsidRDefault="00EF764E">
      <w:pPr>
        <w:spacing w:line="200" w:lineRule="exact"/>
        <w:rPr>
          <w:rPrChange w:id="4354" w:author="Wall, Alison E." w:date="2017-11-27T19:39:00Z">
            <w:rPr>
              <w:sz w:val="20"/>
              <w:szCs w:val="20"/>
            </w:rPr>
          </w:rPrChange>
        </w:rPr>
      </w:pPr>
    </w:p>
    <w:p w14:paraId="7210752C" w14:textId="77777777" w:rsidR="00EF764E" w:rsidRPr="00635885" w:rsidRDefault="0011099E">
      <w:pPr>
        <w:pStyle w:val="BodyText"/>
        <w:spacing w:before="74" w:line="351" w:lineRule="auto"/>
        <w:ind w:right="551"/>
        <w:rPr>
          <w:rFonts w:asciiTheme="minorHAnsi" w:hAnsiTheme="minorHAnsi"/>
          <w:sz w:val="22"/>
          <w:szCs w:val="22"/>
          <w:rPrChange w:id="4355" w:author="Wall, Alison E." w:date="2017-11-27T19:39:00Z">
            <w:rPr/>
          </w:rPrChange>
        </w:rPr>
      </w:pPr>
      <w:r w:rsidRPr="00635885">
        <w:rPr>
          <w:rFonts w:asciiTheme="minorHAnsi" w:hAnsiTheme="minorHAnsi"/>
          <w:sz w:val="22"/>
          <w:szCs w:val="22"/>
          <w:rPrChange w:id="4356" w:author="Wall, Alison E." w:date="2017-11-27T19:39:00Z">
            <w:rPr/>
          </w:rPrChange>
        </w:rPr>
        <w:pict w14:anchorId="3D9CF689">
          <v:group id="_x0000_s1026" style="position:absolute;left:0;text-align:left;margin-left:111.2pt;margin-top:96.6pt;width:389.6pt;height:.1pt;z-index:-251658240;mso-position-horizontal-relative:page" coordorigin="2224,1932" coordsize="7792,2">
            <v:shape id="_x0000_s1027" style="position:absolute;left:2224;top:1932;width:7792;height:2" coordorigin="2224,1932" coordsize="7792,0" path="m2224,1932r7792,e" filled="f" strokeweight=".9pt">
              <v:path arrowok="t"/>
            </v:shape>
            <w10:wrap anchorx="page"/>
          </v:group>
        </w:pict>
      </w:r>
      <w:r w:rsidRPr="00635885">
        <w:rPr>
          <w:rFonts w:asciiTheme="minorHAnsi" w:hAnsiTheme="minorHAnsi"/>
          <w:w w:val="115"/>
          <w:sz w:val="22"/>
          <w:szCs w:val="22"/>
          <w:rPrChange w:id="4357" w:author="Wall, Alison E." w:date="2017-11-27T19:39:00Z">
            <w:rPr>
              <w:w w:val="115"/>
            </w:rPr>
          </w:rPrChange>
        </w:rPr>
        <w:t>Solar</w:t>
      </w:r>
      <w:r w:rsidRPr="00635885">
        <w:rPr>
          <w:rFonts w:asciiTheme="minorHAnsi" w:hAnsiTheme="minorHAnsi"/>
          <w:spacing w:val="-30"/>
          <w:w w:val="115"/>
          <w:sz w:val="22"/>
          <w:szCs w:val="22"/>
          <w:rPrChange w:id="4358" w:author="Wall, Alison E." w:date="2017-11-27T19:39:00Z">
            <w:rPr>
              <w:spacing w:val="-30"/>
              <w:w w:val="115"/>
            </w:rPr>
          </w:rPrChange>
        </w:rPr>
        <w:t xml:space="preserve"> </w:t>
      </w:r>
      <w:r w:rsidRPr="00635885">
        <w:rPr>
          <w:rFonts w:asciiTheme="minorHAnsi" w:hAnsiTheme="minorHAnsi"/>
          <w:spacing w:val="-3"/>
          <w:w w:val="115"/>
          <w:sz w:val="22"/>
          <w:szCs w:val="22"/>
          <w:rPrChange w:id="4359" w:author="Wall, Alison E." w:date="2017-11-27T19:39:00Z">
            <w:rPr>
              <w:spacing w:val="-3"/>
              <w:w w:val="115"/>
            </w:rPr>
          </w:rPrChange>
        </w:rPr>
        <w:t>R</w:t>
      </w:r>
      <w:r w:rsidRPr="00635885">
        <w:rPr>
          <w:rFonts w:asciiTheme="minorHAnsi" w:hAnsiTheme="minorHAnsi"/>
          <w:w w:val="115"/>
          <w:sz w:val="22"/>
          <w:szCs w:val="22"/>
          <w:rPrChange w:id="4360" w:author="Wall, Alison E." w:date="2017-11-27T19:39:00Z">
            <w:rPr>
              <w:w w:val="115"/>
            </w:rPr>
          </w:rPrChange>
        </w:rPr>
        <w:t>adi</w:t>
      </w:r>
      <w:r w:rsidRPr="00635885">
        <w:rPr>
          <w:rFonts w:asciiTheme="minorHAnsi" w:hAnsiTheme="minorHAnsi"/>
          <w:spacing w:val="-2"/>
          <w:w w:val="115"/>
          <w:sz w:val="22"/>
          <w:szCs w:val="22"/>
          <w:rPrChange w:id="4361" w:author="Wall, Alison E." w:date="2017-11-27T19:39:00Z">
            <w:rPr>
              <w:spacing w:val="-2"/>
              <w:w w:val="115"/>
            </w:rPr>
          </w:rPrChange>
        </w:rPr>
        <w:t>a</w:t>
      </w:r>
      <w:r w:rsidRPr="00635885">
        <w:rPr>
          <w:rFonts w:asciiTheme="minorHAnsi" w:hAnsiTheme="minorHAnsi"/>
          <w:w w:val="115"/>
          <w:sz w:val="22"/>
          <w:szCs w:val="22"/>
          <w:rPrChange w:id="4362" w:author="Wall, Alison E." w:date="2017-11-27T19:39:00Z">
            <w:rPr>
              <w:w w:val="115"/>
            </w:rPr>
          </w:rPrChange>
        </w:rPr>
        <w:t>tion</w:t>
      </w:r>
      <w:r w:rsidRPr="00635885">
        <w:rPr>
          <w:rFonts w:asciiTheme="minorHAnsi" w:hAnsiTheme="minorHAnsi"/>
          <w:spacing w:val="-26"/>
          <w:w w:val="115"/>
          <w:sz w:val="22"/>
          <w:szCs w:val="22"/>
          <w:rPrChange w:id="4363" w:author="Wall, Alison E." w:date="2017-11-27T19:39:00Z">
            <w:rPr>
              <w:spacing w:val="-26"/>
              <w:w w:val="115"/>
            </w:rPr>
          </w:rPrChange>
        </w:rPr>
        <w:t xml:space="preserve"> </w:t>
      </w:r>
      <w:r w:rsidRPr="00635885">
        <w:rPr>
          <w:rFonts w:asciiTheme="minorHAnsi" w:hAnsiTheme="minorHAnsi"/>
          <w:w w:val="115"/>
          <w:sz w:val="22"/>
          <w:szCs w:val="22"/>
          <w:rPrChange w:id="4364" w:author="Wall, Alison E." w:date="2017-11-27T19:39:00Z">
            <w:rPr>
              <w:w w:val="115"/>
            </w:rPr>
          </w:rPrChange>
        </w:rPr>
        <w:t>and</w:t>
      </w:r>
      <w:r w:rsidRPr="00635885">
        <w:rPr>
          <w:rFonts w:asciiTheme="minorHAnsi" w:hAnsiTheme="minorHAnsi"/>
          <w:spacing w:val="-25"/>
          <w:w w:val="115"/>
          <w:sz w:val="22"/>
          <w:szCs w:val="22"/>
          <w:rPrChange w:id="4365" w:author="Wall, Alison E." w:date="2017-11-27T19:39:00Z">
            <w:rPr>
              <w:spacing w:val="-25"/>
              <w:w w:val="115"/>
            </w:rPr>
          </w:rPrChange>
        </w:rPr>
        <w:t xml:space="preserve"> </w:t>
      </w:r>
      <w:r w:rsidRPr="00635885">
        <w:rPr>
          <w:rFonts w:asciiTheme="minorHAnsi" w:hAnsiTheme="minorHAnsi"/>
          <w:w w:val="115"/>
          <w:sz w:val="22"/>
          <w:szCs w:val="22"/>
          <w:rPrChange w:id="4366" w:author="Wall, Alison E." w:date="2017-11-27T19:39:00Z">
            <w:rPr>
              <w:w w:val="115"/>
            </w:rPr>
          </w:rPrChange>
        </w:rPr>
        <w:t>Clim</w:t>
      </w:r>
      <w:r w:rsidRPr="00635885">
        <w:rPr>
          <w:rFonts w:asciiTheme="minorHAnsi" w:hAnsiTheme="minorHAnsi"/>
          <w:spacing w:val="-2"/>
          <w:w w:val="115"/>
          <w:sz w:val="22"/>
          <w:szCs w:val="22"/>
          <w:rPrChange w:id="4367" w:author="Wall, Alison E." w:date="2017-11-27T19:39:00Z">
            <w:rPr>
              <w:spacing w:val="-2"/>
              <w:w w:val="115"/>
            </w:rPr>
          </w:rPrChange>
        </w:rPr>
        <w:t>a</w:t>
      </w:r>
      <w:r w:rsidRPr="00635885">
        <w:rPr>
          <w:rFonts w:asciiTheme="minorHAnsi" w:hAnsiTheme="minorHAnsi"/>
          <w:spacing w:val="-1"/>
          <w:w w:val="115"/>
          <w:sz w:val="22"/>
          <w:szCs w:val="22"/>
          <w:rPrChange w:id="4368" w:author="Wall, Alison E." w:date="2017-11-27T19:39:00Z">
            <w:rPr>
              <w:spacing w:val="-1"/>
              <w:w w:val="115"/>
            </w:rPr>
          </w:rPrChange>
        </w:rPr>
        <w:t>t</w:t>
      </w:r>
      <w:r w:rsidRPr="00635885">
        <w:rPr>
          <w:rFonts w:asciiTheme="minorHAnsi" w:hAnsiTheme="minorHAnsi"/>
          <w:w w:val="115"/>
          <w:sz w:val="22"/>
          <w:szCs w:val="22"/>
          <w:rPrChange w:id="4369" w:author="Wall, Alison E." w:date="2017-11-27T19:39:00Z">
            <w:rPr>
              <w:w w:val="115"/>
            </w:rPr>
          </w:rPrChange>
        </w:rPr>
        <w:t>e</w:t>
      </w:r>
      <w:r w:rsidRPr="00635885">
        <w:rPr>
          <w:rFonts w:asciiTheme="minorHAnsi" w:hAnsiTheme="minorHAnsi"/>
          <w:spacing w:val="-28"/>
          <w:w w:val="115"/>
          <w:sz w:val="22"/>
          <w:szCs w:val="22"/>
          <w:rPrChange w:id="4370" w:author="Wall, Alison E." w:date="2017-11-27T19:39:00Z">
            <w:rPr>
              <w:spacing w:val="-28"/>
              <w:w w:val="115"/>
            </w:rPr>
          </w:rPrChange>
        </w:rPr>
        <w:t xml:space="preserve"> </w:t>
      </w:r>
      <w:r w:rsidRPr="00635885">
        <w:rPr>
          <w:rFonts w:asciiTheme="minorHAnsi" w:hAnsiTheme="minorHAnsi"/>
          <w:spacing w:val="-5"/>
          <w:w w:val="115"/>
          <w:sz w:val="22"/>
          <w:szCs w:val="22"/>
          <w:rPrChange w:id="4371" w:author="Wall, Alison E." w:date="2017-11-27T19:39:00Z">
            <w:rPr>
              <w:spacing w:val="-5"/>
              <w:w w:val="115"/>
            </w:rPr>
          </w:rPrChange>
        </w:rPr>
        <w:t>E</w:t>
      </w:r>
      <w:r w:rsidRPr="00635885">
        <w:rPr>
          <w:rFonts w:asciiTheme="minorHAnsi" w:hAnsiTheme="minorHAnsi"/>
          <w:w w:val="115"/>
          <w:sz w:val="22"/>
          <w:szCs w:val="22"/>
          <w:rPrChange w:id="4372" w:author="Wall, Alison E." w:date="2017-11-27T19:39:00Z">
            <w:rPr>
              <w:w w:val="115"/>
            </w:rPr>
          </w:rPrChange>
        </w:rPr>
        <w:t>xperime</w:t>
      </w:r>
      <w:r w:rsidRPr="00635885">
        <w:rPr>
          <w:rFonts w:asciiTheme="minorHAnsi" w:hAnsiTheme="minorHAnsi"/>
          <w:spacing w:val="-1"/>
          <w:w w:val="115"/>
          <w:sz w:val="22"/>
          <w:szCs w:val="22"/>
          <w:rPrChange w:id="4373" w:author="Wall, Alison E." w:date="2017-11-27T19:39:00Z">
            <w:rPr>
              <w:spacing w:val="-1"/>
              <w:w w:val="115"/>
            </w:rPr>
          </w:rPrChange>
        </w:rPr>
        <w:t>n</w:t>
      </w:r>
      <w:r w:rsidRPr="00635885">
        <w:rPr>
          <w:rFonts w:asciiTheme="minorHAnsi" w:hAnsiTheme="minorHAnsi"/>
          <w:spacing w:val="-3"/>
          <w:w w:val="115"/>
          <w:sz w:val="22"/>
          <w:szCs w:val="22"/>
          <w:rPrChange w:id="4374" w:author="Wall, Alison E." w:date="2017-11-27T19:39:00Z">
            <w:rPr>
              <w:spacing w:val="-3"/>
              <w:w w:val="115"/>
            </w:rPr>
          </w:rPrChange>
        </w:rPr>
        <w:t>t</w:t>
      </w:r>
      <w:r w:rsidRPr="00635885">
        <w:rPr>
          <w:rFonts w:asciiTheme="minorHAnsi" w:hAnsiTheme="minorHAnsi"/>
          <w:w w:val="115"/>
          <w:sz w:val="22"/>
          <w:szCs w:val="22"/>
          <w:rPrChange w:id="4375" w:author="Wall, Alison E." w:date="2017-11-27T19:39:00Z">
            <w:rPr>
              <w:w w:val="115"/>
            </w:rPr>
          </w:rPrChange>
        </w:rPr>
        <w:t>.</w:t>
      </w:r>
      <w:r w:rsidRPr="00635885">
        <w:rPr>
          <w:rFonts w:asciiTheme="minorHAnsi" w:hAnsiTheme="minorHAnsi"/>
          <w:spacing w:val="-25"/>
          <w:w w:val="115"/>
          <w:sz w:val="22"/>
          <w:szCs w:val="22"/>
          <w:rPrChange w:id="4376" w:author="Wall, Alison E." w:date="2017-11-27T19:39:00Z">
            <w:rPr>
              <w:spacing w:val="-25"/>
              <w:w w:val="115"/>
            </w:rPr>
          </w:rPrChange>
        </w:rPr>
        <w:t xml:space="preserve"> </w:t>
      </w:r>
      <w:r w:rsidRPr="00635885">
        <w:rPr>
          <w:rFonts w:asciiTheme="minorHAnsi" w:hAnsiTheme="minorHAnsi"/>
          <w:spacing w:val="-4"/>
          <w:w w:val="115"/>
          <w:sz w:val="22"/>
          <w:szCs w:val="22"/>
          <w:rPrChange w:id="4377" w:author="Wall, Alison E." w:date="2017-11-27T19:39:00Z">
            <w:rPr>
              <w:spacing w:val="-4"/>
              <w:w w:val="115"/>
            </w:rPr>
          </w:rPrChange>
        </w:rPr>
        <w:t>(</w:t>
      </w:r>
      <w:r w:rsidRPr="00635885">
        <w:rPr>
          <w:rFonts w:asciiTheme="minorHAnsi" w:hAnsiTheme="minorHAnsi"/>
          <w:w w:val="115"/>
          <w:sz w:val="22"/>
          <w:szCs w:val="22"/>
          <w:rPrChange w:id="4378" w:author="Wall, Alison E." w:date="2017-11-27T19:39:00Z">
            <w:rPr>
              <w:w w:val="115"/>
            </w:rPr>
          </w:rPrChange>
        </w:rPr>
        <w:t>20</w:t>
      </w:r>
      <w:r w:rsidRPr="00635885">
        <w:rPr>
          <w:rFonts w:asciiTheme="minorHAnsi" w:hAnsiTheme="minorHAnsi"/>
          <w:spacing w:val="-2"/>
          <w:w w:val="115"/>
          <w:sz w:val="22"/>
          <w:szCs w:val="22"/>
          <w:rPrChange w:id="4379" w:author="Wall, Alison E." w:date="2017-11-27T19:39:00Z">
            <w:rPr>
              <w:spacing w:val="-2"/>
              <w:w w:val="115"/>
            </w:rPr>
          </w:rPrChange>
        </w:rPr>
        <w:t>0</w:t>
      </w:r>
      <w:r w:rsidRPr="00635885">
        <w:rPr>
          <w:rFonts w:asciiTheme="minorHAnsi" w:hAnsiTheme="minorHAnsi"/>
          <w:spacing w:val="-6"/>
          <w:w w:val="115"/>
          <w:sz w:val="22"/>
          <w:szCs w:val="22"/>
          <w:rPrChange w:id="4380" w:author="Wall, Alison E." w:date="2017-11-27T19:39:00Z">
            <w:rPr>
              <w:spacing w:val="-6"/>
              <w:w w:val="115"/>
            </w:rPr>
          </w:rPrChange>
        </w:rPr>
        <w:t>7</w:t>
      </w:r>
      <w:r w:rsidRPr="00635885">
        <w:rPr>
          <w:rFonts w:asciiTheme="minorHAnsi" w:hAnsiTheme="minorHAnsi"/>
          <w:w w:val="115"/>
          <w:sz w:val="22"/>
          <w:szCs w:val="22"/>
          <w:rPrChange w:id="4381" w:author="Wall, Alison E." w:date="2017-11-27T19:39:00Z">
            <w:rPr>
              <w:w w:val="115"/>
            </w:rPr>
          </w:rPrChange>
        </w:rPr>
        <w:t>).</w:t>
      </w:r>
      <w:r w:rsidRPr="00635885">
        <w:rPr>
          <w:rFonts w:asciiTheme="minorHAnsi" w:hAnsiTheme="minorHAnsi"/>
          <w:spacing w:val="-26"/>
          <w:w w:val="115"/>
          <w:sz w:val="22"/>
          <w:szCs w:val="22"/>
          <w:rPrChange w:id="4382" w:author="Wall, Alison E." w:date="2017-11-27T19:39:00Z">
            <w:rPr>
              <w:spacing w:val="-26"/>
              <w:w w:val="115"/>
            </w:rPr>
          </w:rPrChange>
        </w:rPr>
        <w:t xml:space="preserve"> </w:t>
      </w:r>
      <w:r w:rsidRPr="00635885">
        <w:rPr>
          <w:rFonts w:asciiTheme="minorHAnsi" w:hAnsiTheme="minorHAnsi"/>
          <w:spacing w:val="-3"/>
          <w:w w:val="115"/>
          <w:sz w:val="22"/>
          <w:szCs w:val="22"/>
          <w:rPrChange w:id="4383" w:author="Wall, Alison E." w:date="2017-11-27T19:39:00Z">
            <w:rPr>
              <w:spacing w:val="-3"/>
              <w:w w:val="115"/>
            </w:rPr>
          </w:rPrChange>
        </w:rPr>
        <w:t>[</w:t>
      </w:r>
      <w:r w:rsidRPr="00635885">
        <w:rPr>
          <w:rFonts w:asciiTheme="minorHAnsi" w:hAnsiTheme="minorHAnsi"/>
          <w:w w:val="115"/>
          <w:sz w:val="22"/>
          <w:szCs w:val="22"/>
          <w:rPrChange w:id="4384" w:author="Wall, Alison E." w:date="2017-11-27T19:39:00Z">
            <w:rPr>
              <w:w w:val="115"/>
            </w:rPr>
          </w:rPrChange>
        </w:rPr>
        <w:t>G</w:t>
      </w:r>
      <w:r w:rsidRPr="00635885">
        <w:rPr>
          <w:rFonts w:asciiTheme="minorHAnsi" w:hAnsiTheme="minorHAnsi"/>
          <w:spacing w:val="-3"/>
          <w:w w:val="115"/>
          <w:sz w:val="22"/>
          <w:szCs w:val="22"/>
          <w:rPrChange w:id="4385" w:author="Wall, Alison E." w:date="2017-11-27T19:39:00Z">
            <w:rPr>
              <w:spacing w:val="-3"/>
              <w:w w:val="115"/>
            </w:rPr>
          </w:rPrChange>
        </w:rPr>
        <w:t>r</w:t>
      </w:r>
      <w:r w:rsidRPr="00635885">
        <w:rPr>
          <w:rFonts w:asciiTheme="minorHAnsi" w:hAnsiTheme="minorHAnsi"/>
          <w:w w:val="115"/>
          <w:sz w:val="22"/>
          <w:szCs w:val="22"/>
          <w:rPrChange w:id="4386" w:author="Wall, Alison E." w:date="2017-11-27T19:39:00Z">
            <w:rPr>
              <w:w w:val="115"/>
            </w:rPr>
          </w:rPrChange>
        </w:rPr>
        <w:t>aph</w:t>
      </w:r>
      <w:r w:rsidRPr="00635885">
        <w:rPr>
          <w:rFonts w:asciiTheme="minorHAnsi" w:hAnsiTheme="minorHAnsi"/>
          <w:spacing w:val="-26"/>
          <w:w w:val="115"/>
          <w:sz w:val="22"/>
          <w:szCs w:val="22"/>
          <w:rPrChange w:id="4387" w:author="Wall, Alison E." w:date="2017-11-27T19:39:00Z">
            <w:rPr>
              <w:spacing w:val="-26"/>
              <w:w w:val="115"/>
            </w:rPr>
          </w:rPrChange>
        </w:rPr>
        <w:t xml:space="preserve"> </w:t>
      </w:r>
      <w:r w:rsidRPr="00635885">
        <w:rPr>
          <w:rFonts w:asciiTheme="minorHAnsi" w:hAnsiTheme="minorHAnsi"/>
          <w:w w:val="115"/>
          <w:sz w:val="22"/>
          <w:szCs w:val="22"/>
          <w:rPrChange w:id="4388" w:author="Wall, Alison E." w:date="2017-11-27T19:39:00Z">
            <w:rPr>
              <w:w w:val="115"/>
            </w:rPr>
          </w:rPrChange>
        </w:rPr>
        <w:t>illu</w:t>
      </w:r>
      <w:r w:rsidRPr="00635885">
        <w:rPr>
          <w:rFonts w:asciiTheme="minorHAnsi" w:hAnsiTheme="minorHAnsi"/>
          <w:spacing w:val="-2"/>
          <w:w w:val="115"/>
          <w:sz w:val="22"/>
          <w:szCs w:val="22"/>
          <w:rPrChange w:id="4389" w:author="Wall, Alison E." w:date="2017-11-27T19:39:00Z">
            <w:rPr>
              <w:spacing w:val="-2"/>
              <w:w w:val="115"/>
            </w:rPr>
          </w:rPrChange>
        </w:rPr>
        <w:t>s</w:t>
      </w:r>
      <w:r w:rsidRPr="00635885">
        <w:rPr>
          <w:rFonts w:asciiTheme="minorHAnsi" w:hAnsiTheme="minorHAnsi"/>
          <w:w w:val="115"/>
          <w:sz w:val="22"/>
          <w:szCs w:val="22"/>
          <w:rPrChange w:id="4390" w:author="Wall, Alison E." w:date="2017-11-27T19:39:00Z">
            <w:rPr>
              <w:w w:val="115"/>
            </w:rPr>
          </w:rPrChange>
        </w:rPr>
        <w:t>t</w:t>
      </w:r>
      <w:r w:rsidRPr="00635885">
        <w:rPr>
          <w:rFonts w:asciiTheme="minorHAnsi" w:hAnsiTheme="minorHAnsi"/>
          <w:spacing w:val="-2"/>
          <w:w w:val="115"/>
          <w:sz w:val="22"/>
          <w:szCs w:val="22"/>
          <w:rPrChange w:id="4391" w:author="Wall, Alison E." w:date="2017-11-27T19:39:00Z">
            <w:rPr>
              <w:spacing w:val="-2"/>
              <w:w w:val="115"/>
            </w:rPr>
          </w:rPrChange>
        </w:rPr>
        <w:t>ra</w:t>
      </w:r>
      <w:r w:rsidRPr="00635885">
        <w:rPr>
          <w:rFonts w:asciiTheme="minorHAnsi" w:hAnsiTheme="minorHAnsi"/>
          <w:w w:val="115"/>
          <w:sz w:val="22"/>
          <w:szCs w:val="22"/>
          <w:rPrChange w:id="4392" w:author="Wall, Alison E." w:date="2017-11-27T19:39:00Z">
            <w:rPr>
              <w:w w:val="115"/>
            </w:rPr>
          </w:rPrChange>
        </w:rPr>
        <w:t>tion</w:t>
      </w:r>
      <w:r w:rsidRPr="00635885">
        <w:rPr>
          <w:rFonts w:asciiTheme="minorHAnsi" w:hAnsiTheme="minorHAnsi"/>
          <w:spacing w:val="-26"/>
          <w:w w:val="115"/>
          <w:sz w:val="22"/>
          <w:szCs w:val="22"/>
          <w:rPrChange w:id="4393" w:author="Wall, Alison E." w:date="2017-11-27T19:39:00Z">
            <w:rPr>
              <w:spacing w:val="-26"/>
              <w:w w:val="115"/>
            </w:rPr>
          </w:rPrChange>
        </w:rPr>
        <w:t xml:space="preserve"> </w:t>
      </w:r>
      <w:r w:rsidRPr="00635885">
        <w:rPr>
          <w:rFonts w:asciiTheme="minorHAnsi" w:hAnsiTheme="minorHAnsi"/>
          <w:w w:val="115"/>
          <w:sz w:val="22"/>
          <w:szCs w:val="22"/>
          <w:rPrChange w:id="4394" w:author="Wall, Alison E." w:date="2017-11-27T19:39:00Z">
            <w:rPr>
              <w:w w:val="115"/>
            </w:rPr>
          </w:rPrChange>
        </w:rPr>
        <w:t>the</w:t>
      </w:r>
      <w:r w:rsidRPr="00635885">
        <w:rPr>
          <w:rFonts w:asciiTheme="minorHAnsi" w:hAnsiTheme="minorHAnsi"/>
          <w:spacing w:val="-28"/>
          <w:w w:val="115"/>
          <w:sz w:val="22"/>
          <w:szCs w:val="22"/>
          <w:rPrChange w:id="4395" w:author="Wall, Alison E." w:date="2017-11-27T19:39:00Z">
            <w:rPr>
              <w:spacing w:val="-28"/>
              <w:w w:val="115"/>
            </w:rPr>
          </w:rPrChange>
        </w:rPr>
        <w:t xml:space="preserve"> </w:t>
      </w:r>
      <w:r w:rsidRPr="00635885">
        <w:rPr>
          <w:rFonts w:asciiTheme="minorHAnsi" w:hAnsiTheme="minorHAnsi"/>
          <w:spacing w:val="-3"/>
          <w:w w:val="115"/>
          <w:sz w:val="22"/>
          <w:szCs w:val="22"/>
          <w:rPrChange w:id="4396" w:author="Wall, Alison E." w:date="2017-11-27T19:39:00Z">
            <w:rPr>
              <w:spacing w:val="-3"/>
              <w:w w:val="115"/>
            </w:rPr>
          </w:rPrChange>
        </w:rPr>
        <w:t>S</w:t>
      </w:r>
      <w:r w:rsidRPr="00635885">
        <w:rPr>
          <w:rFonts w:asciiTheme="minorHAnsi" w:hAnsiTheme="minorHAnsi"/>
          <w:w w:val="115"/>
          <w:sz w:val="22"/>
          <w:szCs w:val="22"/>
          <w:rPrChange w:id="4397" w:author="Wall, Alison E." w:date="2017-11-27T19:39:00Z">
            <w:rPr>
              <w:w w:val="115"/>
            </w:rPr>
          </w:rPrChange>
        </w:rPr>
        <w:t>O</w:t>
      </w:r>
      <w:r w:rsidRPr="00635885">
        <w:rPr>
          <w:rFonts w:asciiTheme="minorHAnsi" w:hAnsiTheme="minorHAnsi"/>
          <w:spacing w:val="-4"/>
          <w:w w:val="115"/>
          <w:sz w:val="22"/>
          <w:szCs w:val="22"/>
          <w:rPrChange w:id="4398" w:author="Wall, Alison E." w:date="2017-11-27T19:39:00Z">
            <w:rPr>
              <w:spacing w:val="-4"/>
              <w:w w:val="115"/>
            </w:rPr>
          </w:rPrChange>
        </w:rPr>
        <w:t>R</w:t>
      </w:r>
      <w:r w:rsidRPr="00635885">
        <w:rPr>
          <w:rFonts w:asciiTheme="minorHAnsi" w:hAnsiTheme="minorHAnsi"/>
          <w:w w:val="115"/>
          <w:sz w:val="22"/>
          <w:szCs w:val="22"/>
          <w:rPrChange w:id="4399" w:author="Wall, Alison E." w:date="2017-11-27T19:39:00Z">
            <w:rPr>
              <w:w w:val="115"/>
            </w:rPr>
          </w:rPrChange>
        </w:rPr>
        <w:t>CE</w:t>
      </w:r>
      <w:r w:rsidRPr="00635885">
        <w:rPr>
          <w:rFonts w:asciiTheme="minorHAnsi" w:hAnsiTheme="minorHAnsi"/>
          <w:sz w:val="22"/>
          <w:szCs w:val="22"/>
          <w:rPrChange w:id="4400" w:author="Wall, Alison E." w:date="2017-11-27T19:39:00Z">
            <w:rPr/>
          </w:rPrChange>
        </w:rPr>
        <w:t xml:space="preserve"> </w:t>
      </w:r>
      <w:r w:rsidRPr="00635885">
        <w:rPr>
          <w:rFonts w:asciiTheme="minorHAnsi" w:hAnsiTheme="minorHAnsi"/>
          <w:w w:val="115"/>
          <w:sz w:val="22"/>
          <w:szCs w:val="22"/>
          <w:rPrChange w:id="4401" w:author="Wall, Alison E." w:date="2017-11-27T19:39:00Z">
            <w:rPr>
              <w:w w:val="115"/>
            </w:rPr>
          </w:rPrChange>
        </w:rPr>
        <w:t>Spe</w:t>
      </w:r>
      <w:r w:rsidRPr="00635885">
        <w:rPr>
          <w:rFonts w:asciiTheme="minorHAnsi" w:hAnsiTheme="minorHAnsi"/>
          <w:spacing w:val="-2"/>
          <w:w w:val="115"/>
          <w:sz w:val="22"/>
          <w:szCs w:val="22"/>
          <w:rPrChange w:id="4402" w:author="Wall, Alison E." w:date="2017-11-27T19:39:00Z">
            <w:rPr>
              <w:spacing w:val="-2"/>
              <w:w w:val="115"/>
            </w:rPr>
          </w:rPrChange>
        </w:rPr>
        <w:t>c</w:t>
      </w:r>
      <w:r w:rsidRPr="00635885">
        <w:rPr>
          <w:rFonts w:asciiTheme="minorHAnsi" w:hAnsiTheme="minorHAnsi"/>
          <w:w w:val="115"/>
          <w:sz w:val="22"/>
          <w:szCs w:val="22"/>
          <w:rPrChange w:id="4403" w:author="Wall, Alison E." w:date="2017-11-27T19:39:00Z">
            <w:rPr>
              <w:w w:val="115"/>
            </w:rPr>
          </w:rPrChange>
        </w:rPr>
        <w:t>t</w:t>
      </w:r>
      <w:r w:rsidRPr="00635885">
        <w:rPr>
          <w:rFonts w:asciiTheme="minorHAnsi" w:hAnsiTheme="minorHAnsi"/>
          <w:spacing w:val="-2"/>
          <w:w w:val="115"/>
          <w:sz w:val="22"/>
          <w:szCs w:val="22"/>
          <w:rPrChange w:id="4404" w:author="Wall, Alison E." w:date="2017-11-27T19:39:00Z">
            <w:rPr>
              <w:spacing w:val="-2"/>
              <w:w w:val="115"/>
            </w:rPr>
          </w:rPrChange>
        </w:rPr>
        <w:t>r</w:t>
      </w:r>
      <w:r w:rsidRPr="00635885">
        <w:rPr>
          <w:rFonts w:asciiTheme="minorHAnsi" w:hAnsiTheme="minorHAnsi"/>
          <w:w w:val="115"/>
          <w:sz w:val="22"/>
          <w:szCs w:val="22"/>
          <w:rPrChange w:id="4405" w:author="Wall, Alison E." w:date="2017-11-27T19:39:00Z">
            <w:rPr>
              <w:w w:val="115"/>
            </w:rPr>
          </w:rPrChange>
        </w:rPr>
        <w:t>al</w:t>
      </w:r>
      <w:r w:rsidRPr="00635885">
        <w:rPr>
          <w:rFonts w:asciiTheme="minorHAnsi" w:hAnsiTheme="minorHAnsi"/>
          <w:spacing w:val="-24"/>
          <w:w w:val="115"/>
          <w:sz w:val="22"/>
          <w:szCs w:val="22"/>
          <w:rPrChange w:id="4406" w:author="Wall, Alison E." w:date="2017-11-27T19:39:00Z">
            <w:rPr>
              <w:spacing w:val="-24"/>
              <w:w w:val="115"/>
            </w:rPr>
          </w:rPrChange>
        </w:rPr>
        <w:t xml:space="preserve"> </w:t>
      </w:r>
      <w:r w:rsidRPr="00635885">
        <w:rPr>
          <w:rFonts w:asciiTheme="minorHAnsi" w:hAnsiTheme="minorHAnsi"/>
          <w:w w:val="115"/>
          <w:sz w:val="22"/>
          <w:szCs w:val="22"/>
          <w:rPrChange w:id="4407" w:author="Wall, Alison E." w:date="2017-11-27T19:39:00Z">
            <w:rPr>
              <w:w w:val="115"/>
            </w:rPr>
          </w:rPrChange>
        </w:rPr>
        <w:t>Pl</w:t>
      </w:r>
      <w:r w:rsidRPr="00635885">
        <w:rPr>
          <w:rFonts w:asciiTheme="minorHAnsi" w:hAnsiTheme="minorHAnsi"/>
          <w:spacing w:val="-2"/>
          <w:w w:val="115"/>
          <w:sz w:val="22"/>
          <w:szCs w:val="22"/>
          <w:rPrChange w:id="4408" w:author="Wall, Alison E." w:date="2017-11-27T19:39:00Z">
            <w:rPr>
              <w:spacing w:val="-2"/>
              <w:w w:val="115"/>
            </w:rPr>
          </w:rPrChange>
        </w:rPr>
        <w:t>o</w:t>
      </w:r>
      <w:r w:rsidRPr="00635885">
        <w:rPr>
          <w:rFonts w:asciiTheme="minorHAnsi" w:hAnsiTheme="minorHAnsi"/>
          <w:w w:val="115"/>
          <w:sz w:val="22"/>
          <w:szCs w:val="22"/>
          <w:rPrChange w:id="4409" w:author="Wall, Alison E." w:date="2017-11-27T19:39:00Z">
            <w:rPr>
              <w:w w:val="115"/>
            </w:rPr>
          </w:rPrChange>
        </w:rPr>
        <w:t>t</w:t>
      </w:r>
      <w:r w:rsidRPr="00635885">
        <w:rPr>
          <w:rFonts w:asciiTheme="minorHAnsi" w:hAnsiTheme="minorHAnsi"/>
          <w:spacing w:val="-25"/>
          <w:w w:val="115"/>
          <w:sz w:val="22"/>
          <w:szCs w:val="22"/>
          <w:rPrChange w:id="4410" w:author="Wall, Alison E." w:date="2017-11-27T19:39:00Z">
            <w:rPr>
              <w:spacing w:val="-25"/>
              <w:w w:val="115"/>
            </w:rPr>
          </w:rPrChange>
        </w:rPr>
        <w:t xml:space="preserve"> </w:t>
      </w:r>
      <w:r w:rsidRPr="00635885">
        <w:rPr>
          <w:rFonts w:asciiTheme="minorHAnsi" w:hAnsiTheme="minorHAnsi"/>
          <w:w w:val="115"/>
          <w:sz w:val="22"/>
          <w:szCs w:val="22"/>
          <w:rPrChange w:id="4411" w:author="Wall, Alison E." w:date="2017-11-27T19:39:00Z">
            <w:rPr>
              <w:w w:val="115"/>
            </w:rPr>
          </w:rPrChange>
        </w:rPr>
        <w:t>M</w:t>
      </w:r>
      <w:r w:rsidRPr="00635885">
        <w:rPr>
          <w:rFonts w:asciiTheme="minorHAnsi" w:hAnsiTheme="minorHAnsi"/>
          <w:spacing w:val="-3"/>
          <w:w w:val="115"/>
          <w:sz w:val="22"/>
          <w:szCs w:val="22"/>
          <w:rPrChange w:id="4412" w:author="Wall, Alison E." w:date="2017-11-27T19:39:00Z">
            <w:rPr>
              <w:spacing w:val="-3"/>
              <w:w w:val="115"/>
            </w:rPr>
          </w:rPrChange>
        </w:rPr>
        <w:t>a</w:t>
      </w:r>
      <w:r w:rsidRPr="00635885">
        <w:rPr>
          <w:rFonts w:asciiTheme="minorHAnsi" w:hAnsiTheme="minorHAnsi"/>
          <w:w w:val="115"/>
          <w:sz w:val="22"/>
          <w:szCs w:val="22"/>
          <w:rPrChange w:id="4413" w:author="Wall, Alison E." w:date="2017-11-27T19:39:00Z">
            <w:rPr>
              <w:w w:val="115"/>
            </w:rPr>
          </w:rPrChange>
        </w:rPr>
        <w:t>y</w:t>
      </w:r>
      <w:r w:rsidRPr="00635885">
        <w:rPr>
          <w:rFonts w:asciiTheme="minorHAnsi" w:hAnsiTheme="minorHAnsi"/>
          <w:spacing w:val="-24"/>
          <w:w w:val="115"/>
          <w:sz w:val="22"/>
          <w:szCs w:val="22"/>
          <w:rPrChange w:id="4414" w:author="Wall, Alison E." w:date="2017-11-27T19:39:00Z">
            <w:rPr>
              <w:spacing w:val="-24"/>
              <w:w w:val="115"/>
            </w:rPr>
          </w:rPrChange>
        </w:rPr>
        <w:t xml:space="preserve"> </w:t>
      </w:r>
      <w:r w:rsidRPr="00635885">
        <w:rPr>
          <w:rFonts w:asciiTheme="minorHAnsi" w:hAnsiTheme="minorHAnsi"/>
          <w:spacing w:val="-7"/>
          <w:w w:val="115"/>
          <w:sz w:val="22"/>
          <w:szCs w:val="22"/>
          <w:rPrChange w:id="4415" w:author="Wall, Alison E." w:date="2017-11-27T19:39:00Z">
            <w:rPr>
              <w:spacing w:val="-7"/>
              <w:w w:val="115"/>
            </w:rPr>
          </w:rPrChange>
        </w:rPr>
        <w:t>8</w:t>
      </w:r>
      <w:r w:rsidRPr="00635885">
        <w:rPr>
          <w:rFonts w:asciiTheme="minorHAnsi" w:hAnsiTheme="minorHAnsi"/>
          <w:w w:val="115"/>
          <w:sz w:val="22"/>
          <w:szCs w:val="22"/>
          <w:rPrChange w:id="4416" w:author="Wall, Alison E." w:date="2017-11-27T19:39:00Z">
            <w:rPr>
              <w:w w:val="115"/>
            </w:rPr>
          </w:rPrChange>
        </w:rPr>
        <w:t>,</w:t>
      </w:r>
      <w:r w:rsidRPr="00635885">
        <w:rPr>
          <w:rFonts w:asciiTheme="minorHAnsi" w:hAnsiTheme="minorHAnsi"/>
          <w:spacing w:val="-24"/>
          <w:w w:val="115"/>
          <w:sz w:val="22"/>
          <w:szCs w:val="22"/>
          <w:rPrChange w:id="4417" w:author="Wall, Alison E." w:date="2017-11-27T19:39:00Z">
            <w:rPr>
              <w:spacing w:val="-24"/>
              <w:w w:val="115"/>
            </w:rPr>
          </w:rPrChange>
        </w:rPr>
        <w:t xml:space="preserve"> </w:t>
      </w:r>
      <w:r w:rsidRPr="00635885">
        <w:rPr>
          <w:rFonts w:asciiTheme="minorHAnsi" w:hAnsiTheme="minorHAnsi"/>
          <w:w w:val="115"/>
          <w:sz w:val="22"/>
          <w:szCs w:val="22"/>
          <w:rPrChange w:id="4418" w:author="Wall, Alison E." w:date="2017-11-27T19:39:00Z">
            <w:rPr>
              <w:w w:val="115"/>
            </w:rPr>
          </w:rPrChange>
        </w:rPr>
        <w:t>200</w:t>
      </w:r>
      <w:r w:rsidRPr="00635885">
        <w:rPr>
          <w:rFonts w:asciiTheme="minorHAnsi" w:hAnsiTheme="minorHAnsi"/>
          <w:spacing w:val="-3"/>
          <w:w w:val="115"/>
          <w:sz w:val="22"/>
          <w:szCs w:val="22"/>
          <w:rPrChange w:id="4419" w:author="Wall, Alison E." w:date="2017-11-27T19:39:00Z">
            <w:rPr>
              <w:spacing w:val="-3"/>
              <w:w w:val="115"/>
            </w:rPr>
          </w:rPrChange>
        </w:rPr>
        <w:t>8</w:t>
      </w:r>
      <w:r w:rsidRPr="00635885">
        <w:rPr>
          <w:rFonts w:asciiTheme="minorHAnsi" w:hAnsiTheme="minorHAnsi"/>
          <w:w w:val="115"/>
          <w:sz w:val="22"/>
          <w:szCs w:val="22"/>
          <w:rPrChange w:id="4420" w:author="Wall, Alison E." w:date="2017-11-27T19:39:00Z">
            <w:rPr>
              <w:w w:val="115"/>
            </w:rPr>
          </w:rPrChange>
        </w:rPr>
        <w:t>].</w:t>
      </w:r>
      <w:r w:rsidRPr="00635885">
        <w:rPr>
          <w:rFonts w:asciiTheme="minorHAnsi" w:hAnsiTheme="minorHAnsi"/>
          <w:spacing w:val="-23"/>
          <w:w w:val="115"/>
          <w:sz w:val="22"/>
          <w:szCs w:val="22"/>
          <w:rPrChange w:id="4421" w:author="Wall, Alison E." w:date="2017-11-27T19:39:00Z">
            <w:rPr>
              <w:spacing w:val="-23"/>
              <w:w w:val="115"/>
            </w:rPr>
          </w:rPrChange>
        </w:rPr>
        <w:t xml:space="preserve"> </w:t>
      </w:r>
      <w:r w:rsidRPr="00635885">
        <w:rPr>
          <w:rFonts w:asciiTheme="minorHAnsi" w:hAnsiTheme="minorHAnsi"/>
          <w:w w:val="115"/>
          <w:sz w:val="22"/>
          <w:szCs w:val="22"/>
          <w:rPrChange w:id="4422" w:author="Wall, Alison E." w:date="2017-11-27T19:39:00Z">
            <w:rPr>
              <w:w w:val="115"/>
            </w:rPr>
          </w:rPrChange>
        </w:rPr>
        <w:t>Solar</w:t>
      </w:r>
      <w:r w:rsidRPr="00635885">
        <w:rPr>
          <w:rFonts w:asciiTheme="minorHAnsi" w:hAnsiTheme="minorHAnsi"/>
          <w:spacing w:val="-27"/>
          <w:w w:val="115"/>
          <w:sz w:val="22"/>
          <w:szCs w:val="22"/>
          <w:rPrChange w:id="4423" w:author="Wall, Alison E." w:date="2017-11-27T19:39:00Z">
            <w:rPr>
              <w:spacing w:val="-27"/>
              <w:w w:val="115"/>
            </w:rPr>
          </w:rPrChange>
        </w:rPr>
        <w:t xml:space="preserve"> </w:t>
      </w:r>
      <w:r w:rsidRPr="00635885">
        <w:rPr>
          <w:rFonts w:asciiTheme="minorHAnsi" w:hAnsiTheme="minorHAnsi"/>
          <w:w w:val="115"/>
          <w:sz w:val="22"/>
          <w:szCs w:val="22"/>
          <w:rPrChange w:id="4424" w:author="Wall, Alison E." w:date="2017-11-27T19:39:00Z">
            <w:rPr>
              <w:w w:val="115"/>
            </w:rPr>
          </w:rPrChange>
        </w:rPr>
        <w:t>Spe</w:t>
      </w:r>
      <w:r w:rsidRPr="00635885">
        <w:rPr>
          <w:rFonts w:asciiTheme="minorHAnsi" w:hAnsiTheme="minorHAnsi"/>
          <w:spacing w:val="-2"/>
          <w:w w:val="115"/>
          <w:sz w:val="22"/>
          <w:szCs w:val="22"/>
          <w:rPrChange w:id="4425" w:author="Wall, Alison E." w:date="2017-11-27T19:39:00Z">
            <w:rPr>
              <w:spacing w:val="-2"/>
              <w:w w:val="115"/>
            </w:rPr>
          </w:rPrChange>
        </w:rPr>
        <w:t>c</w:t>
      </w:r>
      <w:r w:rsidRPr="00635885">
        <w:rPr>
          <w:rFonts w:asciiTheme="minorHAnsi" w:hAnsiTheme="minorHAnsi"/>
          <w:w w:val="115"/>
          <w:sz w:val="22"/>
          <w:szCs w:val="22"/>
          <w:rPrChange w:id="4426" w:author="Wall, Alison E." w:date="2017-11-27T19:39:00Z">
            <w:rPr>
              <w:w w:val="115"/>
            </w:rPr>
          </w:rPrChange>
        </w:rPr>
        <w:t>t</w:t>
      </w:r>
      <w:r w:rsidRPr="00635885">
        <w:rPr>
          <w:rFonts w:asciiTheme="minorHAnsi" w:hAnsiTheme="minorHAnsi"/>
          <w:spacing w:val="-2"/>
          <w:w w:val="115"/>
          <w:sz w:val="22"/>
          <w:szCs w:val="22"/>
          <w:rPrChange w:id="4427" w:author="Wall, Alison E." w:date="2017-11-27T19:39:00Z">
            <w:rPr>
              <w:spacing w:val="-2"/>
              <w:w w:val="115"/>
            </w:rPr>
          </w:rPrChange>
        </w:rPr>
        <w:t>r</w:t>
      </w:r>
      <w:r w:rsidRPr="00635885">
        <w:rPr>
          <w:rFonts w:asciiTheme="minorHAnsi" w:hAnsiTheme="minorHAnsi"/>
          <w:w w:val="115"/>
          <w:sz w:val="22"/>
          <w:szCs w:val="22"/>
          <w:rPrChange w:id="4428" w:author="Wall, Alison E." w:date="2017-11-27T19:39:00Z">
            <w:rPr>
              <w:w w:val="115"/>
            </w:rPr>
          </w:rPrChange>
        </w:rPr>
        <w:t>al</w:t>
      </w:r>
      <w:r w:rsidRPr="00635885">
        <w:rPr>
          <w:rFonts w:asciiTheme="minorHAnsi" w:hAnsiTheme="minorHAnsi"/>
          <w:spacing w:val="-24"/>
          <w:w w:val="115"/>
          <w:sz w:val="22"/>
          <w:szCs w:val="22"/>
          <w:rPrChange w:id="4429" w:author="Wall, Alison E." w:date="2017-11-27T19:39:00Z">
            <w:rPr>
              <w:spacing w:val="-24"/>
              <w:w w:val="115"/>
            </w:rPr>
          </w:rPrChange>
        </w:rPr>
        <w:t xml:space="preserve"> </w:t>
      </w:r>
      <w:r w:rsidRPr="00635885">
        <w:rPr>
          <w:rFonts w:asciiTheme="minorHAnsi" w:hAnsiTheme="minorHAnsi"/>
          <w:w w:val="115"/>
          <w:sz w:val="22"/>
          <w:szCs w:val="22"/>
          <w:rPrChange w:id="4430" w:author="Wall, Alison E." w:date="2017-11-27T19:39:00Z">
            <w:rPr>
              <w:w w:val="115"/>
            </w:rPr>
          </w:rPrChange>
        </w:rPr>
        <w:t>D</w:t>
      </w:r>
      <w:r w:rsidRPr="00635885">
        <w:rPr>
          <w:rFonts w:asciiTheme="minorHAnsi" w:hAnsiTheme="minorHAnsi"/>
          <w:spacing w:val="-2"/>
          <w:w w:val="115"/>
          <w:sz w:val="22"/>
          <w:szCs w:val="22"/>
          <w:rPrChange w:id="4431" w:author="Wall, Alison E." w:date="2017-11-27T19:39:00Z">
            <w:rPr>
              <w:spacing w:val="-2"/>
              <w:w w:val="115"/>
            </w:rPr>
          </w:rPrChange>
        </w:rPr>
        <w:t>a</w:t>
      </w:r>
      <w:r w:rsidRPr="00635885">
        <w:rPr>
          <w:rFonts w:asciiTheme="minorHAnsi" w:hAnsiTheme="minorHAnsi"/>
          <w:w w:val="115"/>
          <w:sz w:val="22"/>
          <w:szCs w:val="22"/>
          <w:rPrChange w:id="4432" w:author="Wall, Alison E." w:date="2017-11-27T19:39:00Z">
            <w:rPr>
              <w:w w:val="115"/>
            </w:rPr>
          </w:rPrChange>
        </w:rPr>
        <w:t>ta</w:t>
      </w:r>
      <w:r w:rsidRPr="00635885">
        <w:rPr>
          <w:rFonts w:asciiTheme="minorHAnsi" w:hAnsiTheme="minorHAnsi"/>
          <w:spacing w:val="-24"/>
          <w:w w:val="115"/>
          <w:sz w:val="22"/>
          <w:szCs w:val="22"/>
          <w:rPrChange w:id="4433" w:author="Wall, Alison E." w:date="2017-11-27T19:39:00Z">
            <w:rPr>
              <w:spacing w:val="-24"/>
              <w:w w:val="115"/>
            </w:rPr>
          </w:rPrChange>
        </w:rPr>
        <w:t xml:space="preserve"> </w:t>
      </w:r>
      <w:r w:rsidRPr="00635885">
        <w:rPr>
          <w:rFonts w:asciiTheme="minorHAnsi" w:hAnsiTheme="minorHAnsi"/>
          <w:spacing w:val="-3"/>
          <w:w w:val="115"/>
          <w:sz w:val="22"/>
          <w:szCs w:val="22"/>
          <w:rPrChange w:id="4434" w:author="Wall, Alison E." w:date="2017-11-27T19:39:00Z">
            <w:rPr>
              <w:spacing w:val="-3"/>
              <w:w w:val="115"/>
            </w:rPr>
          </w:rPrChange>
        </w:rPr>
        <w:t>A</w:t>
      </w:r>
      <w:r w:rsidRPr="00635885">
        <w:rPr>
          <w:rFonts w:asciiTheme="minorHAnsi" w:hAnsiTheme="minorHAnsi"/>
          <w:w w:val="115"/>
          <w:sz w:val="22"/>
          <w:szCs w:val="22"/>
          <w:rPrChange w:id="4435" w:author="Wall, Alison E." w:date="2017-11-27T19:39:00Z">
            <w:rPr>
              <w:w w:val="115"/>
            </w:rPr>
          </w:rPrChange>
        </w:rPr>
        <w:t>cce</w:t>
      </w:r>
      <w:r w:rsidRPr="00635885">
        <w:rPr>
          <w:rFonts w:asciiTheme="minorHAnsi" w:hAnsiTheme="minorHAnsi"/>
          <w:spacing w:val="-2"/>
          <w:w w:val="115"/>
          <w:sz w:val="22"/>
          <w:szCs w:val="22"/>
          <w:rPrChange w:id="4436" w:author="Wall, Alison E." w:date="2017-11-27T19:39:00Z">
            <w:rPr>
              <w:spacing w:val="-2"/>
              <w:w w:val="115"/>
            </w:rPr>
          </w:rPrChange>
        </w:rPr>
        <w:t>s</w:t>
      </w:r>
      <w:r w:rsidRPr="00635885">
        <w:rPr>
          <w:rFonts w:asciiTheme="minorHAnsi" w:hAnsiTheme="minorHAnsi"/>
          <w:w w:val="115"/>
          <w:sz w:val="22"/>
          <w:szCs w:val="22"/>
          <w:rPrChange w:id="4437" w:author="Wall, Alison E." w:date="2017-11-27T19:39:00Z">
            <w:rPr>
              <w:w w:val="115"/>
            </w:rPr>
          </w:rPrChange>
        </w:rPr>
        <w:t>s</w:t>
      </w:r>
      <w:r w:rsidRPr="00635885">
        <w:rPr>
          <w:rFonts w:asciiTheme="minorHAnsi" w:hAnsiTheme="minorHAnsi"/>
          <w:spacing w:val="-25"/>
          <w:w w:val="115"/>
          <w:sz w:val="22"/>
          <w:szCs w:val="22"/>
          <w:rPrChange w:id="4438" w:author="Wall, Alison E." w:date="2017-11-27T19:39:00Z">
            <w:rPr>
              <w:spacing w:val="-25"/>
              <w:w w:val="115"/>
            </w:rPr>
          </w:rPrChange>
        </w:rPr>
        <w:t xml:space="preserve"> </w:t>
      </w:r>
      <w:r w:rsidRPr="00635885">
        <w:rPr>
          <w:rFonts w:asciiTheme="minorHAnsi" w:hAnsiTheme="minorHAnsi"/>
          <w:w w:val="115"/>
          <w:sz w:val="22"/>
          <w:szCs w:val="22"/>
          <w:rPrChange w:id="4439" w:author="Wall, Alison E." w:date="2017-11-27T19:39:00Z">
            <w:rPr>
              <w:w w:val="115"/>
            </w:rPr>
          </w:rPrChange>
        </w:rPr>
        <w:t>f</w:t>
      </w:r>
      <w:r w:rsidRPr="00635885">
        <w:rPr>
          <w:rFonts w:asciiTheme="minorHAnsi" w:hAnsiTheme="minorHAnsi"/>
          <w:spacing w:val="-2"/>
          <w:w w:val="115"/>
          <w:sz w:val="22"/>
          <w:szCs w:val="22"/>
          <w:rPrChange w:id="4440" w:author="Wall, Alison E." w:date="2017-11-27T19:39:00Z">
            <w:rPr>
              <w:spacing w:val="-2"/>
              <w:w w:val="115"/>
            </w:rPr>
          </w:rPrChange>
        </w:rPr>
        <w:t>r</w:t>
      </w:r>
      <w:r w:rsidRPr="00635885">
        <w:rPr>
          <w:rFonts w:asciiTheme="minorHAnsi" w:hAnsiTheme="minorHAnsi"/>
          <w:w w:val="115"/>
          <w:sz w:val="22"/>
          <w:szCs w:val="22"/>
          <w:rPrChange w:id="4441" w:author="Wall, Alison E." w:date="2017-11-27T19:39:00Z">
            <w:rPr>
              <w:w w:val="115"/>
            </w:rPr>
          </w:rPrChange>
        </w:rPr>
        <w:t>om</w:t>
      </w:r>
      <w:r w:rsidRPr="00635885">
        <w:rPr>
          <w:rFonts w:asciiTheme="minorHAnsi" w:hAnsiTheme="minorHAnsi"/>
          <w:spacing w:val="-23"/>
          <w:w w:val="115"/>
          <w:sz w:val="22"/>
          <w:szCs w:val="22"/>
          <w:rPrChange w:id="4442" w:author="Wall, Alison E." w:date="2017-11-27T19:39:00Z">
            <w:rPr>
              <w:spacing w:val="-23"/>
              <w:w w:val="115"/>
            </w:rPr>
          </w:rPrChange>
        </w:rPr>
        <w:t xml:space="preserve"> </w:t>
      </w:r>
      <w:r w:rsidRPr="00635885">
        <w:rPr>
          <w:rFonts w:asciiTheme="minorHAnsi" w:hAnsiTheme="minorHAnsi"/>
          <w:w w:val="115"/>
          <w:sz w:val="22"/>
          <w:szCs w:val="22"/>
          <w:rPrChange w:id="4443" w:author="Wall, Alison E." w:date="2017-11-27T19:39:00Z">
            <w:rPr>
              <w:w w:val="115"/>
            </w:rPr>
          </w:rPrChange>
        </w:rPr>
        <w:t>the</w:t>
      </w:r>
      <w:r w:rsidRPr="00635885">
        <w:rPr>
          <w:rFonts w:asciiTheme="minorHAnsi" w:hAnsiTheme="minorHAnsi"/>
          <w:spacing w:val="-25"/>
          <w:w w:val="115"/>
          <w:sz w:val="22"/>
          <w:szCs w:val="22"/>
          <w:rPrChange w:id="4444" w:author="Wall, Alison E." w:date="2017-11-27T19:39:00Z">
            <w:rPr>
              <w:spacing w:val="-25"/>
              <w:w w:val="115"/>
            </w:rPr>
          </w:rPrChange>
        </w:rPr>
        <w:t xml:space="preserve"> </w:t>
      </w:r>
      <w:r w:rsidRPr="00635885">
        <w:rPr>
          <w:rFonts w:asciiTheme="minorHAnsi" w:hAnsiTheme="minorHAnsi"/>
          <w:spacing w:val="-3"/>
          <w:w w:val="115"/>
          <w:sz w:val="22"/>
          <w:szCs w:val="22"/>
          <w:rPrChange w:id="4445" w:author="Wall, Alison E." w:date="2017-11-27T19:39:00Z">
            <w:rPr>
              <w:spacing w:val="-3"/>
              <w:w w:val="115"/>
            </w:rPr>
          </w:rPrChange>
        </w:rPr>
        <w:t>S</w:t>
      </w:r>
      <w:r w:rsidRPr="00635885">
        <w:rPr>
          <w:rFonts w:asciiTheme="minorHAnsi" w:hAnsiTheme="minorHAnsi"/>
          <w:w w:val="115"/>
          <w:sz w:val="22"/>
          <w:szCs w:val="22"/>
          <w:rPrChange w:id="4446" w:author="Wall, Alison E." w:date="2017-11-27T19:39:00Z">
            <w:rPr>
              <w:w w:val="115"/>
            </w:rPr>
          </w:rPrChange>
        </w:rPr>
        <w:t>IM,</w:t>
      </w:r>
      <w:r w:rsidRPr="00635885">
        <w:rPr>
          <w:rFonts w:asciiTheme="minorHAnsi" w:hAnsiTheme="minorHAnsi"/>
          <w:spacing w:val="-24"/>
          <w:w w:val="115"/>
          <w:sz w:val="22"/>
          <w:szCs w:val="22"/>
          <w:rPrChange w:id="4447" w:author="Wall, Alison E." w:date="2017-11-27T19:39:00Z">
            <w:rPr>
              <w:spacing w:val="-24"/>
              <w:w w:val="115"/>
            </w:rPr>
          </w:rPrChange>
        </w:rPr>
        <w:t xml:space="preserve"> </w:t>
      </w:r>
      <w:r w:rsidRPr="00635885">
        <w:rPr>
          <w:rFonts w:asciiTheme="minorHAnsi" w:hAnsiTheme="minorHAnsi"/>
          <w:spacing w:val="-3"/>
          <w:w w:val="115"/>
          <w:sz w:val="22"/>
          <w:szCs w:val="22"/>
          <w:rPrChange w:id="4448" w:author="Wall, Alison E." w:date="2017-11-27T19:39:00Z">
            <w:rPr>
              <w:spacing w:val="-3"/>
              <w:w w:val="115"/>
            </w:rPr>
          </w:rPrChange>
        </w:rPr>
        <w:t>S</w:t>
      </w:r>
      <w:r w:rsidRPr="00635885">
        <w:rPr>
          <w:rFonts w:asciiTheme="minorHAnsi" w:hAnsiTheme="minorHAnsi"/>
          <w:w w:val="115"/>
          <w:sz w:val="22"/>
          <w:szCs w:val="22"/>
          <w:rPrChange w:id="4449" w:author="Wall, Alison E." w:date="2017-11-27T19:39:00Z">
            <w:rPr>
              <w:w w:val="115"/>
            </w:rPr>
          </w:rPrChange>
        </w:rPr>
        <w:t>O</w:t>
      </w:r>
      <w:r w:rsidRPr="00635885">
        <w:rPr>
          <w:rFonts w:asciiTheme="minorHAnsi" w:hAnsiTheme="minorHAnsi"/>
          <w:spacing w:val="-7"/>
          <w:w w:val="115"/>
          <w:sz w:val="22"/>
          <w:szCs w:val="22"/>
          <w:rPrChange w:id="4450" w:author="Wall, Alison E." w:date="2017-11-27T19:39:00Z">
            <w:rPr>
              <w:spacing w:val="-7"/>
              <w:w w:val="115"/>
            </w:rPr>
          </w:rPrChange>
        </w:rPr>
        <w:t>L</w:t>
      </w:r>
      <w:r w:rsidRPr="00635885">
        <w:rPr>
          <w:rFonts w:asciiTheme="minorHAnsi" w:hAnsiTheme="minorHAnsi"/>
          <w:spacing w:val="-10"/>
          <w:w w:val="115"/>
          <w:sz w:val="22"/>
          <w:szCs w:val="22"/>
          <w:rPrChange w:id="4451" w:author="Wall, Alison E." w:date="2017-11-27T19:39:00Z">
            <w:rPr>
              <w:spacing w:val="-10"/>
              <w:w w:val="115"/>
            </w:rPr>
          </w:rPrChange>
        </w:rPr>
        <w:t>S</w:t>
      </w:r>
      <w:r w:rsidRPr="00635885">
        <w:rPr>
          <w:rFonts w:asciiTheme="minorHAnsi" w:hAnsiTheme="minorHAnsi"/>
          <w:spacing w:val="-3"/>
          <w:w w:val="115"/>
          <w:sz w:val="22"/>
          <w:szCs w:val="22"/>
          <w:rPrChange w:id="4452" w:author="Wall, Alison E." w:date="2017-11-27T19:39:00Z">
            <w:rPr>
              <w:spacing w:val="-3"/>
              <w:w w:val="115"/>
            </w:rPr>
          </w:rPrChange>
        </w:rPr>
        <w:t>T</w:t>
      </w:r>
      <w:r w:rsidRPr="00635885">
        <w:rPr>
          <w:rFonts w:asciiTheme="minorHAnsi" w:hAnsiTheme="minorHAnsi"/>
          <w:spacing w:val="-2"/>
          <w:w w:val="115"/>
          <w:sz w:val="22"/>
          <w:szCs w:val="22"/>
          <w:rPrChange w:id="4453" w:author="Wall, Alison E." w:date="2017-11-27T19:39:00Z">
            <w:rPr>
              <w:spacing w:val="-2"/>
              <w:w w:val="115"/>
            </w:rPr>
          </w:rPrChange>
        </w:rPr>
        <w:t>I</w:t>
      </w:r>
      <w:r w:rsidRPr="00635885">
        <w:rPr>
          <w:rFonts w:asciiTheme="minorHAnsi" w:hAnsiTheme="minorHAnsi"/>
          <w:w w:val="115"/>
          <w:sz w:val="22"/>
          <w:szCs w:val="22"/>
          <w:rPrChange w:id="4454" w:author="Wall, Alison E." w:date="2017-11-27T19:39:00Z">
            <w:rPr>
              <w:w w:val="115"/>
            </w:rPr>
          </w:rPrChange>
        </w:rPr>
        <w:t>C</w:t>
      </w:r>
      <w:r w:rsidRPr="00635885">
        <w:rPr>
          <w:rFonts w:asciiTheme="minorHAnsi" w:hAnsiTheme="minorHAnsi"/>
          <w:spacing w:val="-3"/>
          <w:w w:val="115"/>
          <w:sz w:val="22"/>
          <w:szCs w:val="22"/>
          <w:rPrChange w:id="4455" w:author="Wall, Alison E." w:date="2017-11-27T19:39:00Z">
            <w:rPr>
              <w:spacing w:val="-3"/>
              <w:w w:val="115"/>
            </w:rPr>
          </w:rPrChange>
        </w:rPr>
        <w:t>E</w:t>
      </w:r>
      <w:r w:rsidRPr="00635885">
        <w:rPr>
          <w:rFonts w:asciiTheme="minorHAnsi" w:hAnsiTheme="minorHAnsi"/>
          <w:w w:val="115"/>
          <w:sz w:val="22"/>
          <w:szCs w:val="22"/>
          <w:rPrChange w:id="4456" w:author="Wall, Alison E." w:date="2017-11-27T19:39:00Z">
            <w:rPr>
              <w:w w:val="115"/>
            </w:rPr>
          </w:rPrChange>
        </w:rPr>
        <w:t>,</w:t>
      </w:r>
      <w:r w:rsidRPr="00635885">
        <w:rPr>
          <w:rFonts w:asciiTheme="minorHAnsi" w:hAnsiTheme="minorHAnsi"/>
          <w:w w:val="124"/>
          <w:sz w:val="22"/>
          <w:szCs w:val="22"/>
          <w:rPrChange w:id="4457" w:author="Wall, Alison E." w:date="2017-11-27T19:39:00Z">
            <w:rPr>
              <w:w w:val="124"/>
            </w:rPr>
          </w:rPrChange>
        </w:rPr>
        <w:t xml:space="preserve"> </w:t>
      </w:r>
      <w:r w:rsidRPr="00635885">
        <w:rPr>
          <w:rFonts w:asciiTheme="minorHAnsi" w:hAnsiTheme="minorHAnsi"/>
          <w:w w:val="115"/>
          <w:sz w:val="22"/>
          <w:szCs w:val="22"/>
          <w:rPrChange w:id="4458" w:author="Wall, Alison E." w:date="2017-11-27T19:39:00Z">
            <w:rPr>
              <w:w w:val="115"/>
            </w:rPr>
          </w:rPrChange>
        </w:rPr>
        <w:t>and</w:t>
      </w:r>
      <w:r w:rsidRPr="00635885">
        <w:rPr>
          <w:rFonts w:asciiTheme="minorHAnsi" w:hAnsiTheme="minorHAnsi"/>
          <w:spacing w:val="7"/>
          <w:w w:val="115"/>
          <w:sz w:val="22"/>
          <w:szCs w:val="22"/>
          <w:rPrChange w:id="4459" w:author="Wall, Alison E." w:date="2017-11-27T19:39:00Z">
            <w:rPr>
              <w:spacing w:val="7"/>
              <w:w w:val="115"/>
            </w:rPr>
          </w:rPrChange>
        </w:rPr>
        <w:t xml:space="preserve"> </w:t>
      </w:r>
      <w:r w:rsidRPr="00635885">
        <w:rPr>
          <w:rFonts w:asciiTheme="minorHAnsi" w:hAnsiTheme="minorHAnsi"/>
          <w:w w:val="115"/>
          <w:sz w:val="22"/>
          <w:szCs w:val="22"/>
          <w:rPrChange w:id="4460" w:author="Wall, Alison E." w:date="2017-11-27T19:39:00Z">
            <w:rPr>
              <w:w w:val="115"/>
            </w:rPr>
          </w:rPrChange>
        </w:rPr>
        <w:t>X</w:t>
      </w:r>
      <w:r w:rsidRPr="00635885">
        <w:rPr>
          <w:rFonts w:asciiTheme="minorHAnsi" w:hAnsiTheme="minorHAnsi"/>
          <w:spacing w:val="-4"/>
          <w:w w:val="115"/>
          <w:sz w:val="22"/>
          <w:szCs w:val="22"/>
          <w:rPrChange w:id="4461" w:author="Wall, Alison E." w:date="2017-11-27T19:39:00Z">
            <w:rPr>
              <w:spacing w:val="-4"/>
              <w:w w:val="115"/>
            </w:rPr>
          </w:rPrChange>
        </w:rPr>
        <w:t>P</w:t>
      </w:r>
      <w:r w:rsidRPr="00635885">
        <w:rPr>
          <w:rFonts w:asciiTheme="minorHAnsi" w:hAnsiTheme="minorHAnsi"/>
          <w:w w:val="115"/>
          <w:sz w:val="22"/>
          <w:szCs w:val="22"/>
          <w:rPrChange w:id="4462" w:author="Wall, Alison E." w:date="2017-11-27T19:39:00Z">
            <w:rPr>
              <w:w w:val="115"/>
            </w:rPr>
          </w:rPrChange>
        </w:rPr>
        <w:t>S</w:t>
      </w:r>
      <w:r w:rsidRPr="00635885">
        <w:rPr>
          <w:rFonts w:asciiTheme="minorHAnsi" w:hAnsiTheme="minorHAnsi"/>
          <w:spacing w:val="4"/>
          <w:w w:val="115"/>
          <w:sz w:val="22"/>
          <w:szCs w:val="22"/>
          <w:rPrChange w:id="4463" w:author="Wall, Alison E." w:date="2017-11-27T19:39:00Z">
            <w:rPr>
              <w:spacing w:val="4"/>
              <w:w w:val="115"/>
            </w:rPr>
          </w:rPrChange>
        </w:rPr>
        <w:t xml:space="preserve"> </w:t>
      </w:r>
      <w:r w:rsidRPr="00635885">
        <w:rPr>
          <w:rFonts w:asciiTheme="minorHAnsi" w:hAnsiTheme="minorHAnsi"/>
          <w:w w:val="115"/>
          <w:sz w:val="22"/>
          <w:szCs w:val="22"/>
          <w:rPrChange w:id="4464" w:author="Wall, Alison E." w:date="2017-11-27T19:39:00Z">
            <w:rPr>
              <w:w w:val="115"/>
            </w:rPr>
          </w:rPrChange>
        </w:rPr>
        <w:t>In</w:t>
      </w:r>
      <w:r w:rsidRPr="00635885">
        <w:rPr>
          <w:rFonts w:asciiTheme="minorHAnsi" w:hAnsiTheme="minorHAnsi"/>
          <w:spacing w:val="-1"/>
          <w:w w:val="115"/>
          <w:sz w:val="22"/>
          <w:szCs w:val="22"/>
          <w:rPrChange w:id="4465" w:author="Wall, Alison E." w:date="2017-11-27T19:39:00Z">
            <w:rPr>
              <w:spacing w:val="-1"/>
              <w:w w:val="115"/>
            </w:rPr>
          </w:rPrChange>
        </w:rPr>
        <w:t>s</w:t>
      </w:r>
      <w:r w:rsidRPr="00635885">
        <w:rPr>
          <w:rFonts w:asciiTheme="minorHAnsi" w:hAnsiTheme="minorHAnsi"/>
          <w:w w:val="115"/>
          <w:sz w:val="22"/>
          <w:szCs w:val="22"/>
          <w:rPrChange w:id="4466" w:author="Wall, Alison E." w:date="2017-11-27T19:39:00Z">
            <w:rPr>
              <w:w w:val="115"/>
            </w:rPr>
          </w:rPrChange>
        </w:rPr>
        <w:t>trumen</w:t>
      </w:r>
      <w:r w:rsidRPr="00635885">
        <w:rPr>
          <w:rFonts w:asciiTheme="minorHAnsi" w:hAnsiTheme="minorHAnsi"/>
          <w:spacing w:val="-2"/>
          <w:w w:val="115"/>
          <w:sz w:val="22"/>
          <w:szCs w:val="22"/>
          <w:rPrChange w:id="4467" w:author="Wall, Alison E." w:date="2017-11-27T19:39:00Z">
            <w:rPr>
              <w:spacing w:val="-2"/>
              <w:w w:val="115"/>
            </w:rPr>
          </w:rPrChange>
        </w:rPr>
        <w:t>t</w:t>
      </w:r>
      <w:r w:rsidRPr="00635885">
        <w:rPr>
          <w:rFonts w:asciiTheme="minorHAnsi" w:hAnsiTheme="minorHAnsi"/>
          <w:spacing w:val="-4"/>
          <w:w w:val="115"/>
          <w:sz w:val="22"/>
          <w:szCs w:val="22"/>
          <w:rPrChange w:id="4468" w:author="Wall, Alison E." w:date="2017-11-27T19:39:00Z">
            <w:rPr>
              <w:spacing w:val="-4"/>
              <w:w w:val="115"/>
            </w:rPr>
          </w:rPrChange>
        </w:rPr>
        <w:t>s</w:t>
      </w:r>
      <w:r w:rsidRPr="00635885">
        <w:rPr>
          <w:rFonts w:asciiTheme="minorHAnsi" w:hAnsiTheme="minorHAnsi"/>
          <w:w w:val="115"/>
          <w:sz w:val="22"/>
          <w:szCs w:val="22"/>
          <w:rPrChange w:id="4469" w:author="Wall, Alison E." w:date="2017-11-27T19:39:00Z">
            <w:rPr>
              <w:w w:val="115"/>
            </w:rPr>
          </w:rPrChange>
        </w:rPr>
        <w:t>.</w:t>
      </w:r>
      <w:r w:rsidRPr="00635885">
        <w:rPr>
          <w:rFonts w:asciiTheme="minorHAnsi" w:hAnsiTheme="minorHAnsi"/>
          <w:spacing w:val="8"/>
          <w:w w:val="115"/>
          <w:sz w:val="22"/>
          <w:szCs w:val="22"/>
          <w:rPrChange w:id="4470" w:author="Wall, Alison E." w:date="2017-11-27T19:39:00Z">
            <w:rPr>
              <w:spacing w:val="8"/>
              <w:w w:val="115"/>
            </w:rPr>
          </w:rPrChange>
        </w:rPr>
        <w:t xml:space="preserve"> </w:t>
      </w:r>
      <w:r w:rsidRPr="00635885">
        <w:rPr>
          <w:rFonts w:asciiTheme="minorHAnsi" w:hAnsiTheme="minorHAnsi"/>
          <w:spacing w:val="-3"/>
          <w:w w:val="115"/>
          <w:sz w:val="22"/>
          <w:szCs w:val="22"/>
          <w:rPrChange w:id="4471" w:author="Wall, Alison E." w:date="2017-11-27T19:39:00Z">
            <w:rPr>
              <w:spacing w:val="-3"/>
              <w:w w:val="115"/>
            </w:rPr>
          </w:rPrChange>
        </w:rPr>
        <w:t>R</w:t>
      </w:r>
      <w:r w:rsidRPr="00635885">
        <w:rPr>
          <w:rFonts w:asciiTheme="minorHAnsi" w:hAnsiTheme="minorHAnsi"/>
          <w:spacing w:val="-2"/>
          <w:w w:val="115"/>
          <w:sz w:val="22"/>
          <w:szCs w:val="22"/>
          <w:rPrChange w:id="4472" w:author="Wall, Alison E." w:date="2017-11-27T19:39:00Z">
            <w:rPr>
              <w:spacing w:val="-2"/>
              <w:w w:val="115"/>
            </w:rPr>
          </w:rPrChange>
        </w:rPr>
        <w:t>e</w:t>
      </w:r>
      <w:r w:rsidRPr="00635885">
        <w:rPr>
          <w:rFonts w:asciiTheme="minorHAnsi" w:hAnsiTheme="minorHAnsi"/>
          <w:w w:val="115"/>
          <w:sz w:val="22"/>
          <w:szCs w:val="22"/>
          <w:rPrChange w:id="4473" w:author="Wall, Alison E." w:date="2017-11-27T19:39:00Z">
            <w:rPr>
              <w:w w:val="115"/>
            </w:rPr>
          </w:rPrChange>
        </w:rPr>
        <w:t>tri</w:t>
      </w:r>
      <w:r w:rsidRPr="00635885">
        <w:rPr>
          <w:rFonts w:asciiTheme="minorHAnsi" w:hAnsiTheme="minorHAnsi"/>
          <w:spacing w:val="-2"/>
          <w:w w:val="115"/>
          <w:sz w:val="22"/>
          <w:szCs w:val="22"/>
          <w:rPrChange w:id="4474" w:author="Wall, Alison E." w:date="2017-11-27T19:39:00Z">
            <w:rPr>
              <w:spacing w:val="-2"/>
              <w:w w:val="115"/>
            </w:rPr>
          </w:rPrChange>
        </w:rPr>
        <w:t>e</w:t>
      </w:r>
      <w:r w:rsidRPr="00635885">
        <w:rPr>
          <w:rFonts w:asciiTheme="minorHAnsi" w:hAnsiTheme="minorHAnsi"/>
          <w:spacing w:val="-3"/>
          <w:w w:val="115"/>
          <w:sz w:val="22"/>
          <w:szCs w:val="22"/>
          <w:rPrChange w:id="4475" w:author="Wall, Alison E." w:date="2017-11-27T19:39:00Z">
            <w:rPr>
              <w:spacing w:val="-3"/>
              <w:w w:val="115"/>
            </w:rPr>
          </w:rPrChange>
        </w:rPr>
        <w:t>v</w:t>
      </w:r>
      <w:r w:rsidRPr="00635885">
        <w:rPr>
          <w:rFonts w:asciiTheme="minorHAnsi" w:hAnsiTheme="minorHAnsi"/>
          <w:w w:val="115"/>
          <w:sz w:val="22"/>
          <w:szCs w:val="22"/>
          <w:rPrChange w:id="4476" w:author="Wall, Alison E." w:date="2017-11-27T19:39:00Z">
            <w:rPr>
              <w:w w:val="115"/>
            </w:rPr>
          </w:rPrChange>
        </w:rPr>
        <w:t>ed</w:t>
      </w:r>
      <w:r w:rsidRPr="00635885">
        <w:rPr>
          <w:rFonts w:asciiTheme="minorHAnsi" w:hAnsiTheme="minorHAnsi"/>
          <w:spacing w:val="8"/>
          <w:w w:val="115"/>
          <w:sz w:val="22"/>
          <w:szCs w:val="22"/>
          <w:rPrChange w:id="4477" w:author="Wall, Alison E." w:date="2017-11-27T19:39:00Z">
            <w:rPr>
              <w:spacing w:val="8"/>
              <w:w w:val="115"/>
            </w:rPr>
          </w:rPrChange>
        </w:rPr>
        <w:t xml:space="preserve"> </w:t>
      </w:r>
      <w:r w:rsidRPr="00635885">
        <w:rPr>
          <w:rFonts w:asciiTheme="minorHAnsi" w:hAnsiTheme="minorHAnsi"/>
          <w:w w:val="115"/>
          <w:sz w:val="22"/>
          <w:szCs w:val="22"/>
          <w:rPrChange w:id="4478" w:author="Wall, Alison E." w:date="2017-11-27T19:39:00Z">
            <w:rPr>
              <w:w w:val="115"/>
            </w:rPr>
          </w:rPrChange>
        </w:rPr>
        <w:t>f</w:t>
      </w:r>
      <w:r w:rsidRPr="00635885">
        <w:rPr>
          <w:rFonts w:asciiTheme="minorHAnsi" w:hAnsiTheme="minorHAnsi"/>
          <w:spacing w:val="-2"/>
          <w:w w:val="115"/>
          <w:sz w:val="22"/>
          <w:szCs w:val="22"/>
          <w:rPrChange w:id="4479" w:author="Wall, Alison E." w:date="2017-11-27T19:39:00Z">
            <w:rPr>
              <w:spacing w:val="-2"/>
              <w:w w:val="115"/>
            </w:rPr>
          </w:rPrChange>
        </w:rPr>
        <w:t>r</w:t>
      </w:r>
      <w:r w:rsidRPr="00635885">
        <w:rPr>
          <w:rFonts w:asciiTheme="minorHAnsi" w:hAnsiTheme="minorHAnsi"/>
          <w:w w:val="115"/>
          <w:sz w:val="22"/>
          <w:szCs w:val="22"/>
          <w:rPrChange w:id="4480" w:author="Wall, Alison E." w:date="2017-11-27T19:39:00Z">
            <w:rPr>
              <w:w w:val="115"/>
            </w:rPr>
          </w:rPrChange>
        </w:rPr>
        <w:t>om</w:t>
      </w:r>
      <w:r w:rsidRPr="00635885">
        <w:rPr>
          <w:rFonts w:asciiTheme="minorHAnsi" w:hAnsiTheme="minorHAnsi"/>
          <w:spacing w:val="7"/>
          <w:w w:val="115"/>
          <w:sz w:val="22"/>
          <w:szCs w:val="22"/>
          <w:rPrChange w:id="4481" w:author="Wall, Alison E." w:date="2017-11-27T19:39:00Z">
            <w:rPr>
              <w:spacing w:val="7"/>
              <w:w w:val="115"/>
            </w:rPr>
          </w:rPrChange>
        </w:rPr>
        <w:t xml:space="preserve"> </w:t>
      </w:r>
      <w:r w:rsidRPr="00635885">
        <w:rPr>
          <w:rFonts w:asciiTheme="minorHAnsi" w:hAnsiTheme="minorHAnsi"/>
          <w:sz w:val="22"/>
          <w:szCs w:val="22"/>
          <w:rPrChange w:id="4482" w:author="Wall, Alison E." w:date="2017-11-27T19:39:00Z">
            <w:rPr/>
          </w:rPrChange>
        </w:rPr>
        <w:fldChar w:fldCharType="begin"/>
      </w:r>
      <w:r w:rsidRPr="00635885">
        <w:rPr>
          <w:rFonts w:asciiTheme="minorHAnsi" w:hAnsiTheme="minorHAnsi"/>
          <w:sz w:val="22"/>
          <w:szCs w:val="22"/>
          <w:rPrChange w:id="4483" w:author="Wall, Alison E." w:date="2017-11-27T19:39:00Z">
            <w:rPr/>
          </w:rPrChange>
        </w:rPr>
        <w:instrText xml:space="preserve"> HYPERLINK "http://lasp.colorado.edu/cgi-bin/ion-p" \h </w:instrText>
      </w:r>
      <w:r w:rsidRPr="00635885">
        <w:rPr>
          <w:rFonts w:asciiTheme="minorHAnsi" w:hAnsiTheme="minorHAnsi"/>
          <w:sz w:val="22"/>
          <w:szCs w:val="22"/>
          <w:rPrChange w:id="4484" w:author="Wall, Alison E." w:date="2017-11-27T19:39:00Z">
            <w:rPr/>
          </w:rPrChange>
        </w:rPr>
        <w:fldChar w:fldCharType="separate"/>
      </w:r>
      <w:r w:rsidRPr="00635885">
        <w:rPr>
          <w:rFonts w:asciiTheme="minorHAnsi" w:hAnsiTheme="minorHAnsi"/>
          <w:w w:val="115"/>
          <w:sz w:val="22"/>
          <w:szCs w:val="22"/>
          <w:rPrChange w:id="4485" w:author="Wall, Alison E." w:date="2017-11-27T19:39:00Z">
            <w:rPr>
              <w:w w:val="115"/>
            </w:rPr>
          </w:rPrChange>
        </w:rPr>
        <w:t>h</w:t>
      </w:r>
      <w:r w:rsidRPr="00635885">
        <w:rPr>
          <w:rFonts w:asciiTheme="minorHAnsi" w:hAnsiTheme="minorHAnsi"/>
          <w:spacing w:val="-5"/>
          <w:w w:val="115"/>
          <w:sz w:val="22"/>
          <w:szCs w:val="22"/>
          <w:rPrChange w:id="4486" w:author="Wall, Alison E." w:date="2017-11-27T19:39:00Z">
            <w:rPr>
              <w:spacing w:val="-5"/>
              <w:w w:val="115"/>
            </w:rPr>
          </w:rPrChange>
        </w:rPr>
        <w:t>t</w:t>
      </w:r>
      <w:r w:rsidRPr="00635885">
        <w:rPr>
          <w:rFonts w:asciiTheme="minorHAnsi" w:hAnsiTheme="minorHAnsi"/>
          <w:w w:val="115"/>
          <w:sz w:val="22"/>
          <w:szCs w:val="22"/>
          <w:rPrChange w:id="4487" w:author="Wall, Alison E." w:date="2017-11-27T19:39:00Z">
            <w:rPr>
              <w:w w:val="115"/>
            </w:rPr>
          </w:rPrChange>
        </w:rPr>
        <w:t>t</w:t>
      </w:r>
      <w:r w:rsidRPr="00635885">
        <w:rPr>
          <w:rFonts w:asciiTheme="minorHAnsi" w:hAnsiTheme="minorHAnsi"/>
          <w:spacing w:val="-3"/>
          <w:w w:val="115"/>
          <w:sz w:val="22"/>
          <w:szCs w:val="22"/>
          <w:rPrChange w:id="4488" w:author="Wall, Alison E." w:date="2017-11-27T19:39:00Z">
            <w:rPr>
              <w:spacing w:val="-3"/>
              <w:w w:val="115"/>
            </w:rPr>
          </w:rPrChange>
        </w:rPr>
        <w:t>p</w:t>
      </w:r>
      <w:r w:rsidRPr="00635885">
        <w:rPr>
          <w:rFonts w:asciiTheme="minorHAnsi" w:hAnsiTheme="minorHAnsi"/>
          <w:w w:val="115"/>
          <w:sz w:val="22"/>
          <w:szCs w:val="22"/>
          <w:rPrChange w:id="4489" w:author="Wall, Alison E." w:date="2017-11-27T19:39:00Z">
            <w:rPr>
              <w:w w:val="115"/>
            </w:rPr>
          </w:rPrChange>
        </w:rPr>
        <w:t>:</w:t>
      </w:r>
      <w:r w:rsidRPr="00635885">
        <w:rPr>
          <w:rFonts w:asciiTheme="minorHAnsi" w:hAnsiTheme="minorHAnsi"/>
          <w:spacing w:val="-10"/>
          <w:w w:val="115"/>
          <w:sz w:val="22"/>
          <w:szCs w:val="22"/>
          <w:rPrChange w:id="4490" w:author="Wall, Alison E." w:date="2017-11-27T19:39:00Z">
            <w:rPr>
              <w:spacing w:val="-10"/>
              <w:w w:val="115"/>
            </w:rPr>
          </w:rPrChange>
        </w:rPr>
        <w:t>/</w:t>
      </w:r>
      <w:r w:rsidRPr="00635885">
        <w:rPr>
          <w:rFonts w:asciiTheme="minorHAnsi" w:hAnsiTheme="minorHAnsi"/>
          <w:w w:val="115"/>
          <w:sz w:val="22"/>
          <w:szCs w:val="22"/>
          <w:rPrChange w:id="4491" w:author="Wall, Alison E." w:date="2017-11-27T19:39:00Z">
            <w:rPr>
              <w:w w:val="115"/>
            </w:rPr>
          </w:rPrChange>
        </w:rPr>
        <w:t>/las</w:t>
      </w:r>
      <w:r w:rsidRPr="00635885">
        <w:rPr>
          <w:rFonts w:asciiTheme="minorHAnsi" w:hAnsiTheme="minorHAnsi"/>
          <w:spacing w:val="-5"/>
          <w:w w:val="115"/>
          <w:sz w:val="22"/>
          <w:szCs w:val="22"/>
          <w:rPrChange w:id="4492" w:author="Wall, Alison E." w:date="2017-11-27T19:39:00Z">
            <w:rPr>
              <w:spacing w:val="-5"/>
              <w:w w:val="115"/>
            </w:rPr>
          </w:rPrChange>
        </w:rPr>
        <w:t>p.</w:t>
      </w:r>
      <w:r w:rsidRPr="00635885">
        <w:rPr>
          <w:rFonts w:asciiTheme="minorHAnsi" w:hAnsiTheme="minorHAnsi"/>
          <w:w w:val="115"/>
          <w:sz w:val="22"/>
          <w:szCs w:val="22"/>
          <w:rPrChange w:id="4493" w:author="Wall, Alison E." w:date="2017-11-27T19:39:00Z">
            <w:rPr>
              <w:w w:val="115"/>
            </w:rPr>
          </w:rPrChange>
        </w:rPr>
        <w:t>colo</w:t>
      </w:r>
      <w:r w:rsidRPr="00635885">
        <w:rPr>
          <w:rFonts w:asciiTheme="minorHAnsi" w:hAnsiTheme="minorHAnsi"/>
          <w:spacing w:val="-3"/>
          <w:w w:val="115"/>
          <w:sz w:val="22"/>
          <w:szCs w:val="22"/>
          <w:rPrChange w:id="4494" w:author="Wall, Alison E." w:date="2017-11-27T19:39:00Z">
            <w:rPr>
              <w:spacing w:val="-3"/>
              <w:w w:val="115"/>
            </w:rPr>
          </w:rPrChange>
        </w:rPr>
        <w:t>r</w:t>
      </w:r>
      <w:r w:rsidRPr="00635885">
        <w:rPr>
          <w:rFonts w:asciiTheme="minorHAnsi" w:hAnsiTheme="minorHAnsi"/>
          <w:w w:val="115"/>
          <w:sz w:val="22"/>
          <w:szCs w:val="22"/>
          <w:rPrChange w:id="4495" w:author="Wall, Alison E." w:date="2017-11-27T19:39:00Z">
            <w:rPr>
              <w:w w:val="115"/>
            </w:rPr>
          </w:rPrChange>
        </w:rPr>
        <w:t>ad</w:t>
      </w:r>
      <w:r w:rsidRPr="00635885">
        <w:rPr>
          <w:rFonts w:asciiTheme="minorHAnsi" w:hAnsiTheme="minorHAnsi"/>
          <w:spacing w:val="-6"/>
          <w:w w:val="115"/>
          <w:sz w:val="22"/>
          <w:szCs w:val="22"/>
          <w:rPrChange w:id="4496" w:author="Wall, Alison E." w:date="2017-11-27T19:39:00Z">
            <w:rPr>
              <w:spacing w:val="-6"/>
              <w:w w:val="115"/>
            </w:rPr>
          </w:rPrChange>
        </w:rPr>
        <w:t>o</w:t>
      </w:r>
      <w:r w:rsidRPr="00635885">
        <w:rPr>
          <w:rFonts w:asciiTheme="minorHAnsi" w:hAnsiTheme="minorHAnsi"/>
          <w:spacing w:val="-5"/>
          <w:w w:val="115"/>
          <w:sz w:val="22"/>
          <w:szCs w:val="22"/>
          <w:rPrChange w:id="4497" w:author="Wall, Alison E." w:date="2017-11-27T19:39:00Z">
            <w:rPr>
              <w:spacing w:val="-5"/>
              <w:w w:val="115"/>
            </w:rPr>
          </w:rPrChange>
        </w:rPr>
        <w:t>.</w:t>
      </w:r>
      <w:r w:rsidRPr="00635885">
        <w:rPr>
          <w:rFonts w:asciiTheme="minorHAnsi" w:hAnsiTheme="minorHAnsi"/>
          <w:w w:val="115"/>
          <w:sz w:val="22"/>
          <w:szCs w:val="22"/>
          <w:rPrChange w:id="4498" w:author="Wall, Alison E." w:date="2017-11-27T19:39:00Z">
            <w:rPr>
              <w:w w:val="115"/>
            </w:rPr>
          </w:rPrChange>
        </w:rPr>
        <w:t>edu</w:t>
      </w:r>
      <w:r w:rsidRPr="00635885">
        <w:rPr>
          <w:rFonts w:asciiTheme="minorHAnsi" w:hAnsiTheme="minorHAnsi"/>
          <w:spacing w:val="-8"/>
          <w:w w:val="115"/>
          <w:sz w:val="22"/>
          <w:szCs w:val="22"/>
          <w:rPrChange w:id="4499" w:author="Wall, Alison E." w:date="2017-11-27T19:39:00Z">
            <w:rPr>
              <w:spacing w:val="-8"/>
              <w:w w:val="115"/>
            </w:rPr>
          </w:rPrChange>
        </w:rPr>
        <w:t>/</w:t>
      </w:r>
      <w:r w:rsidRPr="00635885">
        <w:rPr>
          <w:rFonts w:asciiTheme="minorHAnsi" w:hAnsiTheme="minorHAnsi"/>
          <w:w w:val="115"/>
          <w:sz w:val="22"/>
          <w:szCs w:val="22"/>
          <w:rPrChange w:id="4500" w:author="Wall, Alison E." w:date="2017-11-27T19:39:00Z">
            <w:rPr>
              <w:w w:val="115"/>
            </w:rPr>
          </w:rPrChange>
        </w:rPr>
        <w:t>c</w:t>
      </w:r>
      <w:r w:rsidRPr="00635885">
        <w:rPr>
          <w:rFonts w:asciiTheme="minorHAnsi" w:hAnsiTheme="minorHAnsi"/>
          <w:spacing w:val="-1"/>
          <w:w w:val="115"/>
          <w:sz w:val="22"/>
          <w:szCs w:val="22"/>
          <w:rPrChange w:id="4501" w:author="Wall, Alison E." w:date="2017-11-27T19:39:00Z">
            <w:rPr>
              <w:spacing w:val="-1"/>
              <w:w w:val="115"/>
            </w:rPr>
          </w:rPrChange>
        </w:rPr>
        <w:t>g</w:t>
      </w:r>
      <w:r w:rsidRPr="00635885">
        <w:rPr>
          <w:rFonts w:asciiTheme="minorHAnsi" w:hAnsiTheme="minorHAnsi"/>
          <w:w w:val="115"/>
          <w:sz w:val="22"/>
          <w:szCs w:val="22"/>
          <w:rPrChange w:id="4502" w:author="Wall, Alison E." w:date="2017-11-27T19:39:00Z">
            <w:rPr>
              <w:w w:val="115"/>
            </w:rPr>
          </w:rPrChange>
        </w:rPr>
        <w:t>i</w:t>
      </w:r>
      <w:r w:rsidRPr="00635885">
        <w:rPr>
          <w:rFonts w:asciiTheme="minorHAnsi" w:hAnsiTheme="minorHAnsi"/>
          <w:spacing w:val="-1"/>
          <w:w w:val="115"/>
          <w:sz w:val="22"/>
          <w:szCs w:val="22"/>
          <w:rPrChange w:id="4503" w:author="Wall, Alison E." w:date="2017-11-27T19:39:00Z">
            <w:rPr>
              <w:spacing w:val="-1"/>
              <w:w w:val="115"/>
            </w:rPr>
          </w:rPrChange>
        </w:rPr>
        <w:t>-</w:t>
      </w:r>
      <w:r w:rsidRPr="00635885">
        <w:rPr>
          <w:rFonts w:asciiTheme="minorHAnsi" w:hAnsiTheme="minorHAnsi"/>
          <w:w w:val="115"/>
          <w:sz w:val="22"/>
          <w:szCs w:val="22"/>
          <w:rPrChange w:id="4504" w:author="Wall, Alison E." w:date="2017-11-27T19:39:00Z">
            <w:rPr>
              <w:w w:val="115"/>
            </w:rPr>
          </w:rPrChange>
        </w:rPr>
        <w:t>bin</w:t>
      </w:r>
      <w:r w:rsidRPr="00635885">
        <w:rPr>
          <w:rFonts w:asciiTheme="minorHAnsi" w:hAnsiTheme="minorHAnsi"/>
          <w:spacing w:val="-3"/>
          <w:w w:val="115"/>
          <w:sz w:val="22"/>
          <w:szCs w:val="22"/>
          <w:rPrChange w:id="4505" w:author="Wall, Alison E." w:date="2017-11-27T19:39:00Z">
            <w:rPr>
              <w:spacing w:val="-3"/>
              <w:w w:val="115"/>
            </w:rPr>
          </w:rPrChange>
        </w:rPr>
        <w:t>/</w:t>
      </w:r>
      <w:r w:rsidRPr="00635885">
        <w:rPr>
          <w:rFonts w:asciiTheme="minorHAnsi" w:hAnsiTheme="minorHAnsi"/>
          <w:w w:val="115"/>
          <w:sz w:val="22"/>
          <w:szCs w:val="22"/>
          <w:rPrChange w:id="4506" w:author="Wall, Alison E." w:date="2017-11-27T19:39:00Z">
            <w:rPr>
              <w:w w:val="115"/>
            </w:rPr>
          </w:rPrChange>
        </w:rPr>
        <w:t>ion</w:t>
      </w:r>
      <w:r w:rsidRPr="00635885">
        <w:rPr>
          <w:rFonts w:asciiTheme="minorHAnsi" w:hAnsiTheme="minorHAnsi"/>
          <w:spacing w:val="-1"/>
          <w:w w:val="115"/>
          <w:sz w:val="22"/>
          <w:szCs w:val="22"/>
          <w:rPrChange w:id="4507" w:author="Wall, Alison E." w:date="2017-11-27T19:39:00Z">
            <w:rPr>
              <w:spacing w:val="-1"/>
              <w:w w:val="115"/>
            </w:rPr>
          </w:rPrChange>
        </w:rPr>
        <w:t>-</w:t>
      </w:r>
      <w:r w:rsidRPr="00635885">
        <w:rPr>
          <w:rFonts w:asciiTheme="minorHAnsi" w:hAnsiTheme="minorHAnsi"/>
          <w:w w:val="115"/>
          <w:sz w:val="22"/>
          <w:szCs w:val="22"/>
          <w:rPrChange w:id="4508" w:author="Wall, Alison E." w:date="2017-11-27T19:39:00Z">
            <w:rPr>
              <w:w w:val="115"/>
            </w:rPr>
          </w:rPrChange>
        </w:rPr>
        <w:lastRenderedPageBreak/>
        <w:t>p?</w:t>
      </w:r>
      <w:r w:rsidRPr="00635885">
        <w:rPr>
          <w:rFonts w:asciiTheme="minorHAnsi" w:hAnsiTheme="minorHAnsi"/>
          <w:w w:val="115"/>
          <w:sz w:val="22"/>
          <w:szCs w:val="22"/>
          <w:rPrChange w:id="4509" w:author="Wall, Alison E." w:date="2017-11-27T19:39:00Z">
            <w:rPr>
              <w:w w:val="115"/>
            </w:rPr>
          </w:rPrChange>
        </w:rPr>
        <w:fldChar w:fldCharType="end"/>
      </w:r>
      <w:r w:rsidRPr="00635885">
        <w:rPr>
          <w:rFonts w:asciiTheme="minorHAnsi" w:hAnsiTheme="minorHAnsi"/>
          <w:w w:val="105"/>
          <w:sz w:val="22"/>
          <w:szCs w:val="22"/>
          <w:rPrChange w:id="4510" w:author="Wall, Alison E." w:date="2017-11-27T19:39:00Z">
            <w:rPr>
              <w:w w:val="105"/>
            </w:rPr>
          </w:rPrChange>
        </w:rPr>
        <w:t xml:space="preserve"> </w:t>
      </w:r>
      <w:proofErr w:type="gramStart"/>
      <w:r w:rsidRPr="00635885">
        <w:rPr>
          <w:rFonts w:asciiTheme="minorHAnsi" w:hAnsiTheme="minorHAnsi"/>
          <w:w w:val="115"/>
          <w:sz w:val="22"/>
          <w:szCs w:val="22"/>
          <w:rPrChange w:id="4511" w:author="Wall, Alison E." w:date="2017-11-27T19:39:00Z">
            <w:rPr>
              <w:w w:val="115"/>
            </w:rPr>
          </w:rPrChange>
        </w:rPr>
        <w:t>pa</w:t>
      </w:r>
      <w:r w:rsidRPr="00635885">
        <w:rPr>
          <w:rFonts w:asciiTheme="minorHAnsi" w:hAnsiTheme="minorHAnsi"/>
          <w:spacing w:val="-3"/>
          <w:w w:val="115"/>
          <w:sz w:val="22"/>
          <w:szCs w:val="22"/>
          <w:rPrChange w:id="4512" w:author="Wall, Alison E." w:date="2017-11-27T19:39:00Z">
            <w:rPr>
              <w:spacing w:val="-3"/>
              <w:w w:val="115"/>
            </w:rPr>
          </w:rPrChange>
        </w:rPr>
        <w:t>g</w:t>
      </w:r>
      <w:r w:rsidRPr="00635885">
        <w:rPr>
          <w:rFonts w:asciiTheme="minorHAnsi" w:hAnsiTheme="minorHAnsi"/>
          <w:w w:val="115"/>
          <w:sz w:val="22"/>
          <w:szCs w:val="22"/>
          <w:rPrChange w:id="4513" w:author="Wall, Alison E." w:date="2017-11-27T19:39:00Z">
            <w:rPr>
              <w:w w:val="115"/>
            </w:rPr>
          </w:rPrChange>
        </w:rPr>
        <w:t>e=</w:t>
      </w:r>
      <w:proofErr w:type="spellStart"/>
      <w:proofErr w:type="gramEnd"/>
      <w:r w:rsidRPr="00635885">
        <w:rPr>
          <w:rFonts w:asciiTheme="minorHAnsi" w:hAnsiTheme="minorHAnsi"/>
          <w:w w:val="115"/>
          <w:sz w:val="22"/>
          <w:szCs w:val="22"/>
          <w:rPrChange w:id="4514" w:author="Wall, Alison E." w:date="2017-11-27T19:39:00Z">
            <w:rPr>
              <w:w w:val="115"/>
            </w:rPr>
          </w:rPrChange>
        </w:rPr>
        <w:t>input</w:t>
      </w:r>
      <w:r w:rsidRPr="00635885">
        <w:rPr>
          <w:rFonts w:asciiTheme="minorHAnsi" w:hAnsiTheme="minorHAnsi"/>
          <w:spacing w:val="-1"/>
          <w:w w:val="115"/>
          <w:sz w:val="22"/>
          <w:szCs w:val="22"/>
          <w:rPrChange w:id="4515" w:author="Wall, Alison E." w:date="2017-11-27T19:39:00Z">
            <w:rPr>
              <w:spacing w:val="-1"/>
              <w:w w:val="115"/>
            </w:rPr>
          </w:rPrChange>
        </w:rPr>
        <w:t>_</w:t>
      </w:r>
      <w:r w:rsidRPr="00635885">
        <w:rPr>
          <w:rFonts w:asciiTheme="minorHAnsi" w:hAnsiTheme="minorHAnsi"/>
          <w:w w:val="115"/>
          <w:sz w:val="22"/>
          <w:szCs w:val="22"/>
          <w:rPrChange w:id="4516" w:author="Wall, Alison E." w:date="2017-11-27T19:39:00Z">
            <w:rPr>
              <w:w w:val="115"/>
            </w:rPr>
          </w:rPrChange>
        </w:rPr>
        <w:t>d</w:t>
      </w:r>
      <w:r w:rsidRPr="00635885">
        <w:rPr>
          <w:rFonts w:asciiTheme="minorHAnsi" w:hAnsiTheme="minorHAnsi"/>
          <w:spacing w:val="-2"/>
          <w:w w:val="115"/>
          <w:sz w:val="22"/>
          <w:szCs w:val="22"/>
          <w:rPrChange w:id="4517" w:author="Wall, Alison E." w:date="2017-11-27T19:39:00Z">
            <w:rPr>
              <w:spacing w:val="-2"/>
              <w:w w:val="115"/>
            </w:rPr>
          </w:rPrChange>
        </w:rPr>
        <w:t>a</w:t>
      </w:r>
      <w:r w:rsidRPr="00635885">
        <w:rPr>
          <w:rFonts w:asciiTheme="minorHAnsi" w:hAnsiTheme="minorHAnsi"/>
          <w:w w:val="115"/>
          <w:sz w:val="22"/>
          <w:szCs w:val="22"/>
          <w:rPrChange w:id="4518" w:author="Wall, Alison E." w:date="2017-11-27T19:39:00Z">
            <w:rPr>
              <w:w w:val="115"/>
            </w:rPr>
          </w:rPrChange>
        </w:rPr>
        <w:t>ta</w:t>
      </w:r>
      <w:r w:rsidRPr="00635885">
        <w:rPr>
          <w:rFonts w:asciiTheme="minorHAnsi" w:hAnsiTheme="minorHAnsi"/>
          <w:spacing w:val="-1"/>
          <w:w w:val="115"/>
          <w:sz w:val="22"/>
          <w:szCs w:val="22"/>
          <w:rPrChange w:id="4519" w:author="Wall, Alison E." w:date="2017-11-27T19:39:00Z">
            <w:rPr>
              <w:spacing w:val="-1"/>
              <w:w w:val="115"/>
            </w:rPr>
          </w:rPrChange>
        </w:rPr>
        <w:t>_f</w:t>
      </w:r>
      <w:r w:rsidRPr="00635885">
        <w:rPr>
          <w:rFonts w:asciiTheme="minorHAnsi" w:hAnsiTheme="minorHAnsi"/>
          <w:w w:val="115"/>
          <w:sz w:val="22"/>
          <w:szCs w:val="22"/>
          <w:rPrChange w:id="4520" w:author="Wall, Alison E." w:date="2017-11-27T19:39:00Z">
            <w:rPr>
              <w:w w:val="115"/>
            </w:rPr>
          </w:rPrChange>
        </w:rPr>
        <w:t>or</w:t>
      </w:r>
      <w:proofErr w:type="spellEnd"/>
      <w:r w:rsidRPr="00635885">
        <w:rPr>
          <w:rFonts w:asciiTheme="minorHAnsi" w:hAnsiTheme="minorHAnsi"/>
          <w:w w:val="115"/>
          <w:sz w:val="22"/>
          <w:szCs w:val="22"/>
          <w:rPrChange w:id="4521" w:author="Wall, Alison E." w:date="2017-11-27T19:39:00Z">
            <w:rPr>
              <w:w w:val="115"/>
            </w:rPr>
          </w:rPrChange>
        </w:rPr>
        <w:t>_</w:t>
      </w:r>
      <w:r w:rsidRPr="00635885">
        <w:rPr>
          <w:rFonts w:asciiTheme="minorHAnsi" w:hAnsiTheme="minorHAnsi"/>
          <w:spacing w:val="-12"/>
          <w:w w:val="115"/>
          <w:sz w:val="22"/>
          <w:szCs w:val="22"/>
          <w:rPrChange w:id="4522" w:author="Wall, Alison E." w:date="2017-11-27T19:39:00Z">
            <w:rPr>
              <w:spacing w:val="-12"/>
              <w:w w:val="115"/>
            </w:rPr>
          </w:rPrChange>
        </w:rPr>
        <w:t xml:space="preserve"> </w:t>
      </w:r>
      <w:proofErr w:type="spellStart"/>
      <w:r w:rsidRPr="00635885">
        <w:rPr>
          <w:rFonts w:asciiTheme="minorHAnsi" w:hAnsiTheme="minorHAnsi"/>
          <w:w w:val="115"/>
          <w:sz w:val="22"/>
          <w:szCs w:val="22"/>
          <w:rPrChange w:id="4523" w:author="Wall, Alison E." w:date="2017-11-27T19:39:00Z">
            <w:rPr>
              <w:w w:val="115"/>
            </w:rPr>
          </w:rPrChange>
        </w:rPr>
        <w:t>spe</w:t>
      </w:r>
      <w:r w:rsidRPr="00635885">
        <w:rPr>
          <w:rFonts w:asciiTheme="minorHAnsi" w:hAnsiTheme="minorHAnsi"/>
          <w:spacing w:val="-1"/>
          <w:w w:val="115"/>
          <w:sz w:val="22"/>
          <w:szCs w:val="22"/>
          <w:rPrChange w:id="4524" w:author="Wall, Alison E." w:date="2017-11-27T19:39:00Z">
            <w:rPr>
              <w:spacing w:val="-1"/>
              <w:w w:val="115"/>
            </w:rPr>
          </w:rPrChange>
        </w:rPr>
        <w:t>c</w:t>
      </w:r>
      <w:r w:rsidRPr="00635885">
        <w:rPr>
          <w:rFonts w:asciiTheme="minorHAnsi" w:hAnsiTheme="minorHAnsi"/>
          <w:w w:val="115"/>
          <w:sz w:val="22"/>
          <w:szCs w:val="22"/>
          <w:rPrChange w:id="4525" w:author="Wall, Alison E." w:date="2017-11-27T19:39:00Z">
            <w:rPr>
              <w:w w:val="115"/>
            </w:rPr>
          </w:rPrChange>
        </w:rPr>
        <w:t>t</w:t>
      </w:r>
      <w:r w:rsidRPr="00635885">
        <w:rPr>
          <w:rFonts w:asciiTheme="minorHAnsi" w:hAnsiTheme="minorHAnsi"/>
          <w:spacing w:val="-2"/>
          <w:w w:val="115"/>
          <w:sz w:val="22"/>
          <w:szCs w:val="22"/>
          <w:rPrChange w:id="4526" w:author="Wall, Alison E." w:date="2017-11-27T19:39:00Z">
            <w:rPr>
              <w:spacing w:val="-2"/>
              <w:w w:val="115"/>
            </w:rPr>
          </w:rPrChange>
        </w:rPr>
        <w:t>r</w:t>
      </w:r>
      <w:r w:rsidRPr="00635885">
        <w:rPr>
          <w:rFonts w:asciiTheme="minorHAnsi" w:hAnsiTheme="minorHAnsi"/>
          <w:spacing w:val="1"/>
          <w:w w:val="115"/>
          <w:sz w:val="22"/>
          <w:szCs w:val="22"/>
          <w:rPrChange w:id="4527" w:author="Wall, Alison E." w:date="2017-11-27T19:39:00Z">
            <w:rPr>
              <w:spacing w:val="1"/>
              <w:w w:val="115"/>
            </w:rPr>
          </w:rPrChange>
        </w:rPr>
        <w:t>a</w:t>
      </w:r>
      <w:r w:rsidRPr="00635885">
        <w:rPr>
          <w:rFonts w:asciiTheme="minorHAnsi" w:hAnsiTheme="minorHAnsi"/>
          <w:w w:val="115"/>
          <w:sz w:val="22"/>
          <w:szCs w:val="22"/>
          <w:rPrChange w:id="4528" w:author="Wall, Alison E." w:date="2017-11-27T19:39:00Z">
            <w:rPr>
              <w:w w:val="115"/>
            </w:rPr>
          </w:rPrChange>
        </w:rPr>
        <w:t>.ion</w:t>
      </w:r>
      <w:proofErr w:type="spellEnd"/>
    </w:p>
    <w:p w14:paraId="7C6C1523" w14:textId="77777777" w:rsidR="00EF764E" w:rsidRPr="00635885" w:rsidRDefault="00EF764E">
      <w:pPr>
        <w:spacing w:line="351" w:lineRule="auto"/>
        <w:rPr>
          <w:rPrChange w:id="4529" w:author="Wall, Alison E." w:date="2017-11-27T19:39:00Z">
            <w:rPr/>
          </w:rPrChange>
        </w:rPr>
        <w:sectPr w:rsidR="00EF764E" w:rsidRPr="00635885">
          <w:pgSz w:w="12240" w:h="15840"/>
          <w:pgMar w:top="1000" w:right="1720" w:bottom="980" w:left="1720" w:header="803" w:footer="789" w:gutter="0"/>
          <w:cols w:space="720"/>
        </w:sectPr>
      </w:pPr>
    </w:p>
    <w:p w14:paraId="5973DF2B" w14:textId="77777777" w:rsidR="00EF764E" w:rsidRPr="00635885" w:rsidRDefault="00EF764E">
      <w:pPr>
        <w:spacing w:before="8" w:line="160" w:lineRule="exact"/>
        <w:rPr>
          <w:rPrChange w:id="4530" w:author="Wall, Alison E." w:date="2017-11-27T19:39:00Z">
            <w:rPr>
              <w:sz w:val="16"/>
              <w:szCs w:val="16"/>
            </w:rPr>
          </w:rPrChange>
        </w:rPr>
      </w:pPr>
    </w:p>
    <w:p w14:paraId="4D454D69" w14:textId="77777777" w:rsidR="00EF764E" w:rsidRPr="00635885" w:rsidRDefault="00EF764E">
      <w:pPr>
        <w:spacing w:line="200" w:lineRule="exact"/>
        <w:rPr>
          <w:rPrChange w:id="4531" w:author="Wall, Alison E." w:date="2017-11-27T19:39:00Z">
            <w:rPr>
              <w:sz w:val="20"/>
              <w:szCs w:val="20"/>
            </w:rPr>
          </w:rPrChange>
        </w:rPr>
      </w:pPr>
    </w:p>
    <w:p w14:paraId="76B79859" w14:textId="77777777" w:rsidR="00EF764E" w:rsidRPr="00635885" w:rsidRDefault="00EF764E">
      <w:pPr>
        <w:spacing w:line="200" w:lineRule="exact"/>
        <w:rPr>
          <w:rPrChange w:id="4532" w:author="Wall, Alison E." w:date="2017-11-27T19:39:00Z">
            <w:rPr>
              <w:sz w:val="20"/>
              <w:szCs w:val="20"/>
            </w:rPr>
          </w:rPrChange>
        </w:rPr>
      </w:pPr>
    </w:p>
    <w:p w14:paraId="7C5C7B0D" w14:textId="77777777" w:rsidR="00EF764E" w:rsidRPr="00635885" w:rsidRDefault="00EF764E">
      <w:pPr>
        <w:spacing w:line="200" w:lineRule="exact"/>
        <w:rPr>
          <w:rPrChange w:id="4533" w:author="Wall, Alison E." w:date="2017-11-27T19:39:00Z">
            <w:rPr>
              <w:sz w:val="20"/>
              <w:szCs w:val="20"/>
            </w:rPr>
          </w:rPrChange>
        </w:rPr>
      </w:pPr>
    </w:p>
    <w:p w14:paraId="02E99125" w14:textId="77777777" w:rsidR="00EF764E" w:rsidRPr="00635885" w:rsidRDefault="0011099E">
      <w:pPr>
        <w:pStyle w:val="BodyText"/>
        <w:numPr>
          <w:ilvl w:val="0"/>
          <w:numId w:val="1"/>
        </w:numPr>
        <w:tabs>
          <w:tab w:val="left" w:pos="797"/>
        </w:tabs>
        <w:spacing w:before="74" w:line="351" w:lineRule="auto"/>
        <w:ind w:left="797" w:right="829"/>
        <w:rPr>
          <w:rFonts w:asciiTheme="minorHAnsi" w:hAnsiTheme="minorHAnsi"/>
          <w:sz w:val="22"/>
          <w:szCs w:val="22"/>
          <w:rPrChange w:id="4534" w:author="Wall, Alison E." w:date="2017-11-27T19:39:00Z">
            <w:rPr/>
          </w:rPrChange>
        </w:rPr>
      </w:pPr>
      <w:r w:rsidRPr="00635885">
        <w:rPr>
          <w:rFonts w:asciiTheme="minorHAnsi" w:hAnsiTheme="minorHAnsi"/>
          <w:w w:val="110"/>
          <w:sz w:val="22"/>
          <w:szCs w:val="22"/>
          <w:rPrChange w:id="4535" w:author="Wall, Alison E." w:date="2017-11-27T19:39:00Z">
            <w:rPr>
              <w:w w:val="110"/>
            </w:rPr>
          </w:rPrChange>
        </w:rPr>
        <w:t>N</w:t>
      </w:r>
      <w:r w:rsidRPr="00635885">
        <w:rPr>
          <w:rFonts w:asciiTheme="minorHAnsi" w:hAnsiTheme="minorHAnsi"/>
          <w:spacing w:val="-8"/>
          <w:w w:val="110"/>
          <w:sz w:val="22"/>
          <w:szCs w:val="22"/>
          <w:rPrChange w:id="4536" w:author="Wall, Alison E." w:date="2017-11-27T19:39:00Z">
            <w:rPr>
              <w:spacing w:val="-8"/>
              <w:w w:val="110"/>
            </w:rPr>
          </w:rPrChange>
        </w:rPr>
        <w:t>O</w:t>
      </w:r>
      <w:r w:rsidRPr="00635885">
        <w:rPr>
          <w:rFonts w:asciiTheme="minorHAnsi" w:hAnsiTheme="minorHAnsi"/>
          <w:w w:val="110"/>
          <w:sz w:val="22"/>
          <w:szCs w:val="22"/>
          <w:rPrChange w:id="4537" w:author="Wall, Alison E." w:date="2017-11-27T19:39:00Z">
            <w:rPr>
              <w:w w:val="110"/>
            </w:rPr>
          </w:rPrChange>
        </w:rPr>
        <w:t>TE</w:t>
      </w:r>
      <w:r w:rsidRPr="00635885">
        <w:rPr>
          <w:rFonts w:asciiTheme="minorHAnsi" w:hAnsiTheme="minorHAnsi"/>
          <w:spacing w:val="-7"/>
          <w:w w:val="110"/>
          <w:sz w:val="22"/>
          <w:szCs w:val="22"/>
          <w:rPrChange w:id="4538" w:author="Wall, Alison E." w:date="2017-11-27T19:39:00Z">
            <w:rPr>
              <w:spacing w:val="-7"/>
              <w:w w:val="110"/>
            </w:rPr>
          </w:rPrChange>
        </w:rPr>
        <w:t xml:space="preserve"> </w:t>
      </w:r>
      <w:proofErr w:type="spellStart"/>
      <w:r w:rsidRPr="00635885">
        <w:rPr>
          <w:rFonts w:asciiTheme="minorHAnsi" w:hAnsiTheme="minorHAnsi"/>
          <w:w w:val="110"/>
          <w:sz w:val="22"/>
          <w:szCs w:val="22"/>
          <w:rPrChange w:id="4539" w:author="Wall, Alison E." w:date="2017-11-27T19:39:00Z">
            <w:rPr>
              <w:w w:val="110"/>
            </w:rPr>
          </w:rPrChange>
        </w:rPr>
        <w:t>Mi</w:t>
      </w:r>
      <w:r w:rsidRPr="00635885">
        <w:rPr>
          <w:rFonts w:asciiTheme="minorHAnsi" w:hAnsiTheme="minorHAnsi"/>
          <w:spacing w:val="-1"/>
          <w:w w:val="110"/>
          <w:sz w:val="22"/>
          <w:szCs w:val="22"/>
          <w:rPrChange w:id="4540" w:author="Wall, Alison E." w:date="2017-11-27T19:39:00Z">
            <w:rPr>
              <w:spacing w:val="-1"/>
              <w:w w:val="110"/>
            </w:rPr>
          </w:rPrChange>
        </w:rPr>
        <w:t>sl</w:t>
      </w:r>
      <w:r w:rsidRPr="00635885">
        <w:rPr>
          <w:rFonts w:asciiTheme="minorHAnsi" w:hAnsiTheme="minorHAnsi"/>
          <w:spacing w:val="-2"/>
          <w:w w:val="110"/>
          <w:sz w:val="22"/>
          <w:szCs w:val="22"/>
          <w:rPrChange w:id="4541" w:author="Wall, Alison E." w:date="2017-11-27T19:39:00Z">
            <w:rPr>
              <w:spacing w:val="-2"/>
              <w:w w:val="110"/>
            </w:rPr>
          </w:rPrChange>
        </w:rPr>
        <w:t>ov</w:t>
      </w:r>
      <w:r w:rsidRPr="00635885">
        <w:rPr>
          <w:rFonts w:asciiTheme="minorHAnsi" w:hAnsiTheme="minorHAnsi"/>
          <w:spacing w:val="-3"/>
          <w:w w:val="110"/>
          <w:sz w:val="22"/>
          <w:szCs w:val="22"/>
          <w:rPrChange w:id="4542" w:author="Wall, Alison E." w:date="2017-11-27T19:39:00Z">
            <w:rPr>
              <w:spacing w:val="-3"/>
              <w:w w:val="110"/>
            </w:rPr>
          </w:rPrChange>
        </w:rPr>
        <w:t>e</w:t>
      </w:r>
      <w:proofErr w:type="spellEnd"/>
      <w:r w:rsidRPr="00635885">
        <w:rPr>
          <w:rFonts w:asciiTheme="minorHAnsi" w:hAnsiTheme="minorHAnsi"/>
          <w:w w:val="110"/>
          <w:sz w:val="22"/>
          <w:szCs w:val="22"/>
          <w:rPrChange w:id="4543" w:author="Wall, Alison E." w:date="2017-11-27T19:39:00Z">
            <w:rPr>
              <w:w w:val="110"/>
            </w:rPr>
          </w:rPrChange>
        </w:rPr>
        <w:t>,</w:t>
      </w:r>
      <w:r w:rsidRPr="00635885">
        <w:rPr>
          <w:rFonts w:asciiTheme="minorHAnsi" w:hAnsiTheme="minorHAnsi"/>
          <w:spacing w:val="-1"/>
          <w:w w:val="110"/>
          <w:sz w:val="22"/>
          <w:szCs w:val="22"/>
          <w:rPrChange w:id="4544" w:author="Wall, Alison E." w:date="2017-11-27T19:39:00Z">
            <w:rPr>
              <w:spacing w:val="-1"/>
              <w:w w:val="110"/>
            </w:rPr>
          </w:rPrChange>
        </w:rPr>
        <w:t xml:space="preserve"> </w:t>
      </w:r>
      <w:r w:rsidRPr="00635885">
        <w:rPr>
          <w:rFonts w:asciiTheme="minorHAnsi" w:hAnsiTheme="minorHAnsi"/>
          <w:spacing w:val="-3"/>
          <w:w w:val="110"/>
          <w:sz w:val="22"/>
          <w:szCs w:val="22"/>
          <w:rPrChange w:id="4545" w:author="Wall, Alison E." w:date="2017-11-27T19:39:00Z">
            <w:rPr>
              <w:spacing w:val="-3"/>
              <w:w w:val="110"/>
            </w:rPr>
          </w:rPrChange>
        </w:rPr>
        <w:t>A</w:t>
      </w:r>
      <w:r w:rsidRPr="00635885">
        <w:rPr>
          <w:rFonts w:asciiTheme="minorHAnsi" w:hAnsiTheme="minorHAnsi"/>
          <w:spacing w:val="-1"/>
          <w:w w:val="110"/>
          <w:sz w:val="22"/>
          <w:szCs w:val="22"/>
          <w:rPrChange w:id="4546" w:author="Wall, Alison E." w:date="2017-11-27T19:39:00Z">
            <w:rPr>
              <w:spacing w:val="-1"/>
              <w:w w:val="110"/>
            </w:rPr>
          </w:rPrChange>
        </w:rPr>
        <w:t>.</w:t>
      </w:r>
      <w:r w:rsidRPr="00635885">
        <w:rPr>
          <w:rFonts w:asciiTheme="minorHAnsi" w:hAnsiTheme="minorHAnsi"/>
          <w:w w:val="110"/>
          <w:sz w:val="22"/>
          <w:szCs w:val="22"/>
          <w:rPrChange w:id="4547" w:author="Wall, Alison E." w:date="2017-11-27T19:39:00Z">
            <w:rPr>
              <w:w w:val="110"/>
            </w:rPr>
          </w:rPrChange>
        </w:rPr>
        <w:t>,</w:t>
      </w:r>
      <w:r w:rsidRPr="00635885">
        <w:rPr>
          <w:rFonts w:asciiTheme="minorHAnsi" w:hAnsiTheme="minorHAnsi"/>
          <w:spacing w:val="-2"/>
          <w:w w:val="110"/>
          <w:sz w:val="22"/>
          <w:szCs w:val="22"/>
          <w:rPrChange w:id="4548" w:author="Wall, Alison E." w:date="2017-11-27T19:39:00Z">
            <w:rPr>
              <w:spacing w:val="-2"/>
              <w:w w:val="110"/>
            </w:rPr>
          </w:rPrChange>
        </w:rPr>
        <w:t xml:space="preserve"> </w:t>
      </w:r>
      <w:r w:rsidRPr="00635885">
        <w:rPr>
          <w:rFonts w:asciiTheme="minorHAnsi" w:hAnsiTheme="minorHAnsi"/>
          <w:spacing w:val="-4"/>
          <w:w w:val="110"/>
          <w:sz w:val="22"/>
          <w:szCs w:val="22"/>
          <w:rPrChange w:id="4549" w:author="Wall, Alison E." w:date="2017-11-27T19:39:00Z">
            <w:rPr>
              <w:spacing w:val="-4"/>
              <w:w w:val="110"/>
            </w:rPr>
          </w:rPrChange>
        </w:rPr>
        <w:t>L</w:t>
      </w:r>
      <w:r w:rsidRPr="00635885">
        <w:rPr>
          <w:rFonts w:asciiTheme="minorHAnsi" w:hAnsiTheme="minorHAnsi"/>
          <w:spacing w:val="-1"/>
          <w:w w:val="110"/>
          <w:sz w:val="22"/>
          <w:szCs w:val="22"/>
          <w:rPrChange w:id="4550" w:author="Wall, Alison E." w:date="2017-11-27T19:39:00Z">
            <w:rPr>
              <w:spacing w:val="-1"/>
              <w:w w:val="110"/>
            </w:rPr>
          </w:rPrChange>
        </w:rPr>
        <w:t>ehm</w:t>
      </w:r>
      <w:r w:rsidRPr="00635885">
        <w:rPr>
          <w:rFonts w:asciiTheme="minorHAnsi" w:hAnsiTheme="minorHAnsi"/>
          <w:spacing w:val="-2"/>
          <w:w w:val="110"/>
          <w:sz w:val="22"/>
          <w:szCs w:val="22"/>
          <w:rPrChange w:id="4551" w:author="Wall, Alison E." w:date="2017-11-27T19:39:00Z">
            <w:rPr>
              <w:spacing w:val="-2"/>
              <w:w w:val="110"/>
            </w:rPr>
          </w:rPrChange>
        </w:rPr>
        <w:t>a</w:t>
      </w:r>
      <w:r w:rsidRPr="00635885">
        <w:rPr>
          <w:rFonts w:asciiTheme="minorHAnsi" w:hAnsiTheme="minorHAnsi"/>
          <w:w w:val="110"/>
          <w:sz w:val="22"/>
          <w:szCs w:val="22"/>
          <w:rPrChange w:id="4552" w:author="Wall, Alison E." w:date="2017-11-27T19:39:00Z">
            <w:rPr>
              <w:w w:val="110"/>
            </w:rPr>
          </w:rPrChange>
        </w:rPr>
        <w:t>nn,</w:t>
      </w:r>
      <w:r w:rsidRPr="00635885">
        <w:rPr>
          <w:rFonts w:asciiTheme="minorHAnsi" w:hAnsiTheme="minorHAnsi"/>
          <w:spacing w:val="-2"/>
          <w:w w:val="110"/>
          <w:sz w:val="22"/>
          <w:szCs w:val="22"/>
          <w:rPrChange w:id="4553" w:author="Wall, Alison E." w:date="2017-11-27T19:39:00Z">
            <w:rPr>
              <w:spacing w:val="-2"/>
              <w:w w:val="110"/>
            </w:rPr>
          </w:rPrChange>
        </w:rPr>
        <w:t xml:space="preserve"> </w:t>
      </w:r>
      <w:r w:rsidRPr="00635885">
        <w:rPr>
          <w:rFonts w:asciiTheme="minorHAnsi" w:hAnsiTheme="minorHAnsi"/>
          <w:spacing w:val="-4"/>
          <w:w w:val="110"/>
          <w:sz w:val="22"/>
          <w:szCs w:val="22"/>
          <w:rPrChange w:id="4554" w:author="Wall, Alison E." w:date="2017-11-27T19:39:00Z">
            <w:rPr>
              <w:spacing w:val="-4"/>
              <w:w w:val="110"/>
            </w:rPr>
          </w:rPrChange>
        </w:rPr>
        <w:t>S</w:t>
      </w:r>
      <w:r w:rsidRPr="00635885">
        <w:rPr>
          <w:rFonts w:asciiTheme="minorHAnsi" w:hAnsiTheme="minorHAnsi"/>
          <w:spacing w:val="-1"/>
          <w:w w:val="110"/>
          <w:sz w:val="22"/>
          <w:szCs w:val="22"/>
          <w:rPrChange w:id="4555" w:author="Wall, Alison E." w:date="2017-11-27T19:39:00Z">
            <w:rPr>
              <w:spacing w:val="-1"/>
              <w:w w:val="110"/>
            </w:rPr>
          </w:rPrChange>
        </w:rPr>
        <w:t>.</w:t>
      </w:r>
      <w:r w:rsidRPr="00635885">
        <w:rPr>
          <w:rFonts w:asciiTheme="minorHAnsi" w:hAnsiTheme="minorHAnsi"/>
          <w:w w:val="110"/>
          <w:sz w:val="22"/>
          <w:szCs w:val="22"/>
          <w:rPrChange w:id="4556" w:author="Wall, Alison E." w:date="2017-11-27T19:39:00Z">
            <w:rPr>
              <w:w w:val="110"/>
            </w:rPr>
          </w:rPrChange>
        </w:rPr>
        <w:t>,</w:t>
      </w:r>
      <w:r w:rsidRPr="00635885">
        <w:rPr>
          <w:rFonts w:asciiTheme="minorHAnsi" w:hAnsiTheme="minorHAnsi"/>
          <w:spacing w:val="-2"/>
          <w:w w:val="110"/>
          <w:sz w:val="22"/>
          <w:szCs w:val="22"/>
          <w:rPrChange w:id="4557" w:author="Wall, Alison E." w:date="2017-11-27T19:39:00Z">
            <w:rPr>
              <w:spacing w:val="-2"/>
              <w:w w:val="110"/>
            </w:rPr>
          </w:rPrChange>
        </w:rPr>
        <w:t xml:space="preserve"> </w:t>
      </w:r>
      <w:proofErr w:type="spellStart"/>
      <w:r w:rsidRPr="00635885">
        <w:rPr>
          <w:rFonts w:asciiTheme="minorHAnsi" w:hAnsiTheme="minorHAnsi"/>
          <w:w w:val="110"/>
          <w:sz w:val="22"/>
          <w:szCs w:val="22"/>
          <w:rPrChange w:id="4558" w:author="Wall, Alison E." w:date="2017-11-27T19:39:00Z">
            <w:rPr>
              <w:w w:val="110"/>
            </w:rPr>
          </w:rPrChange>
        </w:rPr>
        <w:t>A</w:t>
      </w:r>
      <w:r w:rsidRPr="00635885">
        <w:rPr>
          <w:rFonts w:asciiTheme="minorHAnsi" w:hAnsiTheme="minorHAnsi"/>
          <w:spacing w:val="-1"/>
          <w:w w:val="110"/>
          <w:sz w:val="22"/>
          <w:szCs w:val="22"/>
          <w:rPrChange w:id="4559" w:author="Wall, Alison E." w:date="2017-11-27T19:39:00Z">
            <w:rPr>
              <w:spacing w:val="-1"/>
              <w:w w:val="110"/>
            </w:rPr>
          </w:rPrChange>
        </w:rPr>
        <w:t>h</w:t>
      </w:r>
      <w:r w:rsidRPr="00635885">
        <w:rPr>
          <w:rFonts w:asciiTheme="minorHAnsi" w:hAnsiTheme="minorHAnsi"/>
          <w:w w:val="110"/>
          <w:sz w:val="22"/>
          <w:szCs w:val="22"/>
          <w:rPrChange w:id="4560" w:author="Wall, Alison E." w:date="2017-11-27T19:39:00Z">
            <w:rPr>
              <w:w w:val="110"/>
            </w:rPr>
          </w:rPrChange>
        </w:rPr>
        <w:t>n</w:t>
      </w:r>
      <w:proofErr w:type="spellEnd"/>
      <w:r w:rsidRPr="00635885">
        <w:rPr>
          <w:rFonts w:asciiTheme="minorHAnsi" w:hAnsiTheme="minorHAnsi"/>
          <w:w w:val="110"/>
          <w:sz w:val="22"/>
          <w:szCs w:val="22"/>
          <w:rPrChange w:id="4561" w:author="Wall, Alison E." w:date="2017-11-27T19:39:00Z">
            <w:rPr>
              <w:w w:val="110"/>
            </w:rPr>
          </w:rPrChange>
        </w:rPr>
        <w:t>,</w:t>
      </w:r>
      <w:r w:rsidRPr="00635885">
        <w:rPr>
          <w:rFonts w:asciiTheme="minorHAnsi" w:hAnsiTheme="minorHAnsi"/>
          <w:spacing w:val="-1"/>
          <w:w w:val="110"/>
          <w:sz w:val="22"/>
          <w:szCs w:val="22"/>
          <w:rPrChange w:id="4562" w:author="Wall, Alison E." w:date="2017-11-27T19:39:00Z">
            <w:rPr>
              <w:spacing w:val="-1"/>
              <w:w w:val="110"/>
            </w:rPr>
          </w:rPrChange>
        </w:rPr>
        <w:t xml:space="preserve"> </w:t>
      </w:r>
      <w:r w:rsidRPr="00635885">
        <w:rPr>
          <w:rFonts w:asciiTheme="minorHAnsi" w:hAnsiTheme="minorHAnsi"/>
          <w:spacing w:val="-18"/>
          <w:w w:val="110"/>
          <w:sz w:val="22"/>
          <w:szCs w:val="22"/>
          <w:rPrChange w:id="4563" w:author="Wall, Alison E." w:date="2017-11-27T19:39:00Z">
            <w:rPr>
              <w:spacing w:val="-18"/>
              <w:w w:val="110"/>
            </w:rPr>
          </w:rPrChange>
        </w:rPr>
        <w:t>Y</w:t>
      </w:r>
      <w:r w:rsidRPr="00635885">
        <w:rPr>
          <w:rFonts w:asciiTheme="minorHAnsi" w:hAnsiTheme="minorHAnsi"/>
          <w:w w:val="110"/>
          <w:sz w:val="22"/>
          <w:szCs w:val="22"/>
          <w:rPrChange w:id="4564" w:author="Wall, Alison E." w:date="2017-11-27T19:39:00Z">
            <w:rPr>
              <w:w w:val="110"/>
            </w:rPr>
          </w:rPrChange>
        </w:rPr>
        <w:t>.</w:t>
      </w:r>
      <w:r w:rsidRPr="00635885">
        <w:rPr>
          <w:rFonts w:asciiTheme="minorHAnsi" w:hAnsiTheme="minorHAnsi"/>
          <w:spacing w:val="-2"/>
          <w:w w:val="110"/>
          <w:sz w:val="22"/>
          <w:szCs w:val="22"/>
          <w:rPrChange w:id="4565" w:author="Wall, Alison E." w:date="2017-11-27T19:39:00Z">
            <w:rPr>
              <w:spacing w:val="-2"/>
              <w:w w:val="110"/>
            </w:rPr>
          </w:rPrChange>
        </w:rPr>
        <w:t xml:space="preserve"> </w:t>
      </w:r>
      <w:r w:rsidRPr="00635885">
        <w:rPr>
          <w:rFonts w:asciiTheme="minorHAnsi" w:hAnsiTheme="minorHAnsi"/>
          <w:spacing w:val="-18"/>
          <w:w w:val="110"/>
          <w:sz w:val="22"/>
          <w:szCs w:val="22"/>
          <w:rPrChange w:id="4566" w:author="Wall, Alison E." w:date="2017-11-27T19:39:00Z">
            <w:rPr>
              <w:spacing w:val="-18"/>
              <w:w w:val="110"/>
            </w:rPr>
          </w:rPrChange>
        </w:rPr>
        <w:t>Y</w:t>
      </w:r>
      <w:r w:rsidRPr="00635885">
        <w:rPr>
          <w:rFonts w:asciiTheme="minorHAnsi" w:hAnsiTheme="minorHAnsi"/>
          <w:spacing w:val="-1"/>
          <w:w w:val="110"/>
          <w:sz w:val="22"/>
          <w:szCs w:val="22"/>
          <w:rPrChange w:id="4567" w:author="Wall, Alison E." w:date="2017-11-27T19:39:00Z">
            <w:rPr>
              <w:spacing w:val="-1"/>
              <w:w w:val="110"/>
            </w:rPr>
          </w:rPrChange>
        </w:rPr>
        <w:t>.</w:t>
      </w:r>
      <w:r w:rsidRPr="00635885">
        <w:rPr>
          <w:rFonts w:asciiTheme="minorHAnsi" w:hAnsiTheme="minorHAnsi"/>
          <w:w w:val="110"/>
          <w:sz w:val="22"/>
          <w:szCs w:val="22"/>
          <w:rPrChange w:id="4568" w:author="Wall, Alison E." w:date="2017-11-27T19:39:00Z">
            <w:rPr>
              <w:w w:val="110"/>
            </w:rPr>
          </w:rPrChange>
        </w:rPr>
        <w:t>,</w:t>
      </w:r>
      <w:r w:rsidRPr="00635885">
        <w:rPr>
          <w:rFonts w:asciiTheme="minorHAnsi" w:hAnsiTheme="minorHAnsi"/>
          <w:spacing w:val="-2"/>
          <w:w w:val="110"/>
          <w:sz w:val="22"/>
          <w:szCs w:val="22"/>
          <w:rPrChange w:id="4569" w:author="Wall, Alison E." w:date="2017-11-27T19:39:00Z">
            <w:rPr>
              <w:spacing w:val="-2"/>
              <w:w w:val="110"/>
            </w:rPr>
          </w:rPrChange>
        </w:rPr>
        <w:t xml:space="preserve"> </w:t>
      </w:r>
      <w:proofErr w:type="spellStart"/>
      <w:r w:rsidRPr="00635885">
        <w:rPr>
          <w:rFonts w:asciiTheme="minorHAnsi" w:hAnsiTheme="minorHAnsi"/>
          <w:w w:val="110"/>
          <w:sz w:val="22"/>
          <w:szCs w:val="22"/>
          <w:rPrChange w:id="4570" w:author="Wall, Alison E." w:date="2017-11-27T19:39:00Z">
            <w:rPr>
              <w:w w:val="110"/>
            </w:rPr>
          </w:rPrChange>
        </w:rPr>
        <w:t>Onn</w:t>
      </w:r>
      <w:r w:rsidRPr="00635885">
        <w:rPr>
          <w:rFonts w:asciiTheme="minorHAnsi" w:hAnsiTheme="minorHAnsi"/>
          <w:spacing w:val="-1"/>
          <w:w w:val="110"/>
          <w:sz w:val="22"/>
          <w:szCs w:val="22"/>
          <w:rPrChange w:id="4571" w:author="Wall, Alison E." w:date="2017-11-27T19:39:00Z">
            <w:rPr>
              <w:spacing w:val="-1"/>
              <w:w w:val="110"/>
            </w:rPr>
          </w:rPrChange>
        </w:rPr>
        <w:t>el</w:t>
      </w:r>
      <w:r w:rsidRPr="00635885">
        <w:rPr>
          <w:rFonts w:asciiTheme="minorHAnsi" w:hAnsiTheme="minorHAnsi"/>
          <w:spacing w:val="1"/>
          <w:w w:val="110"/>
          <w:sz w:val="22"/>
          <w:szCs w:val="22"/>
          <w:rPrChange w:id="4572" w:author="Wall, Alison E." w:date="2017-11-27T19:39:00Z">
            <w:rPr>
              <w:spacing w:val="1"/>
              <w:w w:val="110"/>
            </w:rPr>
          </w:rPrChange>
        </w:rPr>
        <w:t>a</w:t>
      </w:r>
      <w:proofErr w:type="spellEnd"/>
      <w:r w:rsidRPr="00635885">
        <w:rPr>
          <w:rFonts w:asciiTheme="minorHAnsi" w:hAnsiTheme="minorHAnsi"/>
          <w:w w:val="110"/>
          <w:sz w:val="22"/>
          <w:szCs w:val="22"/>
          <w:rPrChange w:id="4573" w:author="Wall, Alison E." w:date="2017-11-27T19:39:00Z">
            <w:rPr>
              <w:w w:val="110"/>
            </w:rPr>
          </w:rPrChange>
        </w:rPr>
        <w:t>,</w:t>
      </w:r>
      <w:r w:rsidRPr="00635885">
        <w:rPr>
          <w:rFonts w:asciiTheme="minorHAnsi" w:hAnsiTheme="minorHAnsi"/>
          <w:spacing w:val="-1"/>
          <w:w w:val="110"/>
          <w:sz w:val="22"/>
          <w:szCs w:val="22"/>
          <w:rPrChange w:id="4574" w:author="Wall, Alison E." w:date="2017-11-27T19:39:00Z">
            <w:rPr>
              <w:spacing w:val="-1"/>
              <w:w w:val="110"/>
            </w:rPr>
          </w:rPrChange>
        </w:rPr>
        <w:t xml:space="preserve"> </w:t>
      </w:r>
      <w:r w:rsidRPr="00635885">
        <w:rPr>
          <w:rFonts w:asciiTheme="minorHAnsi" w:hAnsiTheme="minorHAnsi"/>
          <w:spacing w:val="-5"/>
          <w:w w:val="110"/>
          <w:sz w:val="22"/>
          <w:szCs w:val="22"/>
          <w:rPrChange w:id="4575" w:author="Wall, Alison E." w:date="2017-11-27T19:39:00Z">
            <w:rPr>
              <w:spacing w:val="-5"/>
              <w:w w:val="110"/>
            </w:rPr>
          </w:rPrChange>
        </w:rPr>
        <w:t>J</w:t>
      </w:r>
      <w:r w:rsidRPr="00635885">
        <w:rPr>
          <w:rFonts w:asciiTheme="minorHAnsi" w:hAnsiTheme="minorHAnsi"/>
          <w:w w:val="110"/>
          <w:sz w:val="22"/>
          <w:szCs w:val="22"/>
          <w:rPrChange w:id="4576" w:author="Wall, Alison E." w:date="2017-11-27T19:39:00Z">
            <w:rPr>
              <w:w w:val="110"/>
            </w:rPr>
          </w:rPrChange>
        </w:rPr>
        <w:t>.</w:t>
      </w:r>
      <w:r w:rsidRPr="00635885">
        <w:rPr>
          <w:rFonts w:asciiTheme="minorHAnsi" w:hAnsiTheme="minorHAnsi"/>
          <w:spacing w:val="-2"/>
          <w:w w:val="110"/>
          <w:sz w:val="22"/>
          <w:szCs w:val="22"/>
          <w:rPrChange w:id="4577" w:author="Wall, Alison E." w:date="2017-11-27T19:39:00Z">
            <w:rPr>
              <w:spacing w:val="-2"/>
              <w:w w:val="110"/>
            </w:rPr>
          </w:rPrChange>
        </w:rPr>
        <w:t xml:space="preserve"> </w:t>
      </w:r>
      <w:r w:rsidRPr="00635885">
        <w:rPr>
          <w:rFonts w:asciiTheme="minorHAnsi" w:hAnsiTheme="minorHAnsi"/>
          <w:spacing w:val="-9"/>
          <w:w w:val="110"/>
          <w:sz w:val="22"/>
          <w:szCs w:val="22"/>
          <w:rPrChange w:id="4578" w:author="Wall, Alison E." w:date="2017-11-27T19:39:00Z">
            <w:rPr>
              <w:spacing w:val="-9"/>
              <w:w w:val="110"/>
            </w:rPr>
          </w:rPrChange>
        </w:rPr>
        <w:t>P</w:t>
      </w:r>
      <w:r w:rsidRPr="00635885">
        <w:rPr>
          <w:rFonts w:asciiTheme="minorHAnsi" w:hAnsiTheme="minorHAnsi"/>
          <w:spacing w:val="-1"/>
          <w:w w:val="110"/>
          <w:sz w:val="22"/>
          <w:szCs w:val="22"/>
          <w:rPrChange w:id="4579" w:author="Wall, Alison E." w:date="2017-11-27T19:39:00Z">
            <w:rPr>
              <w:spacing w:val="-1"/>
              <w:w w:val="110"/>
            </w:rPr>
          </w:rPrChange>
        </w:rPr>
        <w:t>.</w:t>
      </w:r>
      <w:r w:rsidRPr="00635885">
        <w:rPr>
          <w:rFonts w:asciiTheme="minorHAnsi" w:hAnsiTheme="minorHAnsi"/>
          <w:w w:val="110"/>
          <w:sz w:val="22"/>
          <w:szCs w:val="22"/>
          <w:rPrChange w:id="4580" w:author="Wall, Alison E." w:date="2017-11-27T19:39:00Z">
            <w:rPr>
              <w:w w:val="110"/>
            </w:rPr>
          </w:rPrChange>
        </w:rPr>
        <w:t>,</w:t>
      </w:r>
      <w:r w:rsidRPr="00635885">
        <w:rPr>
          <w:rFonts w:asciiTheme="minorHAnsi" w:hAnsiTheme="minorHAnsi"/>
          <w:spacing w:val="-2"/>
          <w:w w:val="110"/>
          <w:sz w:val="22"/>
          <w:szCs w:val="22"/>
          <w:rPrChange w:id="4581" w:author="Wall, Alison E." w:date="2017-11-27T19:39:00Z">
            <w:rPr>
              <w:spacing w:val="-2"/>
              <w:w w:val="110"/>
            </w:rPr>
          </w:rPrChange>
        </w:rPr>
        <w:t xml:space="preserve"> </w:t>
      </w:r>
      <w:r w:rsidRPr="00635885">
        <w:rPr>
          <w:rFonts w:asciiTheme="minorHAnsi" w:hAnsiTheme="minorHAnsi"/>
          <w:w w:val="110"/>
          <w:sz w:val="22"/>
          <w:szCs w:val="22"/>
          <w:rPrChange w:id="4582" w:author="Wall, Alison E." w:date="2017-11-27T19:39:00Z">
            <w:rPr>
              <w:w w:val="110"/>
            </w:rPr>
          </w:rPrChange>
        </w:rPr>
        <w:t>&amp;</w:t>
      </w:r>
      <w:r w:rsidRPr="00635885">
        <w:rPr>
          <w:rFonts w:asciiTheme="minorHAnsi" w:hAnsiTheme="minorHAnsi"/>
          <w:spacing w:val="-1"/>
          <w:w w:val="110"/>
          <w:sz w:val="22"/>
          <w:szCs w:val="22"/>
          <w:rPrChange w:id="4583" w:author="Wall, Alison E." w:date="2017-11-27T19:39:00Z">
            <w:rPr>
              <w:spacing w:val="-1"/>
              <w:w w:val="110"/>
            </w:rPr>
          </w:rPrChange>
        </w:rPr>
        <w:t xml:space="preserve"> </w:t>
      </w:r>
      <w:proofErr w:type="spellStart"/>
      <w:r w:rsidRPr="00635885">
        <w:rPr>
          <w:rFonts w:asciiTheme="minorHAnsi" w:hAnsiTheme="minorHAnsi"/>
          <w:spacing w:val="-3"/>
          <w:w w:val="110"/>
          <w:sz w:val="22"/>
          <w:szCs w:val="22"/>
          <w:rPrChange w:id="4584" w:author="Wall, Alison E." w:date="2017-11-27T19:39:00Z">
            <w:rPr>
              <w:spacing w:val="-3"/>
              <w:w w:val="110"/>
            </w:rPr>
          </w:rPrChange>
        </w:rPr>
        <w:t>R</w:t>
      </w:r>
      <w:r w:rsidRPr="00635885">
        <w:rPr>
          <w:rFonts w:asciiTheme="minorHAnsi" w:hAnsiTheme="minorHAnsi"/>
          <w:spacing w:val="-1"/>
          <w:w w:val="110"/>
          <w:sz w:val="22"/>
          <w:szCs w:val="22"/>
          <w:rPrChange w:id="4585" w:author="Wall, Alison E." w:date="2017-11-27T19:39:00Z">
            <w:rPr>
              <w:spacing w:val="-1"/>
              <w:w w:val="110"/>
            </w:rPr>
          </w:rPrChange>
        </w:rPr>
        <w:t>ose</w:t>
      </w:r>
      <w:r w:rsidRPr="00635885">
        <w:rPr>
          <w:rFonts w:asciiTheme="minorHAnsi" w:hAnsiTheme="minorHAnsi"/>
          <w:w w:val="110"/>
          <w:sz w:val="22"/>
          <w:szCs w:val="22"/>
          <w:rPrChange w:id="4586" w:author="Wall, Alison E." w:date="2017-11-27T19:39:00Z">
            <w:rPr>
              <w:w w:val="110"/>
            </w:rPr>
          </w:rPrChange>
        </w:rPr>
        <w:t>n</w:t>
      </w:r>
      <w:r w:rsidRPr="00635885">
        <w:rPr>
          <w:rFonts w:asciiTheme="minorHAnsi" w:hAnsiTheme="minorHAnsi"/>
          <w:spacing w:val="-1"/>
          <w:w w:val="110"/>
          <w:sz w:val="22"/>
          <w:szCs w:val="22"/>
          <w:rPrChange w:id="4587" w:author="Wall, Alison E." w:date="2017-11-27T19:39:00Z">
            <w:rPr>
              <w:spacing w:val="-1"/>
              <w:w w:val="110"/>
            </w:rPr>
          </w:rPrChange>
        </w:rPr>
        <w:t>qu</w:t>
      </w:r>
      <w:r w:rsidRPr="00635885">
        <w:rPr>
          <w:rFonts w:asciiTheme="minorHAnsi" w:hAnsiTheme="minorHAnsi"/>
          <w:w w:val="110"/>
          <w:sz w:val="22"/>
          <w:szCs w:val="22"/>
          <w:rPrChange w:id="4588" w:author="Wall, Alison E." w:date="2017-11-27T19:39:00Z">
            <w:rPr>
              <w:w w:val="110"/>
            </w:rPr>
          </w:rPrChange>
        </w:rPr>
        <w:t>i</w:t>
      </w:r>
      <w:r w:rsidRPr="00635885">
        <w:rPr>
          <w:rFonts w:asciiTheme="minorHAnsi" w:hAnsiTheme="minorHAnsi"/>
          <w:spacing w:val="-1"/>
          <w:w w:val="110"/>
          <w:sz w:val="22"/>
          <w:szCs w:val="22"/>
          <w:rPrChange w:id="4589" w:author="Wall, Alison E." w:date="2017-11-27T19:39:00Z">
            <w:rPr>
              <w:spacing w:val="-1"/>
              <w:w w:val="110"/>
            </w:rPr>
          </w:rPrChange>
        </w:rPr>
        <w:t>s</w:t>
      </w:r>
      <w:r w:rsidRPr="00635885">
        <w:rPr>
          <w:rFonts w:asciiTheme="minorHAnsi" w:hAnsiTheme="minorHAnsi"/>
          <w:spacing w:val="-3"/>
          <w:w w:val="110"/>
          <w:sz w:val="22"/>
          <w:szCs w:val="22"/>
          <w:rPrChange w:id="4590" w:author="Wall, Alison E." w:date="2017-11-27T19:39:00Z">
            <w:rPr>
              <w:spacing w:val="-3"/>
              <w:w w:val="110"/>
            </w:rPr>
          </w:rPrChange>
        </w:rPr>
        <w:t>t</w:t>
      </w:r>
      <w:proofErr w:type="spellEnd"/>
      <w:r w:rsidRPr="00635885">
        <w:rPr>
          <w:rFonts w:asciiTheme="minorHAnsi" w:hAnsiTheme="minorHAnsi"/>
          <w:w w:val="110"/>
          <w:sz w:val="22"/>
          <w:szCs w:val="22"/>
          <w:rPrChange w:id="4591" w:author="Wall, Alison E." w:date="2017-11-27T19:39:00Z">
            <w:rPr>
              <w:w w:val="110"/>
            </w:rPr>
          </w:rPrChange>
        </w:rPr>
        <w:t>,</w:t>
      </w:r>
      <w:r w:rsidRPr="00635885">
        <w:rPr>
          <w:rFonts w:asciiTheme="minorHAnsi" w:hAnsiTheme="minorHAnsi"/>
          <w:spacing w:val="-2"/>
          <w:w w:val="110"/>
          <w:sz w:val="22"/>
          <w:szCs w:val="22"/>
          <w:rPrChange w:id="4592" w:author="Wall, Alison E." w:date="2017-11-27T19:39:00Z">
            <w:rPr>
              <w:spacing w:val="-2"/>
              <w:w w:val="110"/>
            </w:rPr>
          </w:rPrChange>
        </w:rPr>
        <w:t xml:space="preserve"> </w:t>
      </w:r>
      <w:r w:rsidRPr="00635885">
        <w:rPr>
          <w:rFonts w:asciiTheme="minorHAnsi" w:hAnsiTheme="minorHAnsi"/>
          <w:spacing w:val="-5"/>
          <w:w w:val="110"/>
          <w:sz w:val="22"/>
          <w:szCs w:val="22"/>
          <w:rPrChange w:id="4593" w:author="Wall, Alison E." w:date="2017-11-27T19:39:00Z">
            <w:rPr>
              <w:spacing w:val="-5"/>
              <w:w w:val="110"/>
            </w:rPr>
          </w:rPrChange>
        </w:rPr>
        <w:t>J</w:t>
      </w:r>
      <w:r w:rsidRPr="00635885">
        <w:rPr>
          <w:rFonts w:asciiTheme="minorHAnsi" w:hAnsiTheme="minorHAnsi"/>
          <w:w w:val="110"/>
          <w:sz w:val="22"/>
          <w:szCs w:val="22"/>
          <w:rPrChange w:id="4594" w:author="Wall, Alison E." w:date="2017-11-27T19:39:00Z">
            <w:rPr>
              <w:w w:val="110"/>
            </w:rPr>
          </w:rPrChange>
        </w:rPr>
        <w:t>.</w:t>
      </w:r>
      <w:r w:rsidRPr="00635885">
        <w:rPr>
          <w:rFonts w:asciiTheme="minorHAnsi" w:hAnsiTheme="minorHAnsi"/>
          <w:spacing w:val="-2"/>
          <w:w w:val="110"/>
          <w:sz w:val="22"/>
          <w:szCs w:val="22"/>
          <w:rPrChange w:id="4595" w:author="Wall, Alison E." w:date="2017-11-27T19:39:00Z">
            <w:rPr>
              <w:spacing w:val="-2"/>
              <w:w w:val="110"/>
            </w:rPr>
          </w:rPrChange>
        </w:rPr>
        <w:t xml:space="preserve"> </w:t>
      </w:r>
      <w:r w:rsidRPr="00635885">
        <w:rPr>
          <w:rFonts w:asciiTheme="minorHAnsi" w:hAnsiTheme="minorHAnsi"/>
          <w:w w:val="110"/>
          <w:sz w:val="22"/>
          <w:szCs w:val="22"/>
          <w:rPrChange w:id="4596" w:author="Wall, Alison E." w:date="2017-11-27T19:39:00Z">
            <w:rPr>
              <w:w w:val="110"/>
            </w:rPr>
          </w:rPrChange>
        </w:rPr>
        <w:t>N.</w:t>
      </w:r>
      <w:r w:rsidRPr="00635885">
        <w:rPr>
          <w:rFonts w:asciiTheme="minorHAnsi" w:hAnsiTheme="minorHAnsi"/>
          <w:w w:val="111"/>
          <w:sz w:val="22"/>
          <w:szCs w:val="22"/>
          <w:rPrChange w:id="4597" w:author="Wall, Alison E." w:date="2017-11-27T19:39:00Z">
            <w:rPr>
              <w:w w:val="111"/>
            </w:rPr>
          </w:rPrChange>
        </w:rPr>
        <w:t xml:space="preserve"> </w:t>
      </w:r>
      <w:r w:rsidRPr="00635885">
        <w:rPr>
          <w:rFonts w:asciiTheme="minorHAnsi" w:hAnsiTheme="minorHAnsi"/>
          <w:spacing w:val="-4"/>
          <w:w w:val="110"/>
          <w:sz w:val="22"/>
          <w:szCs w:val="22"/>
          <w:rPrChange w:id="4598" w:author="Wall, Alison E." w:date="2017-11-27T19:39:00Z">
            <w:rPr>
              <w:spacing w:val="-4"/>
              <w:w w:val="110"/>
            </w:rPr>
          </w:rPrChange>
        </w:rPr>
        <w:t>(</w:t>
      </w:r>
      <w:r w:rsidRPr="00635885">
        <w:rPr>
          <w:rFonts w:asciiTheme="minorHAnsi" w:hAnsiTheme="minorHAnsi"/>
          <w:spacing w:val="-2"/>
          <w:w w:val="110"/>
          <w:sz w:val="22"/>
          <w:szCs w:val="22"/>
          <w:rPrChange w:id="4599" w:author="Wall, Alison E." w:date="2017-11-27T19:39:00Z">
            <w:rPr>
              <w:spacing w:val="-2"/>
              <w:w w:val="110"/>
            </w:rPr>
          </w:rPrChange>
        </w:rPr>
        <w:t>20</w:t>
      </w:r>
      <w:r w:rsidRPr="00635885">
        <w:rPr>
          <w:rFonts w:asciiTheme="minorHAnsi" w:hAnsiTheme="minorHAnsi"/>
          <w:spacing w:val="-5"/>
          <w:w w:val="110"/>
          <w:sz w:val="22"/>
          <w:szCs w:val="22"/>
          <w:rPrChange w:id="4600" w:author="Wall, Alison E." w:date="2017-11-27T19:39:00Z">
            <w:rPr>
              <w:spacing w:val="-5"/>
              <w:w w:val="110"/>
            </w:rPr>
          </w:rPrChange>
        </w:rPr>
        <w:t>1</w:t>
      </w:r>
      <w:r w:rsidRPr="00635885">
        <w:rPr>
          <w:rFonts w:asciiTheme="minorHAnsi" w:hAnsiTheme="minorHAnsi"/>
          <w:w w:val="110"/>
          <w:sz w:val="22"/>
          <w:szCs w:val="22"/>
          <w:rPrChange w:id="4601" w:author="Wall, Alison E." w:date="2017-11-27T19:39:00Z">
            <w:rPr>
              <w:w w:val="110"/>
            </w:rPr>
          </w:rPrChange>
        </w:rPr>
        <w:t>1).</w:t>
      </w:r>
      <w:r w:rsidRPr="00635885">
        <w:rPr>
          <w:rFonts w:asciiTheme="minorHAnsi" w:hAnsiTheme="minorHAnsi"/>
          <w:spacing w:val="1"/>
          <w:w w:val="110"/>
          <w:sz w:val="22"/>
          <w:szCs w:val="22"/>
          <w:rPrChange w:id="4602" w:author="Wall, Alison E." w:date="2017-11-27T19:39:00Z">
            <w:rPr>
              <w:spacing w:val="1"/>
              <w:w w:val="110"/>
            </w:rPr>
          </w:rPrChange>
        </w:rPr>
        <w:t xml:space="preserve"> </w:t>
      </w:r>
      <w:r w:rsidRPr="00635885">
        <w:rPr>
          <w:rFonts w:asciiTheme="minorHAnsi" w:hAnsiTheme="minorHAnsi"/>
          <w:w w:val="110"/>
          <w:sz w:val="22"/>
          <w:szCs w:val="22"/>
          <w:rPrChange w:id="4603" w:author="Wall, Alison E." w:date="2017-11-27T19:39:00Z">
            <w:rPr>
              <w:w w:val="110"/>
            </w:rPr>
          </w:rPrChange>
        </w:rPr>
        <w:t>U</w:t>
      </w:r>
      <w:r w:rsidRPr="00635885">
        <w:rPr>
          <w:rFonts w:asciiTheme="minorHAnsi" w:hAnsiTheme="minorHAnsi"/>
          <w:spacing w:val="-1"/>
          <w:w w:val="110"/>
          <w:sz w:val="22"/>
          <w:szCs w:val="22"/>
          <w:rPrChange w:id="4604" w:author="Wall, Alison E." w:date="2017-11-27T19:39:00Z">
            <w:rPr>
              <w:spacing w:val="-1"/>
              <w:w w:val="110"/>
            </w:rPr>
          </w:rPrChange>
        </w:rPr>
        <w:t>n</w:t>
      </w:r>
      <w:r w:rsidRPr="00635885">
        <w:rPr>
          <w:rFonts w:asciiTheme="minorHAnsi" w:hAnsiTheme="minorHAnsi"/>
          <w:w w:val="110"/>
          <w:sz w:val="22"/>
          <w:szCs w:val="22"/>
          <w:rPrChange w:id="4605" w:author="Wall, Alison E." w:date="2017-11-27T19:39:00Z">
            <w:rPr>
              <w:w w:val="110"/>
            </w:rPr>
          </w:rPrChange>
        </w:rPr>
        <w:t>de</w:t>
      </w:r>
      <w:r w:rsidRPr="00635885">
        <w:rPr>
          <w:rFonts w:asciiTheme="minorHAnsi" w:hAnsiTheme="minorHAnsi"/>
          <w:spacing w:val="-2"/>
          <w:w w:val="110"/>
          <w:sz w:val="22"/>
          <w:szCs w:val="22"/>
          <w:rPrChange w:id="4606" w:author="Wall, Alison E." w:date="2017-11-27T19:39:00Z">
            <w:rPr>
              <w:spacing w:val="-2"/>
              <w:w w:val="110"/>
            </w:rPr>
          </w:rPrChange>
        </w:rPr>
        <w:t>r</w:t>
      </w:r>
      <w:r w:rsidRPr="00635885">
        <w:rPr>
          <w:rFonts w:asciiTheme="minorHAnsi" w:hAnsiTheme="minorHAnsi"/>
          <w:spacing w:val="-1"/>
          <w:w w:val="110"/>
          <w:sz w:val="22"/>
          <w:szCs w:val="22"/>
          <w:rPrChange w:id="4607" w:author="Wall, Alison E." w:date="2017-11-27T19:39:00Z">
            <w:rPr>
              <w:spacing w:val="-1"/>
              <w:w w:val="110"/>
            </w:rPr>
          </w:rPrChange>
        </w:rPr>
        <w:t>s</w:t>
      </w:r>
      <w:r w:rsidRPr="00635885">
        <w:rPr>
          <w:rFonts w:asciiTheme="minorHAnsi" w:hAnsiTheme="minorHAnsi"/>
          <w:w w:val="110"/>
          <w:sz w:val="22"/>
          <w:szCs w:val="22"/>
          <w:rPrChange w:id="4608" w:author="Wall, Alison E." w:date="2017-11-27T19:39:00Z">
            <w:rPr>
              <w:w w:val="110"/>
            </w:rPr>
          </w:rPrChange>
        </w:rPr>
        <w:t>ta</w:t>
      </w:r>
      <w:r w:rsidRPr="00635885">
        <w:rPr>
          <w:rFonts w:asciiTheme="minorHAnsi" w:hAnsiTheme="minorHAnsi"/>
          <w:spacing w:val="-1"/>
          <w:w w:val="110"/>
          <w:sz w:val="22"/>
          <w:szCs w:val="22"/>
          <w:rPrChange w:id="4609" w:author="Wall, Alison E." w:date="2017-11-27T19:39:00Z">
            <w:rPr>
              <w:spacing w:val="-1"/>
              <w:w w:val="110"/>
            </w:rPr>
          </w:rPrChange>
        </w:rPr>
        <w:t>n</w:t>
      </w:r>
      <w:r w:rsidRPr="00635885">
        <w:rPr>
          <w:rFonts w:asciiTheme="minorHAnsi" w:hAnsiTheme="minorHAnsi"/>
          <w:w w:val="110"/>
          <w:sz w:val="22"/>
          <w:szCs w:val="22"/>
          <w:rPrChange w:id="4610" w:author="Wall, Alison E." w:date="2017-11-27T19:39:00Z">
            <w:rPr>
              <w:w w:val="110"/>
            </w:rPr>
          </w:rPrChange>
        </w:rPr>
        <w:t>d</w:t>
      </w:r>
      <w:r w:rsidRPr="00635885">
        <w:rPr>
          <w:rFonts w:asciiTheme="minorHAnsi" w:hAnsiTheme="minorHAnsi"/>
          <w:spacing w:val="-1"/>
          <w:w w:val="110"/>
          <w:sz w:val="22"/>
          <w:szCs w:val="22"/>
          <w:rPrChange w:id="4611" w:author="Wall, Alison E." w:date="2017-11-27T19:39:00Z">
            <w:rPr>
              <w:spacing w:val="-1"/>
              <w:w w:val="110"/>
            </w:rPr>
          </w:rPrChange>
        </w:rPr>
        <w:t>in</w:t>
      </w:r>
      <w:r w:rsidRPr="00635885">
        <w:rPr>
          <w:rFonts w:asciiTheme="minorHAnsi" w:hAnsiTheme="minorHAnsi"/>
          <w:w w:val="110"/>
          <w:sz w:val="22"/>
          <w:szCs w:val="22"/>
          <w:rPrChange w:id="4612" w:author="Wall, Alison E." w:date="2017-11-27T19:39:00Z">
            <w:rPr>
              <w:w w:val="110"/>
            </w:rPr>
          </w:rPrChange>
        </w:rPr>
        <w:t>g</w:t>
      </w:r>
      <w:r w:rsidRPr="00635885">
        <w:rPr>
          <w:rFonts w:asciiTheme="minorHAnsi" w:hAnsiTheme="minorHAnsi"/>
          <w:spacing w:val="2"/>
          <w:w w:val="110"/>
          <w:sz w:val="22"/>
          <w:szCs w:val="22"/>
          <w:rPrChange w:id="4613" w:author="Wall, Alison E." w:date="2017-11-27T19:39:00Z">
            <w:rPr>
              <w:spacing w:val="2"/>
              <w:w w:val="110"/>
            </w:rPr>
          </w:rPrChange>
        </w:rPr>
        <w:t xml:space="preserve"> </w:t>
      </w:r>
      <w:r w:rsidRPr="00635885">
        <w:rPr>
          <w:rFonts w:asciiTheme="minorHAnsi" w:hAnsiTheme="minorHAnsi"/>
          <w:w w:val="110"/>
          <w:sz w:val="22"/>
          <w:szCs w:val="22"/>
          <w:rPrChange w:id="4614" w:author="Wall, Alison E." w:date="2017-11-27T19:39:00Z">
            <w:rPr>
              <w:w w:val="110"/>
            </w:rPr>
          </w:rPrChange>
        </w:rPr>
        <w:t>the</w:t>
      </w:r>
      <w:r w:rsidRPr="00635885">
        <w:rPr>
          <w:rFonts w:asciiTheme="minorHAnsi" w:hAnsiTheme="minorHAnsi"/>
          <w:spacing w:val="-1"/>
          <w:w w:val="110"/>
          <w:sz w:val="22"/>
          <w:szCs w:val="22"/>
          <w:rPrChange w:id="4615" w:author="Wall, Alison E." w:date="2017-11-27T19:39:00Z">
            <w:rPr>
              <w:spacing w:val="-1"/>
              <w:w w:val="110"/>
            </w:rPr>
          </w:rPrChange>
        </w:rPr>
        <w:t xml:space="preserve"> </w:t>
      </w:r>
      <w:r w:rsidRPr="00635885">
        <w:rPr>
          <w:rFonts w:asciiTheme="minorHAnsi" w:hAnsiTheme="minorHAnsi"/>
          <w:w w:val="110"/>
          <w:sz w:val="22"/>
          <w:szCs w:val="22"/>
          <w:rPrChange w:id="4616" w:author="Wall, Alison E." w:date="2017-11-27T19:39:00Z">
            <w:rPr>
              <w:w w:val="110"/>
            </w:rPr>
          </w:rPrChange>
        </w:rPr>
        <w:t>Demog</w:t>
      </w:r>
      <w:r w:rsidRPr="00635885">
        <w:rPr>
          <w:rFonts w:asciiTheme="minorHAnsi" w:hAnsiTheme="minorHAnsi"/>
          <w:spacing w:val="-2"/>
          <w:w w:val="110"/>
          <w:sz w:val="22"/>
          <w:szCs w:val="22"/>
          <w:rPrChange w:id="4617" w:author="Wall, Alison E." w:date="2017-11-27T19:39:00Z">
            <w:rPr>
              <w:spacing w:val="-2"/>
              <w:w w:val="110"/>
            </w:rPr>
          </w:rPrChange>
        </w:rPr>
        <w:t>r</w:t>
      </w:r>
      <w:r w:rsidRPr="00635885">
        <w:rPr>
          <w:rFonts w:asciiTheme="minorHAnsi" w:hAnsiTheme="minorHAnsi"/>
          <w:w w:val="110"/>
          <w:sz w:val="22"/>
          <w:szCs w:val="22"/>
          <w:rPrChange w:id="4618" w:author="Wall, Alison E." w:date="2017-11-27T19:39:00Z">
            <w:rPr>
              <w:w w:val="110"/>
            </w:rPr>
          </w:rPrChange>
        </w:rPr>
        <w:t>aph</w:t>
      </w:r>
      <w:r w:rsidRPr="00635885">
        <w:rPr>
          <w:rFonts w:asciiTheme="minorHAnsi" w:hAnsiTheme="minorHAnsi"/>
          <w:spacing w:val="-1"/>
          <w:w w:val="110"/>
          <w:sz w:val="22"/>
          <w:szCs w:val="22"/>
          <w:rPrChange w:id="4619" w:author="Wall, Alison E." w:date="2017-11-27T19:39:00Z">
            <w:rPr>
              <w:spacing w:val="-1"/>
              <w:w w:val="110"/>
            </w:rPr>
          </w:rPrChange>
        </w:rPr>
        <w:t>ic</w:t>
      </w:r>
      <w:r w:rsidRPr="00635885">
        <w:rPr>
          <w:rFonts w:asciiTheme="minorHAnsi" w:hAnsiTheme="minorHAnsi"/>
          <w:w w:val="110"/>
          <w:sz w:val="22"/>
          <w:szCs w:val="22"/>
          <w:rPrChange w:id="4620" w:author="Wall, Alison E." w:date="2017-11-27T19:39:00Z">
            <w:rPr>
              <w:w w:val="110"/>
            </w:rPr>
          </w:rPrChange>
        </w:rPr>
        <w:t xml:space="preserve">s </w:t>
      </w:r>
      <w:r w:rsidRPr="00635885">
        <w:rPr>
          <w:rFonts w:asciiTheme="minorHAnsi" w:hAnsiTheme="minorHAnsi"/>
          <w:spacing w:val="-1"/>
          <w:w w:val="110"/>
          <w:sz w:val="22"/>
          <w:szCs w:val="22"/>
          <w:rPrChange w:id="4621" w:author="Wall, Alison E." w:date="2017-11-27T19:39:00Z">
            <w:rPr>
              <w:spacing w:val="-1"/>
              <w:w w:val="110"/>
            </w:rPr>
          </w:rPrChange>
        </w:rPr>
        <w:t>o</w:t>
      </w:r>
      <w:r w:rsidRPr="00635885">
        <w:rPr>
          <w:rFonts w:asciiTheme="minorHAnsi" w:hAnsiTheme="minorHAnsi"/>
          <w:w w:val="110"/>
          <w:sz w:val="22"/>
          <w:szCs w:val="22"/>
          <w:rPrChange w:id="4622" w:author="Wall, Alison E." w:date="2017-11-27T19:39:00Z">
            <w:rPr>
              <w:w w:val="110"/>
            </w:rPr>
          </w:rPrChange>
        </w:rPr>
        <w:t>f</w:t>
      </w:r>
      <w:r w:rsidRPr="00635885">
        <w:rPr>
          <w:rFonts w:asciiTheme="minorHAnsi" w:hAnsiTheme="minorHAnsi"/>
          <w:spacing w:val="-1"/>
          <w:w w:val="110"/>
          <w:sz w:val="22"/>
          <w:szCs w:val="22"/>
          <w:rPrChange w:id="4623" w:author="Wall, Alison E." w:date="2017-11-27T19:39:00Z">
            <w:rPr>
              <w:spacing w:val="-1"/>
              <w:w w:val="110"/>
            </w:rPr>
          </w:rPrChange>
        </w:rPr>
        <w:t xml:space="preserve"> </w:t>
      </w:r>
      <w:r w:rsidRPr="00635885">
        <w:rPr>
          <w:rFonts w:asciiTheme="minorHAnsi" w:hAnsiTheme="minorHAnsi"/>
          <w:spacing w:val="-6"/>
          <w:w w:val="110"/>
          <w:sz w:val="22"/>
          <w:szCs w:val="22"/>
          <w:rPrChange w:id="4624" w:author="Wall, Alison E." w:date="2017-11-27T19:39:00Z">
            <w:rPr>
              <w:spacing w:val="-6"/>
              <w:w w:val="110"/>
            </w:rPr>
          </w:rPrChange>
        </w:rPr>
        <w:t>T</w:t>
      </w:r>
      <w:r w:rsidRPr="00635885">
        <w:rPr>
          <w:rFonts w:asciiTheme="minorHAnsi" w:hAnsiTheme="minorHAnsi"/>
          <w:w w:val="110"/>
          <w:sz w:val="22"/>
          <w:szCs w:val="22"/>
          <w:rPrChange w:id="4625" w:author="Wall, Alison E." w:date="2017-11-27T19:39:00Z">
            <w:rPr>
              <w:w w:val="110"/>
            </w:rPr>
          </w:rPrChange>
        </w:rPr>
        <w:t>w</w:t>
      </w:r>
      <w:r w:rsidRPr="00635885">
        <w:rPr>
          <w:rFonts w:asciiTheme="minorHAnsi" w:hAnsiTheme="minorHAnsi"/>
          <w:spacing w:val="-1"/>
          <w:w w:val="110"/>
          <w:sz w:val="22"/>
          <w:szCs w:val="22"/>
          <w:rPrChange w:id="4626" w:author="Wall, Alison E." w:date="2017-11-27T19:39:00Z">
            <w:rPr>
              <w:spacing w:val="-1"/>
              <w:w w:val="110"/>
            </w:rPr>
          </w:rPrChange>
        </w:rPr>
        <w:t>i</w:t>
      </w:r>
      <w:r w:rsidRPr="00635885">
        <w:rPr>
          <w:rFonts w:asciiTheme="minorHAnsi" w:hAnsiTheme="minorHAnsi"/>
          <w:spacing w:val="-4"/>
          <w:w w:val="110"/>
          <w:sz w:val="22"/>
          <w:szCs w:val="22"/>
          <w:rPrChange w:id="4627" w:author="Wall, Alison E." w:date="2017-11-27T19:39:00Z">
            <w:rPr>
              <w:spacing w:val="-4"/>
              <w:w w:val="110"/>
            </w:rPr>
          </w:rPrChange>
        </w:rPr>
        <w:t>t</w:t>
      </w:r>
      <w:r w:rsidRPr="00635885">
        <w:rPr>
          <w:rFonts w:asciiTheme="minorHAnsi" w:hAnsiTheme="minorHAnsi"/>
          <w:spacing w:val="-1"/>
          <w:w w:val="110"/>
          <w:sz w:val="22"/>
          <w:szCs w:val="22"/>
          <w:rPrChange w:id="4628" w:author="Wall, Alison E." w:date="2017-11-27T19:39:00Z">
            <w:rPr>
              <w:spacing w:val="-1"/>
              <w:w w:val="110"/>
            </w:rPr>
          </w:rPrChange>
        </w:rPr>
        <w:t>t</w:t>
      </w:r>
      <w:r w:rsidRPr="00635885">
        <w:rPr>
          <w:rFonts w:asciiTheme="minorHAnsi" w:hAnsiTheme="minorHAnsi"/>
          <w:w w:val="110"/>
          <w:sz w:val="22"/>
          <w:szCs w:val="22"/>
          <w:rPrChange w:id="4629" w:author="Wall, Alison E." w:date="2017-11-27T19:39:00Z">
            <w:rPr>
              <w:w w:val="110"/>
            </w:rPr>
          </w:rPrChange>
        </w:rPr>
        <w:t>er</w:t>
      </w:r>
      <w:r w:rsidRPr="00635885">
        <w:rPr>
          <w:rFonts w:asciiTheme="minorHAnsi" w:hAnsiTheme="minorHAnsi"/>
          <w:spacing w:val="-4"/>
          <w:w w:val="110"/>
          <w:sz w:val="22"/>
          <w:szCs w:val="22"/>
          <w:rPrChange w:id="4630" w:author="Wall, Alison E." w:date="2017-11-27T19:39:00Z">
            <w:rPr>
              <w:spacing w:val="-4"/>
              <w:w w:val="110"/>
            </w:rPr>
          </w:rPrChange>
        </w:rPr>
        <w:t xml:space="preserve"> </w:t>
      </w:r>
      <w:r w:rsidRPr="00635885">
        <w:rPr>
          <w:rFonts w:asciiTheme="minorHAnsi" w:hAnsiTheme="minorHAnsi"/>
          <w:w w:val="110"/>
          <w:sz w:val="22"/>
          <w:szCs w:val="22"/>
          <w:rPrChange w:id="4631" w:author="Wall, Alison E." w:date="2017-11-27T19:39:00Z">
            <w:rPr>
              <w:w w:val="110"/>
            </w:rPr>
          </w:rPrChange>
        </w:rPr>
        <w:t>Use</w:t>
      </w:r>
      <w:r w:rsidRPr="00635885">
        <w:rPr>
          <w:rFonts w:asciiTheme="minorHAnsi" w:hAnsiTheme="minorHAnsi"/>
          <w:spacing w:val="-2"/>
          <w:w w:val="110"/>
          <w:sz w:val="22"/>
          <w:szCs w:val="22"/>
          <w:rPrChange w:id="4632" w:author="Wall, Alison E." w:date="2017-11-27T19:39:00Z">
            <w:rPr>
              <w:spacing w:val="-2"/>
              <w:w w:val="110"/>
            </w:rPr>
          </w:rPrChange>
        </w:rPr>
        <w:t>r</w:t>
      </w:r>
      <w:r w:rsidRPr="00635885">
        <w:rPr>
          <w:rFonts w:asciiTheme="minorHAnsi" w:hAnsiTheme="minorHAnsi"/>
          <w:spacing w:val="-4"/>
          <w:w w:val="110"/>
          <w:sz w:val="22"/>
          <w:szCs w:val="22"/>
          <w:rPrChange w:id="4633" w:author="Wall, Alison E." w:date="2017-11-27T19:39:00Z">
            <w:rPr>
              <w:spacing w:val="-4"/>
              <w:w w:val="110"/>
            </w:rPr>
          </w:rPrChange>
        </w:rPr>
        <w:t>s</w:t>
      </w:r>
      <w:r w:rsidRPr="00635885">
        <w:rPr>
          <w:rFonts w:asciiTheme="minorHAnsi" w:hAnsiTheme="minorHAnsi"/>
          <w:w w:val="110"/>
          <w:sz w:val="22"/>
          <w:szCs w:val="22"/>
          <w:rPrChange w:id="4634" w:author="Wall, Alison E." w:date="2017-11-27T19:39:00Z">
            <w:rPr>
              <w:w w:val="110"/>
            </w:rPr>
          </w:rPrChange>
        </w:rPr>
        <w:t>.</w:t>
      </w:r>
      <w:r w:rsidRPr="00635885">
        <w:rPr>
          <w:rFonts w:asciiTheme="minorHAnsi" w:hAnsiTheme="minorHAnsi"/>
          <w:spacing w:val="2"/>
          <w:w w:val="110"/>
          <w:sz w:val="22"/>
          <w:szCs w:val="22"/>
          <w:rPrChange w:id="4635" w:author="Wall, Alison E." w:date="2017-11-27T19:39:00Z">
            <w:rPr>
              <w:spacing w:val="2"/>
              <w:w w:val="110"/>
            </w:rPr>
          </w:rPrChange>
        </w:rPr>
        <w:t xml:space="preserve"> </w:t>
      </w:r>
      <w:r w:rsidRPr="00635885">
        <w:rPr>
          <w:rFonts w:asciiTheme="minorHAnsi" w:hAnsiTheme="minorHAnsi"/>
          <w:spacing w:val="-2"/>
          <w:w w:val="110"/>
          <w:sz w:val="22"/>
          <w:szCs w:val="22"/>
          <w:rPrChange w:id="4636" w:author="Wall, Alison E." w:date="2017-11-27T19:39:00Z">
            <w:rPr>
              <w:spacing w:val="-2"/>
              <w:w w:val="110"/>
            </w:rPr>
          </w:rPrChange>
        </w:rPr>
        <w:t>I</w:t>
      </w:r>
      <w:r w:rsidRPr="00635885">
        <w:rPr>
          <w:rFonts w:asciiTheme="minorHAnsi" w:hAnsiTheme="minorHAnsi"/>
          <w:spacing w:val="-5"/>
          <w:w w:val="110"/>
          <w:sz w:val="22"/>
          <w:szCs w:val="22"/>
          <w:rPrChange w:id="4637" w:author="Wall, Alison E." w:date="2017-11-27T19:39:00Z">
            <w:rPr>
              <w:spacing w:val="-5"/>
              <w:w w:val="110"/>
            </w:rPr>
          </w:rPrChange>
        </w:rPr>
        <w:t>CW</w:t>
      </w:r>
      <w:r w:rsidRPr="00635885">
        <w:rPr>
          <w:rFonts w:asciiTheme="minorHAnsi" w:hAnsiTheme="minorHAnsi"/>
          <w:w w:val="110"/>
          <w:sz w:val="22"/>
          <w:szCs w:val="22"/>
          <w:rPrChange w:id="4638" w:author="Wall, Alison E." w:date="2017-11-27T19:39:00Z">
            <w:rPr>
              <w:w w:val="110"/>
            </w:rPr>
          </w:rPrChange>
        </w:rPr>
        <w:t>S</w:t>
      </w:r>
      <w:r w:rsidRPr="00635885">
        <w:rPr>
          <w:rFonts w:asciiTheme="minorHAnsi" w:hAnsiTheme="minorHAnsi"/>
          <w:spacing w:val="-2"/>
          <w:w w:val="110"/>
          <w:sz w:val="22"/>
          <w:szCs w:val="22"/>
          <w:rPrChange w:id="4639" w:author="Wall, Alison E." w:date="2017-11-27T19:39:00Z">
            <w:rPr>
              <w:spacing w:val="-2"/>
              <w:w w:val="110"/>
            </w:rPr>
          </w:rPrChange>
        </w:rPr>
        <w:t>M</w:t>
      </w:r>
      <w:r w:rsidRPr="00635885">
        <w:rPr>
          <w:rFonts w:asciiTheme="minorHAnsi" w:hAnsiTheme="minorHAnsi"/>
          <w:w w:val="110"/>
          <w:sz w:val="22"/>
          <w:szCs w:val="22"/>
          <w:rPrChange w:id="4640" w:author="Wall, Alison E." w:date="2017-11-27T19:39:00Z">
            <w:rPr>
              <w:w w:val="110"/>
            </w:rPr>
          </w:rPrChange>
        </w:rPr>
        <w:t>,</w:t>
      </w:r>
      <w:r w:rsidRPr="00635885">
        <w:rPr>
          <w:rFonts w:asciiTheme="minorHAnsi" w:hAnsiTheme="minorHAnsi"/>
          <w:spacing w:val="1"/>
          <w:w w:val="110"/>
          <w:sz w:val="22"/>
          <w:szCs w:val="22"/>
          <w:rPrChange w:id="4641" w:author="Wall, Alison E." w:date="2017-11-27T19:39:00Z">
            <w:rPr>
              <w:spacing w:val="1"/>
              <w:w w:val="110"/>
            </w:rPr>
          </w:rPrChange>
        </w:rPr>
        <w:t xml:space="preserve"> </w:t>
      </w:r>
      <w:r w:rsidRPr="00635885">
        <w:rPr>
          <w:rFonts w:asciiTheme="minorHAnsi" w:hAnsiTheme="minorHAnsi"/>
          <w:spacing w:val="-5"/>
          <w:w w:val="110"/>
          <w:sz w:val="22"/>
          <w:szCs w:val="22"/>
          <w:rPrChange w:id="4642" w:author="Wall, Alison E." w:date="2017-11-27T19:39:00Z">
            <w:rPr>
              <w:spacing w:val="-5"/>
              <w:w w:val="110"/>
            </w:rPr>
          </w:rPrChange>
        </w:rPr>
        <w:t>1</w:t>
      </w:r>
      <w:r w:rsidRPr="00635885">
        <w:rPr>
          <w:rFonts w:asciiTheme="minorHAnsi" w:hAnsiTheme="minorHAnsi"/>
          <w:w w:val="110"/>
          <w:sz w:val="22"/>
          <w:szCs w:val="22"/>
          <w:rPrChange w:id="4643" w:author="Wall, Alison E." w:date="2017-11-27T19:39:00Z">
            <w:rPr>
              <w:w w:val="110"/>
            </w:rPr>
          </w:rPrChange>
        </w:rPr>
        <w:t>1,</w:t>
      </w:r>
      <w:r w:rsidRPr="00635885">
        <w:rPr>
          <w:rFonts w:asciiTheme="minorHAnsi" w:hAnsiTheme="minorHAnsi"/>
          <w:spacing w:val="2"/>
          <w:w w:val="110"/>
          <w:sz w:val="22"/>
          <w:szCs w:val="22"/>
          <w:rPrChange w:id="4644" w:author="Wall, Alison E." w:date="2017-11-27T19:39:00Z">
            <w:rPr>
              <w:spacing w:val="2"/>
              <w:w w:val="110"/>
            </w:rPr>
          </w:rPrChange>
        </w:rPr>
        <w:t xml:space="preserve"> </w:t>
      </w:r>
      <w:r w:rsidRPr="00635885">
        <w:rPr>
          <w:rFonts w:asciiTheme="minorHAnsi" w:hAnsiTheme="minorHAnsi"/>
          <w:w w:val="110"/>
          <w:sz w:val="22"/>
          <w:szCs w:val="22"/>
          <w:rPrChange w:id="4645" w:author="Wall, Alison E." w:date="2017-11-27T19:39:00Z">
            <w:rPr>
              <w:w w:val="110"/>
            </w:rPr>
          </w:rPrChange>
        </w:rPr>
        <w:t>5th.</w:t>
      </w:r>
    </w:p>
    <w:p w14:paraId="5571EFD0" w14:textId="77777777" w:rsidR="00EF764E" w:rsidRPr="00635885" w:rsidRDefault="0011099E">
      <w:pPr>
        <w:pStyle w:val="BodyText"/>
        <w:numPr>
          <w:ilvl w:val="0"/>
          <w:numId w:val="1"/>
        </w:numPr>
        <w:tabs>
          <w:tab w:val="left" w:pos="797"/>
        </w:tabs>
        <w:spacing w:before="3"/>
        <w:ind w:left="797" w:hanging="286"/>
        <w:rPr>
          <w:rFonts w:asciiTheme="minorHAnsi" w:hAnsiTheme="minorHAnsi"/>
          <w:sz w:val="22"/>
          <w:szCs w:val="22"/>
          <w:rPrChange w:id="4646" w:author="Wall, Alison E." w:date="2017-11-27T19:39:00Z">
            <w:rPr/>
          </w:rPrChange>
        </w:rPr>
      </w:pPr>
      <w:r w:rsidRPr="00635885">
        <w:rPr>
          <w:rFonts w:asciiTheme="minorHAnsi" w:hAnsiTheme="minorHAnsi"/>
          <w:w w:val="115"/>
          <w:sz w:val="22"/>
          <w:szCs w:val="22"/>
          <w:rPrChange w:id="4647" w:author="Wall, Alison E." w:date="2017-11-27T19:39:00Z">
            <w:rPr>
              <w:w w:val="115"/>
            </w:rPr>
          </w:rPrChange>
        </w:rPr>
        <w:t>ADD</w:t>
      </w:r>
      <w:r w:rsidRPr="00635885">
        <w:rPr>
          <w:rFonts w:asciiTheme="minorHAnsi" w:hAnsiTheme="minorHAnsi"/>
          <w:spacing w:val="-26"/>
          <w:w w:val="115"/>
          <w:sz w:val="22"/>
          <w:szCs w:val="22"/>
          <w:rPrChange w:id="4648" w:author="Wall, Alison E." w:date="2017-11-27T19:39:00Z">
            <w:rPr>
              <w:spacing w:val="-26"/>
              <w:w w:val="115"/>
            </w:rPr>
          </w:rPrChange>
        </w:rPr>
        <w:t xml:space="preserve"> </w:t>
      </w:r>
      <w:r w:rsidRPr="00635885">
        <w:rPr>
          <w:rFonts w:asciiTheme="minorHAnsi" w:hAnsiTheme="minorHAnsi"/>
          <w:w w:val="115"/>
          <w:sz w:val="22"/>
          <w:szCs w:val="22"/>
          <w:rPrChange w:id="4649" w:author="Wall, Alison E." w:date="2017-11-27T19:39:00Z">
            <w:rPr>
              <w:w w:val="115"/>
            </w:rPr>
          </w:rPrChange>
        </w:rPr>
        <w:t>G</w:t>
      </w:r>
      <w:r w:rsidRPr="00635885">
        <w:rPr>
          <w:rFonts w:asciiTheme="minorHAnsi" w:hAnsiTheme="minorHAnsi"/>
          <w:spacing w:val="-2"/>
          <w:w w:val="115"/>
          <w:sz w:val="22"/>
          <w:szCs w:val="22"/>
          <w:rPrChange w:id="4650" w:author="Wall, Alison E." w:date="2017-11-27T19:39:00Z">
            <w:rPr>
              <w:spacing w:val="-2"/>
              <w:w w:val="115"/>
            </w:rPr>
          </w:rPrChange>
        </w:rPr>
        <w:t>e</w:t>
      </w:r>
      <w:r w:rsidRPr="00635885">
        <w:rPr>
          <w:rFonts w:asciiTheme="minorHAnsi" w:hAnsiTheme="minorHAnsi"/>
          <w:w w:val="115"/>
          <w:sz w:val="22"/>
          <w:szCs w:val="22"/>
          <w:rPrChange w:id="4651" w:author="Wall, Alison E." w:date="2017-11-27T19:39:00Z">
            <w:rPr>
              <w:w w:val="115"/>
            </w:rPr>
          </w:rPrChange>
        </w:rPr>
        <w:t>t</w:t>
      </w:r>
      <w:r w:rsidRPr="00635885">
        <w:rPr>
          <w:rFonts w:asciiTheme="minorHAnsi" w:hAnsiTheme="minorHAnsi"/>
          <w:spacing w:val="-26"/>
          <w:w w:val="115"/>
          <w:sz w:val="22"/>
          <w:szCs w:val="22"/>
          <w:rPrChange w:id="4652" w:author="Wall, Alison E." w:date="2017-11-27T19:39:00Z">
            <w:rPr>
              <w:spacing w:val="-26"/>
              <w:w w:val="115"/>
            </w:rPr>
          </w:rPrChange>
        </w:rPr>
        <w:t xml:space="preserve"> </w:t>
      </w:r>
      <w:r w:rsidRPr="00635885">
        <w:rPr>
          <w:rFonts w:asciiTheme="minorHAnsi" w:hAnsiTheme="minorHAnsi"/>
          <w:w w:val="115"/>
          <w:sz w:val="22"/>
          <w:szCs w:val="22"/>
          <w:rPrChange w:id="4653" w:author="Wall, Alison E." w:date="2017-11-27T19:39:00Z">
            <w:rPr>
              <w:w w:val="115"/>
            </w:rPr>
          </w:rPrChange>
        </w:rPr>
        <w:t>link</w:t>
      </w:r>
      <w:r w:rsidRPr="00635885">
        <w:rPr>
          <w:rFonts w:asciiTheme="minorHAnsi" w:hAnsiTheme="minorHAnsi"/>
          <w:spacing w:val="-27"/>
          <w:w w:val="115"/>
          <w:sz w:val="22"/>
          <w:szCs w:val="22"/>
          <w:rPrChange w:id="4654" w:author="Wall, Alison E." w:date="2017-11-27T19:39:00Z">
            <w:rPr>
              <w:spacing w:val="-27"/>
              <w:w w:val="115"/>
            </w:rPr>
          </w:rPrChange>
        </w:rPr>
        <w:t xml:space="preserve"> </w:t>
      </w:r>
      <w:r w:rsidRPr="00635885">
        <w:rPr>
          <w:rFonts w:asciiTheme="minorHAnsi" w:hAnsiTheme="minorHAnsi"/>
          <w:spacing w:val="-1"/>
          <w:w w:val="115"/>
          <w:sz w:val="22"/>
          <w:szCs w:val="22"/>
          <w:rPrChange w:id="4655" w:author="Wall, Alison E." w:date="2017-11-27T19:39:00Z">
            <w:rPr>
              <w:spacing w:val="-1"/>
              <w:w w:val="115"/>
            </w:rPr>
          </w:rPrChange>
        </w:rPr>
        <w:t>f</w:t>
      </w:r>
      <w:r w:rsidRPr="00635885">
        <w:rPr>
          <w:rFonts w:asciiTheme="minorHAnsi" w:hAnsiTheme="minorHAnsi"/>
          <w:w w:val="115"/>
          <w:sz w:val="22"/>
          <w:szCs w:val="22"/>
          <w:rPrChange w:id="4656" w:author="Wall, Alison E." w:date="2017-11-27T19:39:00Z">
            <w:rPr>
              <w:w w:val="115"/>
            </w:rPr>
          </w:rPrChange>
        </w:rPr>
        <w:t>or</w:t>
      </w:r>
      <w:r w:rsidRPr="00635885">
        <w:rPr>
          <w:rFonts w:asciiTheme="minorHAnsi" w:hAnsiTheme="minorHAnsi"/>
          <w:spacing w:val="-29"/>
          <w:w w:val="115"/>
          <w:sz w:val="22"/>
          <w:szCs w:val="22"/>
          <w:rPrChange w:id="4657" w:author="Wall, Alison E." w:date="2017-11-27T19:39:00Z">
            <w:rPr>
              <w:spacing w:val="-29"/>
              <w:w w:val="115"/>
            </w:rPr>
          </w:rPrChange>
        </w:rPr>
        <w:t xml:space="preserve"> </w:t>
      </w:r>
      <w:r w:rsidRPr="00635885">
        <w:rPr>
          <w:rFonts w:asciiTheme="minorHAnsi" w:hAnsiTheme="minorHAnsi"/>
          <w:spacing w:val="-3"/>
          <w:w w:val="115"/>
          <w:sz w:val="22"/>
          <w:szCs w:val="22"/>
          <w:rPrChange w:id="4658" w:author="Wall, Alison E." w:date="2017-11-27T19:39:00Z">
            <w:rPr>
              <w:spacing w:val="-3"/>
              <w:w w:val="115"/>
            </w:rPr>
          </w:rPrChange>
        </w:rPr>
        <w:t>S</w:t>
      </w:r>
      <w:r w:rsidRPr="00635885">
        <w:rPr>
          <w:rFonts w:asciiTheme="minorHAnsi" w:hAnsiTheme="minorHAnsi"/>
          <w:spacing w:val="-6"/>
          <w:w w:val="115"/>
          <w:sz w:val="22"/>
          <w:szCs w:val="22"/>
          <w:rPrChange w:id="4659" w:author="Wall, Alison E." w:date="2017-11-27T19:39:00Z">
            <w:rPr>
              <w:spacing w:val="-6"/>
              <w:w w:val="115"/>
            </w:rPr>
          </w:rPrChange>
        </w:rPr>
        <w:t>C</w:t>
      </w:r>
      <w:r w:rsidRPr="00635885">
        <w:rPr>
          <w:rFonts w:asciiTheme="minorHAnsi" w:hAnsiTheme="minorHAnsi"/>
          <w:spacing w:val="-3"/>
          <w:w w:val="115"/>
          <w:sz w:val="22"/>
          <w:szCs w:val="22"/>
          <w:rPrChange w:id="4660" w:author="Wall, Alison E." w:date="2017-11-27T19:39:00Z">
            <w:rPr>
              <w:spacing w:val="-3"/>
              <w:w w:val="115"/>
            </w:rPr>
          </w:rPrChange>
        </w:rPr>
        <w:t>S</w:t>
      </w:r>
      <w:r w:rsidRPr="00635885">
        <w:rPr>
          <w:rFonts w:asciiTheme="minorHAnsi" w:hAnsiTheme="minorHAnsi"/>
          <w:w w:val="115"/>
          <w:sz w:val="22"/>
          <w:szCs w:val="22"/>
          <w:rPrChange w:id="4661" w:author="Wall, Alison E." w:date="2017-11-27T19:39:00Z">
            <w:rPr>
              <w:w w:val="115"/>
            </w:rPr>
          </w:rPrChange>
        </w:rPr>
        <w:t>U</w:t>
      </w:r>
      <w:r w:rsidRPr="00635885">
        <w:rPr>
          <w:rFonts w:asciiTheme="minorHAnsi" w:hAnsiTheme="minorHAnsi"/>
          <w:spacing w:val="-25"/>
          <w:w w:val="115"/>
          <w:sz w:val="22"/>
          <w:szCs w:val="22"/>
          <w:rPrChange w:id="4662" w:author="Wall, Alison E." w:date="2017-11-27T19:39:00Z">
            <w:rPr>
              <w:spacing w:val="-25"/>
              <w:w w:val="115"/>
            </w:rPr>
          </w:rPrChange>
        </w:rPr>
        <w:t xml:space="preserve"> </w:t>
      </w:r>
      <w:r w:rsidRPr="00635885">
        <w:rPr>
          <w:rFonts w:asciiTheme="minorHAnsi" w:hAnsiTheme="minorHAnsi"/>
          <w:spacing w:val="-2"/>
          <w:w w:val="115"/>
          <w:sz w:val="22"/>
          <w:szCs w:val="22"/>
          <w:rPrChange w:id="4663" w:author="Wall, Alison E." w:date="2017-11-27T19:39:00Z">
            <w:rPr>
              <w:spacing w:val="-2"/>
              <w:w w:val="115"/>
            </w:rPr>
          </w:rPrChange>
        </w:rPr>
        <w:t>w</w:t>
      </w:r>
      <w:r w:rsidRPr="00635885">
        <w:rPr>
          <w:rFonts w:asciiTheme="minorHAnsi" w:hAnsiTheme="minorHAnsi"/>
          <w:w w:val="115"/>
          <w:sz w:val="22"/>
          <w:szCs w:val="22"/>
          <w:rPrChange w:id="4664" w:author="Wall, Alison E." w:date="2017-11-27T19:39:00Z">
            <w:rPr>
              <w:w w:val="115"/>
            </w:rPr>
          </w:rPrChange>
        </w:rPr>
        <w:t>omen</w:t>
      </w:r>
      <w:r w:rsidRPr="00635885">
        <w:rPr>
          <w:rFonts w:asciiTheme="minorHAnsi" w:hAnsiTheme="minorHAnsi"/>
          <w:spacing w:val="-25"/>
          <w:w w:val="115"/>
          <w:sz w:val="22"/>
          <w:szCs w:val="22"/>
          <w:rPrChange w:id="4665" w:author="Wall, Alison E." w:date="2017-11-27T19:39:00Z">
            <w:rPr>
              <w:spacing w:val="-25"/>
              <w:w w:val="115"/>
            </w:rPr>
          </w:rPrChange>
        </w:rPr>
        <w:t xml:space="preserve"> </w:t>
      </w:r>
      <w:r w:rsidRPr="00635885">
        <w:rPr>
          <w:rFonts w:asciiTheme="minorHAnsi" w:hAnsiTheme="minorHAnsi"/>
          <w:w w:val="115"/>
          <w:sz w:val="22"/>
          <w:szCs w:val="22"/>
          <w:rPrChange w:id="4666" w:author="Wall, Alison E." w:date="2017-11-27T19:39:00Z">
            <w:rPr>
              <w:w w:val="115"/>
            </w:rPr>
          </w:rPrChange>
        </w:rPr>
        <w:t>in</w:t>
      </w:r>
      <w:r w:rsidRPr="00635885">
        <w:rPr>
          <w:rFonts w:asciiTheme="minorHAnsi" w:hAnsiTheme="minorHAnsi"/>
          <w:spacing w:val="-25"/>
          <w:w w:val="115"/>
          <w:sz w:val="22"/>
          <w:szCs w:val="22"/>
          <w:rPrChange w:id="4667" w:author="Wall, Alison E." w:date="2017-11-27T19:39:00Z">
            <w:rPr>
              <w:spacing w:val="-25"/>
              <w:w w:val="115"/>
            </w:rPr>
          </w:rPrChange>
        </w:rPr>
        <w:t xml:space="preserve"> </w:t>
      </w:r>
      <w:r w:rsidRPr="00635885">
        <w:rPr>
          <w:rFonts w:asciiTheme="minorHAnsi" w:hAnsiTheme="minorHAnsi"/>
          <w:spacing w:val="-2"/>
          <w:w w:val="115"/>
          <w:sz w:val="22"/>
          <w:szCs w:val="22"/>
          <w:rPrChange w:id="4668" w:author="Wall, Alison E." w:date="2017-11-27T19:39:00Z">
            <w:rPr>
              <w:spacing w:val="-2"/>
              <w:w w:val="115"/>
            </w:rPr>
          </w:rPrChange>
        </w:rPr>
        <w:t>t</w:t>
      </w:r>
      <w:r w:rsidRPr="00635885">
        <w:rPr>
          <w:rFonts w:asciiTheme="minorHAnsi" w:hAnsiTheme="minorHAnsi"/>
          <w:w w:val="115"/>
          <w:sz w:val="22"/>
          <w:szCs w:val="22"/>
          <w:rPrChange w:id="4669" w:author="Wall, Alison E." w:date="2017-11-27T19:39:00Z">
            <w:rPr>
              <w:w w:val="115"/>
            </w:rPr>
          </w:rPrChange>
        </w:rPr>
        <w:t>ech</w:t>
      </w:r>
    </w:p>
    <w:p w14:paraId="0F09E153" w14:textId="77777777" w:rsidR="00EF764E" w:rsidRPr="00635885" w:rsidRDefault="00EF764E">
      <w:pPr>
        <w:spacing w:before="2" w:line="100" w:lineRule="exact"/>
        <w:rPr>
          <w:rPrChange w:id="4670" w:author="Wall, Alison E." w:date="2017-11-27T19:39:00Z">
            <w:rPr>
              <w:sz w:val="10"/>
              <w:szCs w:val="10"/>
            </w:rPr>
          </w:rPrChange>
        </w:rPr>
      </w:pPr>
    </w:p>
    <w:p w14:paraId="0915E0B5" w14:textId="77777777" w:rsidR="00EF764E" w:rsidRPr="00635885" w:rsidRDefault="0011099E">
      <w:pPr>
        <w:pStyle w:val="BodyText"/>
        <w:numPr>
          <w:ilvl w:val="0"/>
          <w:numId w:val="1"/>
        </w:numPr>
        <w:tabs>
          <w:tab w:val="left" w:pos="797"/>
        </w:tabs>
        <w:ind w:left="797" w:hanging="294"/>
        <w:rPr>
          <w:rFonts w:asciiTheme="minorHAnsi" w:hAnsiTheme="minorHAnsi"/>
          <w:sz w:val="22"/>
          <w:szCs w:val="22"/>
          <w:rPrChange w:id="4671" w:author="Wall, Alison E." w:date="2017-11-27T19:39:00Z">
            <w:rPr/>
          </w:rPrChange>
        </w:rPr>
      </w:pPr>
      <w:r w:rsidRPr="00635885">
        <w:rPr>
          <w:rFonts w:asciiTheme="minorHAnsi" w:hAnsiTheme="minorHAnsi"/>
          <w:w w:val="115"/>
          <w:sz w:val="22"/>
          <w:szCs w:val="22"/>
          <w:rPrChange w:id="4672" w:author="Wall, Alison E." w:date="2017-11-27T19:39:00Z">
            <w:rPr>
              <w:w w:val="115"/>
            </w:rPr>
          </w:rPrChange>
        </w:rPr>
        <w:t xml:space="preserve">ADD  </w:t>
      </w:r>
      <w:r w:rsidRPr="00635885">
        <w:rPr>
          <w:rFonts w:asciiTheme="minorHAnsi" w:hAnsiTheme="minorHAnsi"/>
          <w:spacing w:val="34"/>
          <w:w w:val="115"/>
          <w:sz w:val="22"/>
          <w:szCs w:val="22"/>
          <w:rPrChange w:id="4673" w:author="Wall, Alison E." w:date="2017-11-27T19:39:00Z">
            <w:rPr>
              <w:spacing w:val="34"/>
              <w:w w:val="115"/>
            </w:rPr>
          </w:rPrChange>
        </w:rPr>
        <w:t xml:space="preserve"> </w:t>
      </w:r>
      <w:r w:rsidRPr="00635885">
        <w:rPr>
          <w:rFonts w:asciiTheme="minorHAnsi" w:hAnsiTheme="minorHAnsi"/>
          <w:w w:val="115"/>
          <w:sz w:val="22"/>
          <w:szCs w:val="22"/>
          <w:rPrChange w:id="4674" w:author="Wall, Alison E." w:date="2017-11-27T19:39:00Z">
            <w:rPr>
              <w:w w:val="115"/>
            </w:rPr>
          </w:rPrChange>
        </w:rPr>
        <w:t>h</w:t>
      </w:r>
      <w:r w:rsidRPr="00635885">
        <w:rPr>
          <w:rFonts w:asciiTheme="minorHAnsi" w:hAnsiTheme="minorHAnsi"/>
          <w:spacing w:val="-5"/>
          <w:w w:val="115"/>
          <w:sz w:val="22"/>
          <w:szCs w:val="22"/>
          <w:rPrChange w:id="4675" w:author="Wall, Alison E." w:date="2017-11-27T19:39:00Z">
            <w:rPr>
              <w:spacing w:val="-5"/>
              <w:w w:val="115"/>
            </w:rPr>
          </w:rPrChange>
        </w:rPr>
        <w:t>t</w:t>
      </w:r>
      <w:r w:rsidRPr="00635885">
        <w:rPr>
          <w:rFonts w:asciiTheme="minorHAnsi" w:hAnsiTheme="minorHAnsi"/>
          <w:w w:val="115"/>
          <w:sz w:val="22"/>
          <w:szCs w:val="22"/>
          <w:rPrChange w:id="4676" w:author="Wall, Alison E." w:date="2017-11-27T19:39:00Z">
            <w:rPr>
              <w:w w:val="115"/>
            </w:rPr>
          </w:rPrChange>
        </w:rPr>
        <w:t>tp</w:t>
      </w:r>
      <w:r w:rsidRPr="00635885">
        <w:rPr>
          <w:rFonts w:asciiTheme="minorHAnsi" w:hAnsiTheme="minorHAnsi"/>
          <w:spacing w:val="-3"/>
          <w:w w:val="115"/>
          <w:sz w:val="22"/>
          <w:szCs w:val="22"/>
          <w:rPrChange w:id="4677" w:author="Wall, Alison E." w:date="2017-11-27T19:39:00Z">
            <w:rPr>
              <w:spacing w:val="-3"/>
              <w:w w:val="115"/>
            </w:rPr>
          </w:rPrChange>
        </w:rPr>
        <w:t>s</w:t>
      </w:r>
      <w:r w:rsidRPr="00635885">
        <w:rPr>
          <w:rFonts w:asciiTheme="minorHAnsi" w:hAnsiTheme="minorHAnsi"/>
          <w:w w:val="115"/>
          <w:sz w:val="22"/>
          <w:szCs w:val="22"/>
          <w:rPrChange w:id="4678" w:author="Wall, Alison E." w:date="2017-11-27T19:39:00Z">
            <w:rPr>
              <w:w w:val="115"/>
            </w:rPr>
          </w:rPrChange>
        </w:rPr>
        <w:t>:</w:t>
      </w:r>
      <w:r w:rsidRPr="00635885">
        <w:rPr>
          <w:rFonts w:asciiTheme="minorHAnsi" w:hAnsiTheme="minorHAnsi"/>
          <w:spacing w:val="-10"/>
          <w:w w:val="115"/>
          <w:sz w:val="22"/>
          <w:szCs w:val="22"/>
          <w:rPrChange w:id="4679" w:author="Wall, Alison E." w:date="2017-11-27T19:39:00Z">
            <w:rPr>
              <w:spacing w:val="-10"/>
              <w:w w:val="115"/>
            </w:rPr>
          </w:rPrChange>
        </w:rPr>
        <w:t>/</w:t>
      </w:r>
      <w:r w:rsidRPr="00635885">
        <w:rPr>
          <w:rFonts w:asciiTheme="minorHAnsi" w:hAnsiTheme="minorHAnsi"/>
          <w:spacing w:val="-7"/>
          <w:w w:val="115"/>
          <w:sz w:val="22"/>
          <w:szCs w:val="22"/>
          <w:rPrChange w:id="4680" w:author="Wall, Alison E." w:date="2017-11-27T19:39:00Z">
            <w:rPr>
              <w:spacing w:val="-7"/>
              <w:w w:val="115"/>
            </w:rPr>
          </w:rPrChange>
        </w:rPr>
        <w:t>/</w:t>
      </w:r>
      <w:r w:rsidRPr="00635885">
        <w:rPr>
          <w:rFonts w:asciiTheme="minorHAnsi" w:hAnsiTheme="minorHAnsi"/>
          <w:sz w:val="22"/>
          <w:szCs w:val="22"/>
          <w:rPrChange w:id="4681" w:author="Wall, Alison E." w:date="2017-11-27T19:39:00Z">
            <w:rPr/>
          </w:rPrChange>
        </w:rPr>
        <w:fldChar w:fldCharType="begin"/>
      </w:r>
      <w:r w:rsidRPr="00635885">
        <w:rPr>
          <w:rFonts w:asciiTheme="minorHAnsi" w:hAnsiTheme="minorHAnsi"/>
          <w:sz w:val="22"/>
          <w:szCs w:val="22"/>
          <w:rPrChange w:id="4682" w:author="Wall, Alison E." w:date="2017-11-27T19:39:00Z">
            <w:rPr/>
          </w:rPrChange>
        </w:rPr>
        <w:instrText xml:space="preserve"> HYPERLINK "http://www.census.gov/dataviz/visualizations/stem/stem-html/" \h </w:instrText>
      </w:r>
      <w:r w:rsidRPr="00635885">
        <w:rPr>
          <w:rFonts w:asciiTheme="minorHAnsi" w:hAnsiTheme="minorHAnsi"/>
          <w:sz w:val="22"/>
          <w:szCs w:val="22"/>
          <w:rPrChange w:id="4683" w:author="Wall, Alison E." w:date="2017-11-27T19:39:00Z">
            <w:rPr/>
          </w:rPrChange>
        </w:rPr>
        <w:fldChar w:fldCharType="separate"/>
      </w:r>
      <w:r w:rsidRPr="00635885">
        <w:rPr>
          <w:rFonts w:asciiTheme="minorHAnsi" w:hAnsiTheme="minorHAnsi"/>
          <w:w w:val="115"/>
          <w:sz w:val="22"/>
          <w:szCs w:val="22"/>
          <w:rPrChange w:id="4684" w:author="Wall, Alison E." w:date="2017-11-27T19:39:00Z">
            <w:rPr>
              <w:w w:val="115"/>
            </w:rPr>
          </w:rPrChange>
        </w:rPr>
        <w:t>ww</w:t>
      </w:r>
      <w:r w:rsidRPr="00635885">
        <w:rPr>
          <w:rFonts w:asciiTheme="minorHAnsi" w:hAnsiTheme="minorHAnsi"/>
          <w:spacing w:val="-10"/>
          <w:w w:val="115"/>
          <w:sz w:val="22"/>
          <w:szCs w:val="22"/>
          <w:rPrChange w:id="4685" w:author="Wall, Alison E." w:date="2017-11-27T19:39:00Z">
            <w:rPr>
              <w:spacing w:val="-10"/>
              <w:w w:val="115"/>
            </w:rPr>
          </w:rPrChange>
        </w:rPr>
        <w:t>w</w:t>
      </w:r>
      <w:r w:rsidRPr="00635885">
        <w:rPr>
          <w:rFonts w:asciiTheme="minorHAnsi" w:hAnsiTheme="minorHAnsi"/>
          <w:spacing w:val="-4"/>
          <w:w w:val="115"/>
          <w:sz w:val="22"/>
          <w:szCs w:val="22"/>
          <w:rPrChange w:id="4686" w:author="Wall, Alison E." w:date="2017-11-27T19:39:00Z">
            <w:rPr>
              <w:spacing w:val="-4"/>
              <w:w w:val="115"/>
            </w:rPr>
          </w:rPrChange>
        </w:rPr>
        <w:t>.</w:t>
      </w:r>
      <w:r w:rsidRPr="00635885">
        <w:rPr>
          <w:rFonts w:asciiTheme="minorHAnsi" w:hAnsiTheme="minorHAnsi"/>
          <w:w w:val="115"/>
          <w:sz w:val="22"/>
          <w:szCs w:val="22"/>
          <w:rPrChange w:id="4687" w:author="Wall, Alison E." w:date="2017-11-27T19:39:00Z">
            <w:rPr>
              <w:w w:val="115"/>
            </w:rPr>
          </w:rPrChange>
        </w:rPr>
        <w:t>censu</w:t>
      </w:r>
      <w:r w:rsidRPr="00635885">
        <w:rPr>
          <w:rFonts w:asciiTheme="minorHAnsi" w:hAnsiTheme="minorHAnsi"/>
          <w:spacing w:val="-4"/>
          <w:w w:val="115"/>
          <w:sz w:val="22"/>
          <w:szCs w:val="22"/>
          <w:rPrChange w:id="4688" w:author="Wall, Alison E." w:date="2017-11-27T19:39:00Z">
            <w:rPr>
              <w:spacing w:val="-4"/>
              <w:w w:val="115"/>
            </w:rPr>
          </w:rPrChange>
        </w:rPr>
        <w:t>s</w:t>
      </w:r>
      <w:r w:rsidRPr="00635885">
        <w:rPr>
          <w:rFonts w:asciiTheme="minorHAnsi" w:hAnsiTheme="minorHAnsi"/>
          <w:spacing w:val="-2"/>
          <w:w w:val="115"/>
          <w:sz w:val="22"/>
          <w:szCs w:val="22"/>
          <w:rPrChange w:id="4689" w:author="Wall, Alison E." w:date="2017-11-27T19:39:00Z">
            <w:rPr>
              <w:spacing w:val="-2"/>
              <w:w w:val="115"/>
            </w:rPr>
          </w:rPrChange>
        </w:rPr>
        <w:t>.</w:t>
      </w:r>
      <w:r w:rsidRPr="00635885">
        <w:rPr>
          <w:rFonts w:asciiTheme="minorHAnsi" w:hAnsiTheme="minorHAnsi"/>
          <w:spacing w:val="-3"/>
          <w:w w:val="115"/>
          <w:sz w:val="22"/>
          <w:szCs w:val="22"/>
          <w:rPrChange w:id="4690" w:author="Wall, Alison E." w:date="2017-11-27T19:39:00Z">
            <w:rPr>
              <w:spacing w:val="-3"/>
              <w:w w:val="115"/>
            </w:rPr>
          </w:rPrChange>
        </w:rPr>
        <w:t>g</w:t>
      </w:r>
      <w:r w:rsidRPr="00635885">
        <w:rPr>
          <w:rFonts w:asciiTheme="minorHAnsi" w:hAnsiTheme="minorHAnsi"/>
          <w:spacing w:val="-2"/>
          <w:w w:val="115"/>
          <w:sz w:val="22"/>
          <w:szCs w:val="22"/>
          <w:rPrChange w:id="4691" w:author="Wall, Alison E." w:date="2017-11-27T19:39:00Z">
            <w:rPr>
              <w:spacing w:val="-2"/>
              <w:w w:val="115"/>
            </w:rPr>
          </w:rPrChange>
        </w:rPr>
        <w:t>o</w:t>
      </w:r>
      <w:r w:rsidRPr="00635885">
        <w:rPr>
          <w:rFonts w:asciiTheme="minorHAnsi" w:hAnsiTheme="minorHAnsi"/>
          <w:spacing w:val="-6"/>
          <w:w w:val="115"/>
          <w:sz w:val="22"/>
          <w:szCs w:val="22"/>
          <w:rPrChange w:id="4692" w:author="Wall, Alison E." w:date="2017-11-27T19:39:00Z">
            <w:rPr>
              <w:spacing w:val="-6"/>
              <w:w w:val="115"/>
            </w:rPr>
          </w:rPrChange>
        </w:rPr>
        <w:t>v</w:t>
      </w:r>
      <w:r w:rsidRPr="00635885">
        <w:rPr>
          <w:rFonts w:asciiTheme="minorHAnsi" w:hAnsiTheme="minorHAnsi"/>
          <w:spacing w:val="-7"/>
          <w:w w:val="115"/>
          <w:sz w:val="22"/>
          <w:szCs w:val="22"/>
          <w:rPrChange w:id="4693" w:author="Wall, Alison E." w:date="2017-11-27T19:39:00Z">
            <w:rPr>
              <w:spacing w:val="-7"/>
              <w:w w:val="115"/>
            </w:rPr>
          </w:rPrChange>
        </w:rPr>
        <w:t>/</w:t>
      </w:r>
      <w:r w:rsidRPr="00635885">
        <w:rPr>
          <w:rFonts w:asciiTheme="minorHAnsi" w:hAnsiTheme="minorHAnsi"/>
          <w:w w:val="115"/>
          <w:sz w:val="22"/>
          <w:szCs w:val="22"/>
          <w:rPrChange w:id="4694" w:author="Wall, Alison E." w:date="2017-11-27T19:39:00Z">
            <w:rPr>
              <w:w w:val="115"/>
            </w:rPr>
          </w:rPrChange>
        </w:rPr>
        <w:t>d</w:t>
      </w:r>
      <w:r w:rsidRPr="00635885">
        <w:rPr>
          <w:rFonts w:asciiTheme="minorHAnsi" w:hAnsiTheme="minorHAnsi"/>
          <w:spacing w:val="-2"/>
          <w:w w:val="115"/>
          <w:sz w:val="22"/>
          <w:szCs w:val="22"/>
          <w:rPrChange w:id="4695" w:author="Wall, Alison E." w:date="2017-11-27T19:39:00Z">
            <w:rPr>
              <w:spacing w:val="-2"/>
              <w:w w:val="115"/>
            </w:rPr>
          </w:rPrChange>
        </w:rPr>
        <w:t>a</w:t>
      </w:r>
      <w:r w:rsidRPr="00635885">
        <w:rPr>
          <w:rFonts w:asciiTheme="minorHAnsi" w:hAnsiTheme="minorHAnsi"/>
          <w:w w:val="115"/>
          <w:sz w:val="22"/>
          <w:szCs w:val="22"/>
          <w:rPrChange w:id="4696" w:author="Wall, Alison E." w:date="2017-11-27T19:39:00Z">
            <w:rPr>
              <w:w w:val="115"/>
            </w:rPr>
          </w:rPrChange>
        </w:rPr>
        <w:t>t</w:t>
      </w:r>
      <w:r w:rsidRPr="00635885">
        <w:rPr>
          <w:rFonts w:asciiTheme="minorHAnsi" w:hAnsiTheme="minorHAnsi"/>
          <w:spacing w:val="-2"/>
          <w:w w:val="115"/>
          <w:sz w:val="22"/>
          <w:szCs w:val="22"/>
          <w:rPrChange w:id="4697" w:author="Wall, Alison E." w:date="2017-11-27T19:39:00Z">
            <w:rPr>
              <w:spacing w:val="-2"/>
              <w:w w:val="115"/>
            </w:rPr>
          </w:rPrChange>
        </w:rPr>
        <w:t>a</w:t>
      </w:r>
      <w:r w:rsidRPr="00635885">
        <w:rPr>
          <w:rFonts w:asciiTheme="minorHAnsi" w:hAnsiTheme="minorHAnsi"/>
          <w:w w:val="115"/>
          <w:sz w:val="22"/>
          <w:szCs w:val="22"/>
          <w:rPrChange w:id="4698" w:author="Wall, Alison E." w:date="2017-11-27T19:39:00Z">
            <w:rPr>
              <w:w w:val="115"/>
            </w:rPr>
          </w:rPrChange>
        </w:rPr>
        <w:t>viz</w:t>
      </w:r>
      <w:r w:rsidRPr="00635885">
        <w:rPr>
          <w:rFonts w:asciiTheme="minorHAnsi" w:hAnsiTheme="minorHAnsi"/>
          <w:spacing w:val="-8"/>
          <w:w w:val="115"/>
          <w:sz w:val="22"/>
          <w:szCs w:val="22"/>
          <w:rPrChange w:id="4699" w:author="Wall, Alison E." w:date="2017-11-27T19:39:00Z">
            <w:rPr>
              <w:spacing w:val="-8"/>
              <w:w w:val="115"/>
            </w:rPr>
          </w:rPrChange>
        </w:rPr>
        <w:t>/</w:t>
      </w:r>
      <w:r w:rsidRPr="00635885">
        <w:rPr>
          <w:rFonts w:asciiTheme="minorHAnsi" w:hAnsiTheme="minorHAnsi"/>
          <w:w w:val="115"/>
          <w:sz w:val="22"/>
          <w:szCs w:val="22"/>
          <w:rPrChange w:id="4700" w:author="Wall, Alison E." w:date="2017-11-27T19:39:00Z">
            <w:rPr>
              <w:w w:val="115"/>
            </w:rPr>
          </w:rPrChange>
        </w:rPr>
        <w:t>visuali</w:t>
      </w:r>
      <w:r w:rsidRPr="00635885">
        <w:rPr>
          <w:rFonts w:asciiTheme="minorHAnsi" w:hAnsiTheme="minorHAnsi"/>
          <w:spacing w:val="-2"/>
          <w:w w:val="115"/>
          <w:sz w:val="22"/>
          <w:szCs w:val="22"/>
          <w:rPrChange w:id="4701" w:author="Wall, Alison E." w:date="2017-11-27T19:39:00Z">
            <w:rPr>
              <w:spacing w:val="-2"/>
              <w:w w:val="115"/>
            </w:rPr>
          </w:rPrChange>
        </w:rPr>
        <w:t>za</w:t>
      </w:r>
      <w:r w:rsidRPr="00635885">
        <w:rPr>
          <w:rFonts w:asciiTheme="minorHAnsi" w:hAnsiTheme="minorHAnsi"/>
          <w:w w:val="115"/>
          <w:sz w:val="22"/>
          <w:szCs w:val="22"/>
          <w:rPrChange w:id="4702" w:author="Wall, Alison E." w:date="2017-11-27T19:39:00Z">
            <w:rPr>
              <w:w w:val="115"/>
            </w:rPr>
          </w:rPrChange>
        </w:rPr>
        <w:t>tions</w:t>
      </w:r>
      <w:r w:rsidRPr="00635885">
        <w:rPr>
          <w:rFonts w:asciiTheme="minorHAnsi" w:hAnsiTheme="minorHAnsi"/>
          <w:spacing w:val="-8"/>
          <w:w w:val="115"/>
          <w:sz w:val="22"/>
          <w:szCs w:val="22"/>
          <w:rPrChange w:id="4703" w:author="Wall, Alison E." w:date="2017-11-27T19:39:00Z">
            <w:rPr>
              <w:spacing w:val="-8"/>
              <w:w w:val="115"/>
            </w:rPr>
          </w:rPrChange>
        </w:rPr>
        <w:t>/</w:t>
      </w:r>
      <w:r w:rsidRPr="00635885">
        <w:rPr>
          <w:rFonts w:asciiTheme="minorHAnsi" w:hAnsiTheme="minorHAnsi"/>
          <w:spacing w:val="-1"/>
          <w:w w:val="115"/>
          <w:sz w:val="22"/>
          <w:szCs w:val="22"/>
          <w:rPrChange w:id="4704" w:author="Wall, Alison E." w:date="2017-11-27T19:39:00Z">
            <w:rPr>
              <w:spacing w:val="-1"/>
              <w:w w:val="115"/>
            </w:rPr>
          </w:rPrChange>
        </w:rPr>
        <w:t>s</w:t>
      </w:r>
      <w:r w:rsidRPr="00635885">
        <w:rPr>
          <w:rFonts w:asciiTheme="minorHAnsi" w:hAnsiTheme="minorHAnsi"/>
          <w:spacing w:val="-2"/>
          <w:w w:val="115"/>
          <w:sz w:val="22"/>
          <w:szCs w:val="22"/>
          <w:rPrChange w:id="4705" w:author="Wall, Alison E." w:date="2017-11-27T19:39:00Z">
            <w:rPr>
              <w:spacing w:val="-2"/>
              <w:w w:val="115"/>
            </w:rPr>
          </w:rPrChange>
        </w:rPr>
        <w:t>t</w:t>
      </w:r>
      <w:r w:rsidRPr="00635885">
        <w:rPr>
          <w:rFonts w:asciiTheme="minorHAnsi" w:hAnsiTheme="minorHAnsi"/>
          <w:w w:val="115"/>
          <w:sz w:val="22"/>
          <w:szCs w:val="22"/>
          <w:rPrChange w:id="4706" w:author="Wall, Alison E." w:date="2017-11-27T19:39:00Z">
            <w:rPr>
              <w:w w:val="115"/>
            </w:rPr>
          </w:rPrChange>
        </w:rPr>
        <w:t>em</w:t>
      </w:r>
      <w:r w:rsidRPr="00635885">
        <w:rPr>
          <w:rFonts w:asciiTheme="minorHAnsi" w:hAnsiTheme="minorHAnsi"/>
          <w:spacing w:val="-8"/>
          <w:w w:val="115"/>
          <w:sz w:val="22"/>
          <w:szCs w:val="22"/>
          <w:rPrChange w:id="4707" w:author="Wall, Alison E." w:date="2017-11-27T19:39:00Z">
            <w:rPr>
              <w:spacing w:val="-8"/>
              <w:w w:val="115"/>
            </w:rPr>
          </w:rPrChange>
        </w:rPr>
        <w:t>/</w:t>
      </w:r>
      <w:r w:rsidRPr="00635885">
        <w:rPr>
          <w:rFonts w:asciiTheme="minorHAnsi" w:hAnsiTheme="minorHAnsi"/>
          <w:spacing w:val="-1"/>
          <w:w w:val="115"/>
          <w:sz w:val="22"/>
          <w:szCs w:val="22"/>
          <w:rPrChange w:id="4708" w:author="Wall, Alison E." w:date="2017-11-27T19:39:00Z">
            <w:rPr>
              <w:spacing w:val="-1"/>
              <w:w w:val="115"/>
            </w:rPr>
          </w:rPrChange>
        </w:rPr>
        <w:t>s</w:t>
      </w:r>
      <w:r w:rsidRPr="00635885">
        <w:rPr>
          <w:rFonts w:asciiTheme="minorHAnsi" w:hAnsiTheme="minorHAnsi"/>
          <w:spacing w:val="-2"/>
          <w:w w:val="115"/>
          <w:sz w:val="22"/>
          <w:szCs w:val="22"/>
          <w:rPrChange w:id="4709" w:author="Wall, Alison E." w:date="2017-11-27T19:39:00Z">
            <w:rPr>
              <w:spacing w:val="-2"/>
              <w:w w:val="115"/>
            </w:rPr>
          </w:rPrChange>
        </w:rPr>
        <w:t>t</w:t>
      </w:r>
      <w:r w:rsidRPr="00635885">
        <w:rPr>
          <w:rFonts w:asciiTheme="minorHAnsi" w:hAnsiTheme="minorHAnsi"/>
          <w:w w:val="115"/>
          <w:sz w:val="22"/>
          <w:szCs w:val="22"/>
          <w:rPrChange w:id="4710" w:author="Wall, Alison E." w:date="2017-11-27T19:39:00Z">
            <w:rPr>
              <w:w w:val="115"/>
            </w:rPr>
          </w:rPrChange>
        </w:rPr>
        <w:t>em-html/</w:t>
      </w:r>
      <w:r w:rsidRPr="00635885">
        <w:rPr>
          <w:rFonts w:asciiTheme="minorHAnsi" w:hAnsiTheme="minorHAnsi"/>
          <w:w w:val="115"/>
          <w:sz w:val="22"/>
          <w:szCs w:val="22"/>
          <w:rPrChange w:id="4711" w:author="Wall, Alison E." w:date="2017-11-27T19:39:00Z">
            <w:rPr>
              <w:w w:val="115"/>
            </w:rPr>
          </w:rPrChange>
        </w:rPr>
        <w:fldChar w:fldCharType="end"/>
      </w:r>
    </w:p>
    <w:p w14:paraId="275A3208" w14:textId="77777777" w:rsidR="00EF764E" w:rsidRPr="00635885" w:rsidRDefault="00EF764E">
      <w:pPr>
        <w:spacing w:before="2" w:line="100" w:lineRule="exact"/>
        <w:rPr>
          <w:rPrChange w:id="4712" w:author="Wall, Alison E." w:date="2017-11-27T19:39:00Z">
            <w:rPr>
              <w:sz w:val="10"/>
              <w:szCs w:val="10"/>
            </w:rPr>
          </w:rPrChange>
        </w:rPr>
      </w:pPr>
    </w:p>
    <w:p w14:paraId="4A3E322D" w14:textId="77777777" w:rsidR="00EF764E" w:rsidRPr="00635885" w:rsidRDefault="0011099E">
      <w:pPr>
        <w:pStyle w:val="BodyText"/>
        <w:numPr>
          <w:ilvl w:val="0"/>
          <w:numId w:val="1"/>
        </w:numPr>
        <w:tabs>
          <w:tab w:val="left" w:pos="797"/>
        </w:tabs>
        <w:ind w:left="797" w:hanging="294"/>
        <w:rPr>
          <w:rFonts w:asciiTheme="minorHAnsi" w:hAnsiTheme="minorHAnsi"/>
          <w:sz w:val="22"/>
          <w:szCs w:val="22"/>
          <w:rPrChange w:id="4713" w:author="Wall, Alison E." w:date="2017-11-27T19:39:00Z">
            <w:rPr/>
          </w:rPrChange>
        </w:rPr>
      </w:pPr>
      <w:r w:rsidRPr="00635885">
        <w:rPr>
          <w:rFonts w:asciiTheme="minorHAnsi" w:hAnsiTheme="minorHAnsi"/>
          <w:w w:val="115"/>
          <w:sz w:val="22"/>
          <w:szCs w:val="22"/>
          <w:rPrChange w:id="4714" w:author="Wall, Alison E." w:date="2017-11-27T19:39:00Z">
            <w:rPr>
              <w:w w:val="115"/>
            </w:rPr>
          </w:rPrChange>
        </w:rPr>
        <w:t>N</w:t>
      </w:r>
      <w:r w:rsidRPr="00635885">
        <w:rPr>
          <w:rFonts w:asciiTheme="minorHAnsi" w:hAnsiTheme="minorHAnsi"/>
          <w:spacing w:val="-8"/>
          <w:w w:val="115"/>
          <w:sz w:val="22"/>
          <w:szCs w:val="22"/>
          <w:rPrChange w:id="4715" w:author="Wall, Alison E." w:date="2017-11-27T19:39:00Z">
            <w:rPr>
              <w:spacing w:val="-8"/>
              <w:w w:val="115"/>
            </w:rPr>
          </w:rPrChange>
        </w:rPr>
        <w:t>O</w:t>
      </w:r>
      <w:r w:rsidRPr="00635885">
        <w:rPr>
          <w:rFonts w:asciiTheme="minorHAnsi" w:hAnsiTheme="minorHAnsi"/>
          <w:w w:val="115"/>
          <w:sz w:val="22"/>
          <w:szCs w:val="22"/>
          <w:rPrChange w:id="4716" w:author="Wall, Alison E." w:date="2017-11-27T19:39:00Z">
            <w:rPr>
              <w:w w:val="115"/>
            </w:rPr>
          </w:rPrChange>
        </w:rPr>
        <w:t>TE</w:t>
      </w:r>
      <w:r w:rsidRPr="00635885">
        <w:rPr>
          <w:rFonts w:asciiTheme="minorHAnsi" w:hAnsiTheme="minorHAnsi"/>
          <w:spacing w:val="20"/>
          <w:w w:val="115"/>
          <w:sz w:val="22"/>
          <w:szCs w:val="22"/>
          <w:rPrChange w:id="4717" w:author="Wall, Alison E." w:date="2017-11-27T19:39:00Z">
            <w:rPr>
              <w:spacing w:val="20"/>
              <w:w w:val="115"/>
            </w:rPr>
          </w:rPrChange>
        </w:rPr>
        <w:t xml:space="preserve"> </w:t>
      </w:r>
      <w:r w:rsidRPr="00635885">
        <w:rPr>
          <w:rFonts w:asciiTheme="minorHAnsi" w:hAnsiTheme="minorHAnsi"/>
          <w:spacing w:val="-1"/>
          <w:w w:val="115"/>
          <w:sz w:val="22"/>
          <w:szCs w:val="22"/>
          <w:rPrChange w:id="4718" w:author="Wall, Alison E." w:date="2017-11-27T19:39:00Z">
            <w:rPr>
              <w:spacing w:val="-1"/>
              <w:w w:val="115"/>
            </w:rPr>
          </w:rPrChange>
        </w:rPr>
        <w:t>h</w:t>
      </w:r>
      <w:r w:rsidRPr="00635885">
        <w:rPr>
          <w:rFonts w:asciiTheme="minorHAnsi" w:hAnsiTheme="minorHAnsi"/>
          <w:spacing w:val="-4"/>
          <w:w w:val="115"/>
          <w:sz w:val="22"/>
          <w:szCs w:val="22"/>
          <w:rPrChange w:id="4719" w:author="Wall, Alison E." w:date="2017-11-27T19:39:00Z">
            <w:rPr>
              <w:spacing w:val="-4"/>
              <w:w w:val="115"/>
            </w:rPr>
          </w:rPrChange>
        </w:rPr>
        <w:t>t</w:t>
      </w:r>
      <w:r w:rsidRPr="00635885">
        <w:rPr>
          <w:rFonts w:asciiTheme="minorHAnsi" w:hAnsiTheme="minorHAnsi"/>
          <w:spacing w:val="-1"/>
          <w:w w:val="115"/>
          <w:sz w:val="22"/>
          <w:szCs w:val="22"/>
          <w:rPrChange w:id="4720" w:author="Wall, Alison E." w:date="2017-11-27T19:39:00Z">
            <w:rPr>
              <w:spacing w:val="-1"/>
              <w:w w:val="115"/>
            </w:rPr>
          </w:rPrChange>
        </w:rPr>
        <w:t>tp</w:t>
      </w:r>
      <w:r w:rsidRPr="00635885">
        <w:rPr>
          <w:rFonts w:asciiTheme="minorHAnsi" w:hAnsiTheme="minorHAnsi"/>
          <w:spacing w:val="-3"/>
          <w:w w:val="115"/>
          <w:sz w:val="22"/>
          <w:szCs w:val="22"/>
          <w:rPrChange w:id="4721" w:author="Wall, Alison E." w:date="2017-11-27T19:39:00Z">
            <w:rPr>
              <w:spacing w:val="-3"/>
              <w:w w:val="115"/>
            </w:rPr>
          </w:rPrChange>
        </w:rPr>
        <w:t>s</w:t>
      </w:r>
      <w:r w:rsidRPr="00635885">
        <w:rPr>
          <w:rFonts w:asciiTheme="minorHAnsi" w:hAnsiTheme="minorHAnsi"/>
          <w:spacing w:val="-1"/>
          <w:w w:val="115"/>
          <w:sz w:val="22"/>
          <w:szCs w:val="22"/>
          <w:rPrChange w:id="4722" w:author="Wall, Alison E." w:date="2017-11-27T19:39:00Z">
            <w:rPr>
              <w:spacing w:val="-1"/>
              <w:w w:val="115"/>
            </w:rPr>
          </w:rPrChange>
        </w:rPr>
        <w:t>:</w:t>
      </w:r>
      <w:r w:rsidRPr="00635885">
        <w:rPr>
          <w:rFonts w:asciiTheme="minorHAnsi" w:hAnsiTheme="minorHAnsi"/>
          <w:spacing w:val="-9"/>
          <w:w w:val="115"/>
          <w:sz w:val="22"/>
          <w:szCs w:val="22"/>
          <w:rPrChange w:id="4723" w:author="Wall, Alison E." w:date="2017-11-27T19:39:00Z">
            <w:rPr>
              <w:spacing w:val="-9"/>
              <w:w w:val="115"/>
            </w:rPr>
          </w:rPrChange>
        </w:rPr>
        <w:t>/</w:t>
      </w:r>
      <w:r w:rsidRPr="00635885">
        <w:rPr>
          <w:rFonts w:asciiTheme="minorHAnsi" w:hAnsiTheme="minorHAnsi"/>
          <w:spacing w:val="-3"/>
          <w:w w:val="115"/>
          <w:sz w:val="22"/>
          <w:szCs w:val="22"/>
          <w:rPrChange w:id="4724" w:author="Wall, Alison E." w:date="2017-11-27T19:39:00Z">
            <w:rPr>
              <w:spacing w:val="-3"/>
              <w:w w:val="115"/>
            </w:rPr>
          </w:rPrChange>
        </w:rPr>
        <w:t>/</w:t>
      </w:r>
      <w:r w:rsidRPr="00635885">
        <w:rPr>
          <w:rFonts w:asciiTheme="minorHAnsi" w:hAnsiTheme="minorHAnsi"/>
          <w:spacing w:val="-1"/>
          <w:w w:val="115"/>
          <w:sz w:val="22"/>
          <w:szCs w:val="22"/>
          <w:rPrChange w:id="4725" w:author="Wall, Alison E." w:date="2017-11-27T19:39:00Z">
            <w:rPr>
              <w:spacing w:val="-1"/>
              <w:w w:val="115"/>
            </w:rPr>
          </w:rPrChange>
        </w:rPr>
        <w:t>t</w:t>
      </w:r>
      <w:r w:rsidRPr="00635885">
        <w:rPr>
          <w:rFonts w:asciiTheme="minorHAnsi" w:hAnsiTheme="minorHAnsi"/>
          <w:spacing w:val="-2"/>
          <w:w w:val="115"/>
          <w:sz w:val="22"/>
          <w:szCs w:val="22"/>
          <w:rPrChange w:id="4726" w:author="Wall, Alison E." w:date="2017-11-27T19:39:00Z">
            <w:rPr>
              <w:spacing w:val="-2"/>
              <w:w w:val="115"/>
            </w:rPr>
          </w:rPrChange>
        </w:rPr>
        <w:t>e</w:t>
      </w:r>
      <w:r w:rsidRPr="00635885">
        <w:rPr>
          <w:rFonts w:asciiTheme="minorHAnsi" w:hAnsiTheme="minorHAnsi"/>
          <w:w w:val="115"/>
          <w:sz w:val="22"/>
          <w:szCs w:val="22"/>
          <w:rPrChange w:id="4727" w:author="Wall, Alison E." w:date="2017-11-27T19:39:00Z">
            <w:rPr>
              <w:w w:val="115"/>
            </w:rPr>
          </w:rPrChange>
        </w:rPr>
        <w:t>c</w:t>
      </w:r>
      <w:r w:rsidRPr="00635885">
        <w:rPr>
          <w:rFonts w:asciiTheme="minorHAnsi" w:hAnsiTheme="minorHAnsi"/>
          <w:spacing w:val="-1"/>
          <w:w w:val="115"/>
          <w:sz w:val="22"/>
          <w:szCs w:val="22"/>
          <w:rPrChange w:id="4728" w:author="Wall, Alison E." w:date="2017-11-27T19:39:00Z">
            <w:rPr>
              <w:spacing w:val="-1"/>
              <w:w w:val="115"/>
            </w:rPr>
          </w:rPrChange>
        </w:rPr>
        <w:t>h</w:t>
      </w:r>
      <w:r w:rsidRPr="00635885">
        <w:rPr>
          <w:rFonts w:asciiTheme="minorHAnsi" w:hAnsiTheme="minorHAnsi"/>
          <w:w w:val="115"/>
          <w:sz w:val="22"/>
          <w:szCs w:val="22"/>
          <w:rPrChange w:id="4729" w:author="Wall, Alison E." w:date="2017-11-27T19:39:00Z">
            <w:rPr>
              <w:w w:val="115"/>
            </w:rPr>
          </w:rPrChange>
        </w:rPr>
        <w:t>inc</w:t>
      </w:r>
      <w:r w:rsidRPr="00635885">
        <w:rPr>
          <w:rFonts w:asciiTheme="minorHAnsi" w:hAnsiTheme="minorHAnsi"/>
          <w:spacing w:val="-1"/>
          <w:w w:val="115"/>
          <w:sz w:val="22"/>
          <w:szCs w:val="22"/>
          <w:rPrChange w:id="4730" w:author="Wall, Alison E." w:date="2017-11-27T19:39:00Z">
            <w:rPr>
              <w:spacing w:val="-1"/>
              <w:w w:val="115"/>
            </w:rPr>
          </w:rPrChange>
        </w:rPr>
        <w:t>lus</w:t>
      </w:r>
      <w:r w:rsidRPr="00635885">
        <w:rPr>
          <w:rFonts w:asciiTheme="minorHAnsi" w:hAnsiTheme="minorHAnsi"/>
          <w:w w:val="115"/>
          <w:sz w:val="22"/>
          <w:szCs w:val="22"/>
          <w:rPrChange w:id="4731" w:author="Wall, Alison E." w:date="2017-11-27T19:39:00Z">
            <w:rPr>
              <w:w w:val="115"/>
            </w:rPr>
          </w:rPrChange>
        </w:rPr>
        <w:t>i</w:t>
      </w:r>
      <w:r w:rsidRPr="00635885">
        <w:rPr>
          <w:rFonts w:asciiTheme="minorHAnsi" w:hAnsiTheme="minorHAnsi"/>
          <w:spacing w:val="-1"/>
          <w:w w:val="115"/>
          <w:sz w:val="22"/>
          <w:szCs w:val="22"/>
          <w:rPrChange w:id="4732" w:author="Wall, Alison E." w:date="2017-11-27T19:39:00Z">
            <w:rPr>
              <w:spacing w:val="-1"/>
              <w:w w:val="115"/>
            </w:rPr>
          </w:rPrChange>
        </w:rPr>
        <w:t>o</w:t>
      </w:r>
      <w:r w:rsidRPr="00635885">
        <w:rPr>
          <w:rFonts w:asciiTheme="minorHAnsi" w:hAnsiTheme="minorHAnsi"/>
          <w:spacing w:val="1"/>
          <w:w w:val="115"/>
          <w:sz w:val="22"/>
          <w:szCs w:val="22"/>
          <w:rPrChange w:id="4733" w:author="Wall, Alison E." w:date="2017-11-27T19:39:00Z">
            <w:rPr>
              <w:spacing w:val="1"/>
              <w:w w:val="115"/>
            </w:rPr>
          </w:rPrChange>
        </w:rPr>
        <w:t>n</w:t>
      </w:r>
      <w:r w:rsidRPr="00635885">
        <w:rPr>
          <w:rFonts w:asciiTheme="minorHAnsi" w:hAnsiTheme="minorHAnsi"/>
          <w:spacing w:val="-5"/>
          <w:w w:val="115"/>
          <w:sz w:val="22"/>
          <w:szCs w:val="22"/>
          <w:rPrChange w:id="4734" w:author="Wall, Alison E." w:date="2017-11-27T19:39:00Z">
            <w:rPr>
              <w:spacing w:val="-5"/>
              <w:w w:val="115"/>
            </w:rPr>
          </w:rPrChange>
        </w:rPr>
        <w:t>.</w:t>
      </w:r>
      <w:r w:rsidRPr="00635885">
        <w:rPr>
          <w:rFonts w:asciiTheme="minorHAnsi" w:hAnsiTheme="minorHAnsi"/>
          <w:w w:val="115"/>
          <w:sz w:val="22"/>
          <w:szCs w:val="22"/>
          <w:rPrChange w:id="4735" w:author="Wall, Alison E." w:date="2017-11-27T19:39:00Z">
            <w:rPr>
              <w:w w:val="115"/>
            </w:rPr>
          </w:rPrChange>
        </w:rPr>
        <w:t>co</w:t>
      </w:r>
    </w:p>
    <w:p w14:paraId="4F17B6F2" w14:textId="77777777" w:rsidR="00EF764E" w:rsidRPr="00635885" w:rsidRDefault="00EF764E">
      <w:pPr>
        <w:spacing w:before="2" w:line="100" w:lineRule="exact"/>
        <w:rPr>
          <w:rPrChange w:id="4736" w:author="Wall, Alison E." w:date="2017-11-27T19:39:00Z">
            <w:rPr>
              <w:sz w:val="10"/>
              <w:szCs w:val="10"/>
            </w:rPr>
          </w:rPrChange>
        </w:rPr>
      </w:pPr>
    </w:p>
    <w:p w14:paraId="5BD25082" w14:textId="77777777" w:rsidR="00EF764E" w:rsidRPr="00635885" w:rsidRDefault="0011099E">
      <w:pPr>
        <w:pStyle w:val="BodyText"/>
        <w:numPr>
          <w:ilvl w:val="0"/>
          <w:numId w:val="1"/>
        </w:numPr>
        <w:tabs>
          <w:tab w:val="left" w:pos="797"/>
        </w:tabs>
        <w:ind w:left="797" w:hanging="294"/>
        <w:rPr>
          <w:rFonts w:asciiTheme="minorHAnsi" w:hAnsiTheme="minorHAnsi"/>
          <w:sz w:val="22"/>
          <w:szCs w:val="22"/>
          <w:rPrChange w:id="4737" w:author="Wall, Alison E." w:date="2017-11-27T19:39:00Z">
            <w:rPr/>
          </w:rPrChange>
        </w:rPr>
      </w:pPr>
      <w:r w:rsidRPr="00635885">
        <w:rPr>
          <w:rFonts w:asciiTheme="minorHAnsi" w:hAnsiTheme="minorHAnsi"/>
          <w:w w:val="115"/>
          <w:sz w:val="22"/>
          <w:szCs w:val="22"/>
          <w:rPrChange w:id="4738" w:author="Wall, Alison E." w:date="2017-11-27T19:39:00Z">
            <w:rPr>
              <w:w w:val="115"/>
            </w:rPr>
          </w:rPrChange>
        </w:rPr>
        <w:t>ADD</w:t>
      </w:r>
      <w:r w:rsidRPr="00635885">
        <w:rPr>
          <w:rFonts w:asciiTheme="minorHAnsi" w:hAnsiTheme="minorHAnsi"/>
          <w:spacing w:val="32"/>
          <w:w w:val="115"/>
          <w:sz w:val="22"/>
          <w:szCs w:val="22"/>
          <w:rPrChange w:id="4739" w:author="Wall, Alison E." w:date="2017-11-27T19:39:00Z">
            <w:rPr>
              <w:spacing w:val="32"/>
              <w:w w:val="115"/>
            </w:rPr>
          </w:rPrChange>
        </w:rPr>
        <w:t xml:space="preserve"> </w:t>
      </w:r>
      <w:r w:rsidRPr="00635885">
        <w:rPr>
          <w:rFonts w:asciiTheme="minorHAnsi" w:hAnsiTheme="minorHAnsi"/>
          <w:w w:val="115"/>
          <w:sz w:val="22"/>
          <w:szCs w:val="22"/>
          <w:rPrChange w:id="4740" w:author="Wall, Alison E." w:date="2017-11-27T19:39:00Z">
            <w:rPr>
              <w:w w:val="115"/>
            </w:rPr>
          </w:rPrChange>
        </w:rPr>
        <w:t>h</w:t>
      </w:r>
      <w:r w:rsidRPr="00635885">
        <w:rPr>
          <w:rFonts w:asciiTheme="minorHAnsi" w:hAnsiTheme="minorHAnsi"/>
          <w:spacing w:val="-5"/>
          <w:w w:val="115"/>
          <w:sz w:val="22"/>
          <w:szCs w:val="22"/>
          <w:rPrChange w:id="4741" w:author="Wall, Alison E." w:date="2017-11-27T19:39:00Z">
            <w:rPr>
              <w:spacing w:val="-5"/>
              <w:w w:val="115"/>
            </w:rPr>
          </w:rPrChange>
        </w:rPr>
        <w:t>t</w:t>
      </w:r>
      <w:r w:rsidRPr="00635885">
        <w:rPr>
          <w:rFonts w:asciiTheme="minorHAnsi" w:hAnsiTheme="minorHAnsi"/>
          <w:w w:val="115"/>
          <w:sz w:val="22"/>
          <w:szCs w:val="22"/>
          <w:rPrChange w:id="4742" w:author="Wall, Alison E." w:date="2017-11-27T19:39:00Z">
            <w:rPr>
              <w:w w:val="115"/>
            </w:rPr>
          </w:rPrChange>
        </w:rPr>
        <w:t>tp</w:t>
      </w:r>
      <w:r w:rsidRPr="00635885">
        <w:rPr>
          <w:rFonts w:asciiTheme="minorHAnsi" w:hAnsiTheme="minorHAnsi"/>
          <w:spacing w:val="-3"/>
          <w:w w:val="115"/>
          <w:sz w:val="22"/>
          <w:szCs w:val="22"/>
          <w:rPrChange w:id="4743" w:author="Wall, Alison E." w:date="2017-11-27T19:39:00Z">
            <w:rPr>
              <w:spacing w:val="-3"/>
              <w:w w:val="115"/>
            </w:rPr>
          </w:rPrChange>
        </w:rPr>
        <w:t>s</w:t>
      </w:r>
      <w:r w:rsidRPr="00635885">
        <w:rPr>
          <w:rFonts w:asciiTheme="minorHAnsi" w:hAnsiTheme="minorHAnsi"/>
          <w:w w:val="115"/>
          <w:sz w:val="22"/>
          <w:szCs w:val="22"/>
          <w:rPrChange w:id="4744" w:author="Wall, Alison E." w:date="2017-11-27T19:39:00Z">
            <w:rPr>
              <w:w w:val="115"/>
            </w:rPr>
          </w:rPrChange>
        </w:rPr>
        <w:t>:</w:t>
      </w:r>
      <w:r w:rsidRPr="00635885">
        <w:rPr>
          <w:rFonts w:asciiTheme="minorHAnsi" w:hAnsiTheme="minorHAnsi"/>
          <w:spacing w:val="-10"/>
          <w:w w:val="115"/>
          <w:sz w:val="22"/>
          <w:szCs w:val="22"/>
          <w:rPrChange w:id="4745" w:author="Wall, Alison E." w:date="2017-11-27T19:39:00Z">
            <w:rPr>
              <w:spacing w:val="-10"/>
              <w:w w:val="115"/>
            </w:rPr>
          </w:rPrChange>
        </w:rPr>
        <w:t>/</w:t>
      </w:r>
      <w:r w:rsidRPr="00635885">
        <w:rPr>
          <w:rFonts w:asciiTheme="minorHAnsi" w:hAnsiTheme="minorHAnsi"/>
          <w:spacing w:val="-7"/>
          <w:w w:val="115"/>
          <w:sz w:val="22"/>
          <w:szCs w:val="22"/>
          <w:rPrChange w:id="4746" w:author="Wall, Alison E." w:date="2017-11-27T19:39:00Z">
            <w:rPr>
              <w:spacing w:val="-7"/>
              <w:w w:val="115"/>
            </w:rPr>
          </w:rPrChange>
        </w:rPr>
        <w:t>/</w:t>
      </w:r>
      <w:r w:rsidRPr="00635885">
        <w:rPr>
          <w:rFonts w:asciiTheme="minorHAnsi" w:hAnsiTheme="minorHAnsi"/>
          <w:sz w:val="22"/>
          <w:szCs w:val="22"/>
          <w:rPrChange w:id="4747" w:author="Wall, Alison E." w:date="2017-11-27T19:39:00Z">
            <w:rPr/>
          </w:rPrChange>
        </w:rPr>
        <w:fldChar w:fldCharType="begin"/>
      </w:r>
      <w:r w:rsidRPr="00635885">
        <w:rPr>
          <w:rFonts w:asciiTheme="minorHAnsi" w:hAnsiTheme="minorHAnsi"/>
          <w:sz w:val="22"/>
          <w:szCs w:val="22"/>
          <w:rPrChange w:id="4748" w:author="Wall, Alison E." w:date="2017-11-27T19:39:00Z">
            <w:rPr/>
          </w:rPrChange>
        </w:rPr>
        <w:instrText xml:space="preserve"> HYPERLINK "http://www.outreachy.org/" \h </w:instrText>
      </w:r>
      <w:r w:rsidRPr="00635885">
        <w:rPr>
          <w:rFonts w:asciiTheme="minorHAnsi" w:hAnsiTheme="minorHAnsi"/>
          <w:sz w:val="22"/>
          <w:szCs w:val="22"/>
          <w:rPrChange w:id="4749" w:author="Wall, Alison E." w:date="2017-11-27T19:39:00Z">
            <w:rPr/>
          </w:rPrChange>
        </w:rPr>
        <w:fldChar w:fldCharType="separate"/>
      </w:r>
      <w:r w:rsidRPr="00635885">
        <w:rPr>
          <w:rFonts w:asciiTheme="minorHAnsi" w:hAnsiTheme="minorHAnsi"/>
          <w:w w:val="115"/>
          <w:sz w:val="22"/>
          <w:szCs w:val="22"/>
          <w:rPrChange w:id="4750" w:author="Wall, Alison E." w:date="2017-11-27T19:39:00Z">
            <w:rPr>
              <w:w w:val="115"/>
            </w:rPr>
          </w:rPrChange>
        </w:rPr>
        <w:t>ww</w:t>
      </w:r>
      <w:r w:rsidRPr="00635885">
        <w:rPr>
          <w:rFonts w:asciiTheme="minorHAnsi" w:hAnsiTheme="minorHAnsi"/>
          <w:spacing w:val="-10"/>
          <w:w w:val="115"/>
          <w:sz w:val="22"/>
          <w:szCs w:val="22"/>
          <w:rPrChange w:id="4751" w:author="Wall, Alison E." w:date="2017-11-27T19:39:00Z">
            <w:rPr>
              <w:spacing w:val="-10"/>
              <w:w w:val="115"/>
            </w:rPr>
          </w:rPrChange>
        </w:rPr>
        <w:t>w</w:t>
      </w:r>
      <w:r w:rsidRPr="00635885">
        <w:rPr>
          <w:rFonts w:asciiTheme="minorHAnsi" w:hAnsiTheme="minorHAnsi"/>
          <w:spacing w:val="-4"/>
          <w:w w:val="115"/>
          <w:sz w:val="22"/>
          <w:szCs w:val="22"/>
          <w:rPrChange w:id="4752" w:author="Wall, Alison E." w:date="2017-11-27T19:39:00Z">
            <w:rPr>
              <w:spacing w:val="-4"/>
              <w:w w:val="115"/>
            </w:rPr>
          </w:rPrChange>
        </w:rPr>
        <w:t>.</w:t>
      </w:r>
      <w:r w:rsidRPr="00635885">
        <w:rPr>
          <w:rFonts w:asciiTheme="minorHAnsi" w:hAnsiTheme="minorHAnsi"/>
          <w:w w:val="115"/>
          <w:sz w:val="22"/>
          <w:szCs w:val="22"/>
          <w:rPrChange w:id="4753" w:author="Wall, Alison E." w:date="2017-11-27T19:39:00Z">
            <w:rPr>
              <w:w w:val="115"/>
            </w:rPr>
          </w:rPrChange>
        </w:rPr>
        <w:t>out</w:t>
      </w:r>
      <w:r w:rsidRPr="00635885">
        <w:rPr>
          <w:rFonts w:asciiTheme="minorHAnsi" w:hAnsiTheme="minorHAnsi"/>
          <w:spacing w:val="-2"/>
          <w:w w:val="115"/>
          <w:sz w:val="22"/>
          <w:szCs w:val="22"/>
          <w:rPrChange w:id="4754" w:author="Wall, Alison E." w:date="2017-11-27T19:39:00Z">
            <w:rPr>
              <w:spacing w:val="-2"/>
              <w:w w:val="115"/>
            </w:rPr>
          </w:rPrChange>
        </w:rPr>
        <w:t>r</w:t>
      </w:r>
      <w:r w:rsidRPr="00635885">
        <w:rPr>
          <w:rFonts w:asciiTheme="minorHAnsi" w:hAnsiTheme="minorHAnsi"/>
          <w:w w:val="115"/>
          <w:sz w:val="22"/>
          <w:szCs w:val="22"/>
          <w:rPrChange w:id="4755" w:author="Wall, Alison E." w:date="2017-11-27T19:39:00Z">
            <w:rPr>
              <w:w w:val="115"/>
            </w:rPr>
          </w:rPrChange>
        </w:rPr>
        <w:t>eac</w:t>
      </w:r>
      <w:r w:rsidRPr="00635885">
        <w:rPr>
          <w:rFonts w:asciiTheme="minorHAnsi" w:hAnsiTheme="minorHAnsi"/>
          <w:spacing w:val="-3"/>
          <w:w w:val="115"/>
          <w:sz w:val="22"/>
          <w:szCs w:val="22"/>
          <w:rPrChange w:id="4756" w:author="Wall, Alison E." w:date="2017-11-27T19:39:00Z">
            <w:rPr>
              <w:spacing w:val="-3"/>
              <w:w w:val="115"/>
            </w:rPr>
          </w:rPrChange>
        </w:rPr>
        <w:t>h</w:t>
      </w:r>
      <w:r w:rsidRPr="00635885">
        <w:rPr>
          <w:rFonts w:asciiTheme="minorHAnsi" w:hAnsiTheme="minorHAnsi"/>
          <w:spacing w:val="-10"/>
          <w:w w:val="115"/>
          <w:sz w:val="22"/>
          <w:szCs w:val="22"/>
          <w:rPrChange w:id="4757" w:author="Wall, Alison E." w:date="2017-11-27T19:39:00Z">
            <w:rPr>
              <w:spacing w:val="-10"/>
              <w:w w:val="115"/>
            </w:rPr>
          </w:rPrChange>
        </w:rPr>
        <w:t>y</w:t>
      </w:r>
      <w:r w:rsidRPr="00635885">
        <w:rPr>
          <w:rFonts w:asciiTheme="minorHAnsi" w:hAnsiTheme="minorHAnsi"/>
          <w:spacing w:val="-4"/>
          <w:w w:val="115"/>
          <w:sz w:val="22"/>
          <w:szCs w:val="22"/>
          <w:rPrChange w:id="4758" w:author="Wall, Alison E." w:date="2017-11-27T19:39:00Z">
            <w:rPr>
              <w:spacing w:val="-4"/>
              <w:w w:val="115"/>
            </w:rPr>
          </w:rPrChange>
        </w:rPr>
        <w:t>.</w:t>
      </w:r>
      <w:r w:rsidRPr="00635885">
        <w:rPr>
          <w:rFonts w:asciiTheme="minorHAnsi" w:hAnsiTheme="minorHAnsi"/>
          <w:w w:val="115"/>
          <w:sz w:val="22"/>
          <w:szCs w:val="22"/>
          <w:rPrChange w:id="4759" w:author="Wall, Alison E." w:date="2017-11-27T19:39:00Z">
            <w:rPr>
              <w:w w:val="115"/>
            </w:rPr>
          </w:rPrChange>
        </w:rPr>
        <w:t>o</w:t>
      </w:r>
      <w:r w:rsidRPr="00635885">
        <w:rPr>
          <w:rFonts w:asciiTheme="minorHAnsi" w:hAnsiTheme="minorHAnsi"/>
          <w:spacing w:val="-2"/>
          <w:w w:val="115"/>
          <w:sz w:val="22"/>
          <w:szCs w:val="22"/>
          <w:rPrChange w:id="4760" w:author="Wall, Alison E." w:date="2017-11-27T19:39:00Z">
            <w:rPr>
              <w:spacing w:val="-2"/>
              <w:w w:val="115"/>
            </w:rPr>
          </w:rPrChange>
        </w:rPr>
        <w:t>r</w:t>
      </w:r>
      <w:r w:rsidRPr="00635885">
        <w:rPr>
          <w:rFonts w:asciiTheme="minorHAnsi" w:hAnsiTheme="minorHAnsi"/>
          <w:w w:val="115"/>
          <w:sz w:val="22"/>
          <w:szCs w:val="22"/>
          <w:rPrChange w:id="4761" w:author="Wall, Alison E." w:date="2017-11-27T19:39:00Z">
            <w:rPr>
              <w:w w:val="115"/>
            </w:rPr>
          </w:rPrChange>
        </w:rPr>
        <w:t>g</w:t>
      </w:r>
      <w:r w:rsidRPr="00635885">
        <w:rPr>
          <w:rFonts w:asciiTheme="minorHAnsi" w:hAnsiTheme="minorHAnsi"/>
          <w:w w:val="115"/>
          <w:sz w:val="22"/>
          <w:szCs w:val="22"/>
          <w:rPrChange w:id="4762" w:author="Wall, Alison E." w:date="2017-11-27T19:39:00Z">
            <w:rPr>
              <w:w w:val="115"/>
            </w:rPr>
          </w:rPrChange>
        </w:rPr>
        <w:fldChar w:fldCharType="end"/>
      </w:r>
    </w:p>
    <w:p w14:paraId="2E6768F7" w14:textId="77777777" w:rsidR="00EF764E" w:rsidRPr="00635885" w:rsidRDefault="00EF764E">
      <w:pPr>
        <w:spacing w:before="2" w:line="100" w:lineRule="exact"/>
        <w:rPr>
          <w:rPrChange w:id="4763" w:author="Wall, Alison E." w:date="2017-11-27T19:39:00Z">
            <w:rPr>
              <w:sz w:val="10"/>
              <w:szCs w:val="10"/>
            </w:rPr>
          </w:rPrChange>
        </w:rPr>
      </w:pPr>
    </w:p>
    <w:p w14:paraId="5032881F" w14:textId="77777777" w:rsidR="00EF764E" w:rsidRPr="00635885" w:rsidRDefault="0011099E">
      <w:pPr>
        <w:pStyle w:val="BodyText"/>
        <w:numPr>
          <w:ilvl w:val="0"/>
          <w:numId w:val="1"/>
        </w:numPr>
        <w:tabs>
          <w:tab w:val="left" w:pos="797"/>
        </w:tabs>
        <w:spacing w:line="351" w:lineRule="auto"/>
        <w:ind w:left="797" w:right="1422" w:hanging="302"/>
        <w:rPr>
          <w:rFonts w:asciiTheme="minorHAnsi" w:hAnsiTheme="minorHAnsi"/>
          <w:sz w:val="22"/>
          <w:szCs w:val="22"/>
          <w:rPrChange w:id="4764" w:author="Wall, Alison E." w:date="2017-11-27T19:39:00Z">
            <w:rPr/>
          </w:rPrChange>
        </w:rPr>
      </w:pPr>
      <w:r w:rsidRPr="00635885">
        <w:rPr>
          <w:rFonts w:asciiTheme="minorHAnsi" w:hAnsiTheme="minorHAnsi"/>
          <w:w w:val="115"/>
          <w:sz w:val="22"/>
          <w:szCs w:val="22"/>
          <w:rPrChange w:id="4765" w:author="Wall, Alison E." w:date="2017-11-27T19:39:00Z">
            <w:rPr>
              <w:w w:val="115"/>
            </w:rPr>
          </w:rPrChange>
        </w:rPr>
        <w:t>ADD</w:t>
      </w:r>
      <w:r w:rsidRPr="00635885">
        <w:rPr>
          <w:rFonts w:asciiTheme="minorHAnsi" w:hAnsiTheme="minorHAnsi"/>
          <w:spacing w:val="51"/>
          <w:w w:val="115"/>
          <w:sz w:val="22"/>
          <w:szCs w:val="22"/>
          <w:rPrChange w:id="4766" w:author="Wall, Alison E." w:date="2017-11-27T19:39:00Z">
            <w:rPr>
              <w:spacing w:val="51"/>
              <w:w w:val="115"/>
            </w:rPr>
          </w:rPrChange>
        </w:rPr>
        <w:t xml:space="preserve"> </w:t>
      </w:r>
      <w:r w:rsidRPr="00635885">
        <w:rPr>
          <w:rFonts w:asciiTheme="minorHAnsi" w:hAnsiTheme="minorHAnsi"/>
          <w:w w:val="115"/>
          <w:sz w:val="22"/>
          <w:szCs w:val="22"/>
          <w:rPrChange w:id="4767" w:author="Wall, Alison E." w:date="2017-11-27T19:39:00Z">
            <w:rPr>
              <w:w w:val="115"/>
            </w:rPr>
          </w:rPrChange>
        </w:rPr>
        <w:t>h</w:t>
      </w:r>
      <w:r w:rsidRPr="00635885">
        <w:rPr>
          <w:rFonts w:asciiTheme="minorHAnsi" w:hAnsiTheme="minorHAnsi"/>
          <w:spacing w:val="-5"/>
          <w:w w:val="115"/>
          <w:sz w:val="22"/>
          <w:szCs w:val="22"/>
          <w:rPrChange w:id="4768" w:author="Wall, Alison E." w:date="2017-11-27T19:39:00Z">
            <w:rPr>
              <w:spacing w:val="-5"/>
              <w:w w:val="115"/>
            </w:rPr>
          </w:rPrChange>
        </w:rPr>
        <w:t>t</w:t>
      </w:r>
      <w:r w:rsidRPr="00635885">
        <w:rPr>
          <w:rFonts w:asciiTheme="minorHAnsi" w:hAnsiTheme="minorHAnsi"/>
          <w:w w:val="115"/>
          <w:sz w:val="22"/>
          <w:szCs w:val="22"/>
          <w:rPrChange w:id="4769" w:author="Wall, Alison E." w:date="2017-11-27T19:39:00Z">
            <w:rPr>
              <w:w w:val="115"/>
            </w:rPr>
          </w:rPrChange>
        </w:rPr>
        <w:t>tp</w:t>
      </w:r>
      <w:r w:rsidRPr="00635885">
        <w:rPr>
          <w:rFonts w:asciiTheme="minorHAnsi" w:hAnsiTheme="minorHAnsi"/>
          <w:spacing w:val="-3"/>
          <w:w w:val="115"/>
          <w:sz w:val="22"/>
          <w:szCs w:val="22"/>
          <w:rPrChange w:id="4770" w:author="Wall, Alison E." w:date="2017-11-27T19:39:00Z">
            <w:rPr>
              <w:spacing w:val="-3"/>
              <w:w w:val="115"/>
            </w:rPr>
          </w:rPrChange>
        </w:rPr>
        <w:t>s</w:t>
      </w:r>
      <w:r w:rsidRPr="00635885">
        <w:rPr>
          <w:rFonts w:asciiTheme="minorHAnsi" w:hAnsiTheme="minorHAnsi"/>
          <w:w w:val="115"/>
          <w:sz w:val="22"/>
          <w:szCs w:val="22"/>
          <w:rPrChange w:id="4771" w:author="Wall, Alison E." w:date="2017-11-27T19:39:00Z">
            <w:rPr>
              <w:w w:val="115"/>
            </w:rPr>
          </w:rPrChange>
        </w:rPr>
        <w:t>:</w:t>
      </w:r>
      <w:r w:rsidRPr="00635885">
        <w:rPr>
          <w:rFonts w:asciiTheme="minorHAnsi" w:hAnsiTheme="minorHAnsi"/>
          <w:spacing w:val="-10"/>
          <w:w w:val="115"/>
          <w:sz w:val="22"/>
          <w:szCs w:val="22"/>
          <w:rPrChange w:id="4772" w:author="Wall, Alison E." w:date="2017-11-27T19:39:00Z">
            <w:rPr>
              <w:spacing w:val="-10"/>
              <w:w w:val="115"/>
            </w:rPr>
          </w:rPrChange>
        </w:rPr>
        <w:t>/</w:t>
      </w:r>
      <w:r w:rsidRPr="00635885">
        <w:rPr>
          <w:rFonts w:asciiTheme="minorHAnsi" w:hAnsiTheme="minorHAnsi"/>
          <w:spacing w:val="-7"/>
          <w:w w:val="115"/>
          <w:sz w:val="22"/>
          <w:szCs w:val="22"/>
          <w:rPrChange w:id="4773" w:author="Wall, Alison E." w:date="2017-11-27T19:39:00Z">
            <w:rPr>
              <w:spacing w:val="-7"/>
              <w:w w:val="115"/>
            </w:rPr>
          </w:rPrChange>
        </w:rPr>
        <w:t>/</w:t>
      </w:r>
      <w:r w:rsidRPr="00635885">
        <w:rPr>
          <w:rFonts w:asciiTheme="minorHAnsi" w:hAnsiTheme="minorHAnsi"/>
          <w:sz w:val="22"/>
          <w:szCs w:val="22"/>
          <w:rPrChange w:id="4774" w:author="Wall, Alison E." w:date="2017-11-27T19:39:00Z">
            <w:rPr/>
          </w:rPrChange>
        </w:rPr>
        <w:fldChar w:fldCharType="begin"/>
      </w:r>
      <w:r w:rsidRPr="00635885">
        <w:rPr>
          <w:rFonts w:asciiTheme="minorHAnsi" w:hAnsiTheme="minorHAnsi"/>
          <w:sz w:val="22"/>
          <w:szCs w:val="22"/>
          <w:rPrChange w:id="4775" w:author="Wall, Alison E." w:date="2017-11-27T19:39:00Z">
            <w:rPr/>
          </w:rPrChange>
        </w:rPr>
        <w:instrText xml:space="preserve"> HYPERLINK "http://www.nytimes.com/2017/08/07/business/google-women-" \h </w:instrText>
      </w:r>
      <w:r w:rsidRPr="00635885">
        <w:rPr>
          <w:rFonts w:asciiTheme="minorHAnsi" w:hAnsiTheme="minorHAnsi"/>
          <w:sz w:val="22"/>
          <w:szCs w:val="22"/>
          <w:rPrChange w:id="4776" w:author="Wall, Alison E." w:date="2017-11-27T19:39:00Z">
            <w:rPr/>
          </w:rPrChange>
        </w:rPr>
        <w:fldChar w:fldCharType="separate"/>
      </w:r>
      <w:r w:rsidRPr="00635885">
        <w:rPr>
          <w:rFonts w:asciiTheme="minorHAnsi" w:hAnsiTheme="minorHAnsi"/>
          <w:w w:val="115"/>
          <w:sz w:val="22"/>
          <w:szCs w:val="22"/>
          <w:rPrChange w:id="4777" w:author="Wall, Alison E." w:date="2017-11-27T19:39:00Z">
            <w:rPr>
              <w:w w:val="115"/>
            </w:rPr>
          </w:rPrChange>
        </w:rPr>
        <w:t>ww</w:t>
      </w:r>
      <w:r w:rsidRPr="00635885">
        <w:rPr>
          <w:rFonts w:asciiTheme="minorHAnsi" w:hAnsiTheme="minorHAnsi"/>
          <w:spacing w:val="-10"/>
          <w:w w:val="115"/>
          <w:sz w:val="22"/>
          <w:szCs w:val="22"/>
          <w:rPrChange w:id="4778" w:author="Wall, Alison E." w:date="2017-11-27T19:39:00Z">
            <w:rPr>
              <w:spacing w:val="-10"/>
              <w:w w:val="115"/>
            </w:rPr>
          </w:rPrChange>
        </w:rPr>
        <w:t>w</w:t>
      </w:r>
      <w:r w:rsidRPr="00635885">
        <w:rPr>
          <w:rFonts w:asciiTheme="minorHAnsi" w:hAnsiTheme="minorHAnsi"/>
          <w:w w:val="115"/>
          <w:sz w:val="22"/>
          <w:szCs w:val="22"/>
          <w:rPrChange w:id="4779" w:author="Wall, Alison E." w:date="2017-11-27T19:39:00Z">
            <w:rPr>
              <w:w w:val="115"/>
            </w:rPr>
          </w:rPrChange>
        </w:rPr>
        <w:t>.</w:t>
      </w:r>
      <w:r w:rsidRPr="00635885">
        <w:rPr>
          <w:rFonts w:asciiTheme="minorHAnsi" w:hAnsiTheme="minorHAnsi"/>
          <w:spacing w:val="-2"/>
          <w:w w:val="115"/>
          <w:sz w:val="22"/>
          <w:szCs w:val="22"/>
          <w:rPrChange w:id="4780" w:author="Wall, Alison E." w:date="2017-11-27T19:39:00Z">
            <w:rPr>
              <w:spacing w:val="-2"/>
              <w:w w:val="115"/>
            </w:rPr>
          </w:rPrChange>
        </w:rPr>
        <w:t>n</w:t>
      </w:r>
      <w:r w:rsidRPr="00635885">
        <w:rPr>
          <w:rFonts w:asciiTheme="minorHAnsi" w:hAnsiTheme="minorHAnsi"/>
          <w:spacing w:val="-3"/>
          <w:w w:val="115"/>
          <w:sz w:val="22"/>
          <w:szCs w:val="22"/>
          <w:rPrChange w:id="4781" w:author="Wall, Alison E." w:date="2017-11-27T19:39:00Z">
            <w:rPr>
              <w:spacing w:val="-3"/>
              <w:w w:val="115"/>
            </w:rPr>
          </w:rPrChange>
        </w:rPr>
        <w:t>y</w:t>
      </w:r>
      <w:r w:rsidRPr="00635885">
        <w:rPr>
          <w:rFonts w:asciiTheme="minorHAnsi" w:hAnsiTheme="minorHAnsi"/>
          <w:w w:val="115"/>
          <w:sz w:val="22"/>
          <w:szCs w:val="22"/>
          <w:rPrChange w:id="4782" w:author="Wall, Alison E." w:date="2017-11-27T19:39:00Z">
            <w:rPr>
              <w:w w:val="115"/>
            </w:rPr>
          </w:rPrChange>
        </w:rPr>
        <w:t>time</w:t>
      </w:r>
      <w:r w:rsidRPr="00635885">
        <w:rPr>
          <w:rFonts w:asciiTheme="minorHAnsi" w:hAnsiTheme="minorHAnsi"/>
          <w:spacing w:val="-4"/>
          <w:w w:val="115"/>
          <w:sz w:val="22"/>
          <w:szCs w:val="22"/>
          <w:rPrChange w:id="4783" w:author="Wall, Alison E." w:date="2017-11-27T19:39:00Z">
            <w:rPr>
              <w:spacing w:val="-4"/>
              <w:w w:val="115"/>
            </w:rPr>
          </w:rPrChange>
        </w:rPr>
        <w:t>s.</w:t>
      </w:r>
      <w:r w:rsidRPr="00635885">
        <w:rPr>
          <w:rFonts w:asciiTheme="minorHAnsi" w:hAnsiTheme="minorHAnsi"/>
          <w:w w:val="115"/>
          <w:sz w:val="22"/>
          <w:szCs w:val="22"/>
          <w:rPrChange w:id="4784" w:author="Wall, Alison E." w:date="2017-11-27T19:39:00Z">
            <w:rPr>
              <w:w w:val="115"/>
            </w:rPr>
          </w:rPrChange>
        </w:rPr>
        <w:t>com</w:t>
      </w:r>
      <w:r w:rsidRPr="00635885">
        <w:rPr>
          <w:rFonts w:asciiTheme="minorHAnsi" w:hAnsiTheme="minorHAnsi"/>
          <w:spacing w:val="-3"/>
          <w:w w:val="115"/>
          <w:sz w:val="22"/>
          <w:szCs w:val="22"/>
          <w:rPrChange w:id="4785" w:author="Wall, Alison E." w:date="2017-11-27T19:39:00Z">
            <w:rPr>
              <w:spacing w:val="-3"/>
              <w:w w:val="115"/>
            </w:rPr>
          </w:rPrChange>
        </w:rPr>
        <w:t>/</w:t>
      </w:r>
      <w:r w:rsidRPr="00635885">
        <w:rPr>
          <w:rFonts w:asciiTheme="minorHAnsi" w:hAnsiTheme="minorHAnsi"/>
          <w:w w:val="115"/>
          <w:sz w:val="22"/>
          <w:szCs w:val="22"/>
          <w:rPrChange w:id="4786" w:author="Wall, Alison E." w:date="2017-11-27T19:39:00Z">
            <w:rPr>
              <w:w w:val="115"/>
            </w:rPr>
          </w:rPrChange>
        </w:rPr>
        <w:t>2</w:t>
      </w:r>
      <w:r w:rsidRPr="00635885">
        <w:rPr>
          <w:rFonts w:asciiTheme="minorHAnsi" w:hAnsiTheme="minorHAnsi"/>
          <w:spacing w:val="-2"/>
          <w:w w:val="115"/>
          <w:sz w:val="22"/>
          <w:szCs w:val="22"/>
          <w:rPrChange w:id="4787" w:author="Wall, Alison E." w:date="2017-11-27T19:39:00Z">
            <w:rPr>
              <w:spacing w:val="-2"/>
              <w:w w:val="115"/>
            </w:rPr>
          </w:rPrChange>
        </w:rPr>
        <w:t>0</w:t>
      </w:r>
      <w:r w:rsidRPr="00635885">
        <w:rPr>
          <w:rFonts w:asciiTheme="minorHAnsi" w:hAnsiTheme="minorHAnsi"/>
          <w:spacing w:val="-5"/>
          <w:w w:val="115"/>
          <w:sz w:val="22"/>
          <w:szCs w:val="22"/>
          <w:rPrChange w:id="4788" w:author="Wall, Alison E." w:date="2017-11-27T19:39:00Z">
            <w:rPr>
              <w:spacing w:val="-5"/>
              <w:w w:val="115"/>
            </w:rPr>
          </w:rPrChange>
        </w:rPr>
        <w:t>1</w:t>
      </w:r>
      <w:r w:rsidRPr="00635885">
        <w:rPr>
          <w:rFonts w:asciiTheme="minorHAnsi" w:hAnsiTheme="minorHAnsi"/>
          <w:spacing w:val="-7"/>
          <w:w w:val="115"/>
          <w:sz w:val="22"/>
          <w:szCs w:val="22"/>
          <w:rPrChange w:id="4789" w:author="Wall, Alison E." w:date="2017-11-27T19:39:00Z">
            <w:rPr>
              <w:spacing w:val="-7"/>
              <w:w w:val="115"/>
            </w:rPr>
          </w:rPrChange>
        </w:rPr>
        <w:t>7</w:t>
      </w:r>
      <w:r w:rsidRPr="00635885">
        <w:rPr>
          <w:rFonts w:asciiTheme="minorHAnsi" w:hAnsiTheme="minorHAnsi"/>
          <w:spacing w:val="-3"/>
          <w:w w:val="115"/>
          <w:sz w:val="22"/>
          <w:szCs w:val="22"/>
          <w:rPrChange w:id="4790" w:author="Wall, Alison E." w:date="2017-11-27T19:39:00Z">
            <w:rPr>
              <w:spacing w:val="-3"/>
              <w:w w:val="115"/>
            </w:rPr>
          </w:rPrChange>
        </w:rPr>
        <w:t>/</w:t>
      </w:r>
      <w:r w:rsidRPr="00635885">
        <w:rPr>
          <w:rFonts w:asciiTheme="minorHAnsi" w:hAnsiTheme="minorHAnsi"/>
          <w:w w:val="115"/>
          <w:sz w:val="22"/>
          <w:szCs w:val="22"/>
          <w:rPrChange w:id="4791" w:author="Wall, Alison E." w:date="2017-11-27T19:39:00Z">
            <w:rPr>
              <w:w w:val="115"/>
            </w:rPr>
          </w:rPrChange>
        </w:rPr>
        <w:t>0</w:t>
      </w:r>
      <w:r w:rsidRPr="00635885">
        <w:rPr>
          <w:rFonts w:asciiTheme="minorHAnsi" w:hAnsiTheme="minorHAnsi"/>
          <w:spacing w:val="-3"/>
          <w:w w:val="115"/>
          <w:sz w:val="22"/>
          <w:szCs w:val="22"/>
          <w:rPrChange w:id="4792" w:author="Wall, Alison E." w:date="2017-11-27T19:39:00Z">
            <w:rPr>
              <w:spacing w:val="-3"/>
              <w:w w:val="115"/>
            </w:rPr>
          </w:rPrChange>
        </w:rPr>
        <w:t>8/</w:t>
      </w:r>
      <w:r w:rsidRPr="00635885">
        <w:rPr>
          <w:rFonts w:asciiTheme="minorHAnsi" w:hAnsiTheme="minorHAnsi"/>
          <w:spacing w:val="-2"/>
          <w:w w:val="115"/>
          <w:sz w:val="22"/>
          <w:szCs w:val="22"/>
          <w:rPrChange w:id="4793" w:author="Wall, Alison E." w:date="2017-11-27T19:39:00Z">
            <w:rPr>
              <w:spacing w:val="-2"/>
              <w:w w:val="115"/>
            </w:rPr>
          </w:rPrChange>
        </w:rPr>
        <w:t>0</w:t>
      </w:r>
      <w:r w:rsidRPr="00635885">
        <w:rPr>
          <w:rFonts w:asciiTheme="minorHAnsi" w:hAnsiTheme="minorHAnsi"/>
          <w:spacing w:val="-7"/>
          <w:w w:val="115"/>
          <w:sz w:val="22"/>
          <w:szCs w:val="22"/>
          <w:rPrChange w:id="4794" w:author="Wall, Alison E." w:date="2017-11-27T19:39:00Z">
            <w:rPr>
              <w:spacing w:val="-7"/>
              <w:w w:val="115"/>
            </w:rPr>
          </w:rPrChange>
        </w:rPr>
        <w:t>7</w:t>
      </w:r>
      <w:r w:rsidRPr="00635885">
        <w:rPr>
          <w:rFonts w:asciiTheme="minorHAnsi" w:hAnsiTheme="minorHAnsi"/>
          <w:w w:val="115"/>
          <w:sz w:val="22"/>
          <w:szCs w:val="22"/>
          <w:rPrChange w:id="4795" w:author="Wall, Alison E." w:date="2017-11-27T19:39:00Z">
            <w:rPr>
              <w:w w:val="115"/>
            </w:rPr>
          </w:rPrChange>
        </w:rPr>
        <w:t>/busine</w:t>
      </w:r>
      <w:r w:rsidRPr="00635885">
        <w:rPr>
          <w:rFonts w:asciiTheme="minorHAnsi" w:hAnsiTheme="minorHAnsi"/>
          <w:spacing w:val="-2"/>
          <w:w w:val="115"/>
          <w:sz w:val="22"/>
          <w:szCs w:val="22"/>
          <w:rPrChange w:id="4796" w:author="Wall, Alison E." w:date="2017-11-27T19:39:00Z">
            <w:rPr>
              <w:spacing w:val="-2"/>
              <w:w w:val="115"/>
            </w:rPr>
          </w:rPrChange>
        </w:rPr>
        <w:t>s</w:t>
      </w:r>
      <w:r w:rsidRPr="00635885">
        <w:rPr>
          <w:rFonts w:asciiTheme="minorHAnsi" w:hAnsiTheme="minorHAnsi"/>
          <w:w w:val="115"/>
          <w:sz w:val="22"/>
          <w:szCs w:val="22"/>
          <w:rPrChange w:id="4797" w:author="Wall, Alison E." w:date="2017-11-27T19:39:00Z">
            <w:rPr>
              <w:w w:val="115"/>
            </w:rPr>
          </w:rPrChange>
        </w:rPr>
        <w:t>s</w:t>
      </w:r>
      <w:r w:rsidRPr="00635885">
        <w:rPr>
          <w:rFonts w:asciiTheme="minorHAnsi" w:hAnsiTheme="minorHAnsi"/>
          <w:spacing w:val="-8"/>
          <w:w w:val="115"/>
          <w:sz w:val="22"/>
          <w:szCs w:val="22"/>
          <w:rPrChange w:id="4798" w:author="Wall, Alison E." w:date="2017-11-27T19:39:00Z">
            <w:rPr>
              <w:spacing w:val="-8"/>
              <w:w w:val="115"/>
            </w:rPr>
          </w:rPrChange>
        </w:rPr>
        <w:t>/</w:t>
      </w:r>
      <w:r w:rsidRPr="00635885">
        <w:rPr>
          <w:rFonts w:asciiTheme="minorHAnsi" w:hAnsiTheme="minorHAnsi"/>
          <w:spacing w:val="-3"/>
          <w:w w:val="115"/>
          <w:sz w:val="22"/>
          <w:szCs w:val="22"/>
          <w:rPrChange w:id="4799" w:author="Wall, Alison E." w:date="2017-11-27T19:39:00Z">
            <w:rPr>
              <w:spacing w:val="-3"/>
              <w:w w:val="115"/>
            </w:rPr>
          </w:rPrChange>
        </w:rPr>
        <w:t>g</w:t>
      </w:r>
      <w:r w:rsidRPr="00635885">
        <w:rPr>
          <w:rFonts w:asciiTheme="minorHAnsi" w:hAnsiTheme="minorHAnsi"/>
          <w:w w:val="115"/>
          <w:sz w:val="22"/>
          <w:szCs w:val="22"/>
          <w:rPrChange w:id="4800" w:author="Wall, Alison E." w:date="2017-11-27T19:39:00Z">
            <w:rPr>
              <w:w w:val="115"/>
            </w:rPr>
          </w:rPrChange>
        </w:rPr>
        <w:t>oogle</w:t>
      </w:r>
      <w:r w:rsidRPr="00635885">
        <w:rPr>
          <w:rFonts w:asciiTheme="minorHAnsi" w:hAnsiTheme="minorHAnsi"/>
          <w:spacing w:val="-5"/>
          <w:w w:val="115"/>
          <w:sz w:val="22"/>
          <w:szCs w:val="22"/>
          <w:rPrChange w:id="4801" w:author="Wall, Alison E." w:date="2017-11-27T19:39:00Z">
            <w:rPr>
              <w:spacing w:val="-5"/>
              <w:w w:val="115"/>
            </w:rPr>
          </w:rPrChange>
        </w:rPr>
        <w:t>-</w:t>
      </w:r>
      <w:r w:rsidRPr="00635885">
        <w:rPr>
          <w:rFonts w:asciiTheme="minorHAnsi" w:hAnsiTheme="minorHAnsi"/>
          <w:spacing w:val="-2"/>
          <w:w w:val="115"/>
          <w:sz w:val="22"/>
          <w:szCs w:val="22"/>
          <w:rPrChange w:id="4802" w:author="Wall, Alison E." w:date="2017-11-27T19:39:00Z">
            <w:rPr>
              <w:spacing w:val="-2"/>
              <w:w w:val="115"/>
            </w:rPr>
          </w:rPrChange>
        </w:rPr>
        <w:t>w</w:t>
      </w:r>
      <w:r w:rsidRPr="00635885">
        <w:rPr>
          <w:rFonts w:asciiTheme="minorHAnsi" w:hAnsiTheme="minorHAnsi"/>
          <w:w w:val="115"/>
          <w:sz w:val="22"/>
          <w:szCs w:val="22"/>
          <w:rPrChange w:id="4803" w:author="Wall, Alison E." w:date="2017-11-27T19:39:00Z">
            <w:rPr>
              <w:w w:val="115"/>
            </w:rPr>
          </w:rPrChange>
        </w:rPr>
        <w:t>omen-</w:t>
      </w:r>
      <w:r w:rsidRPr="00635885">
        <w:rPr>
          <w:rFonts w:asciiTheme="minorHAnsi" w:hAnsiTheme="minorHAnsi"/>
          <w:w w:val="115"/>
          <w:sz w:val="22"/>
          <w:szCs w:val="22"/>
          <w:rPrChange w:id="4804" w:author="Wall, Alison E." w:date="2017-11-27T19:39:00Z">
            <w:rPr>
              <w:w w:val="115"/>
            </w:rPr>
          </w:rPrChange>
        </w:rPr>
        <w:fldChar w:fldCharType="end"/>
      </w:r>
      <w:r w:rsidRPr="00635885">
        <w:rPr>
          <w:rFonts w:asciiTheme="minorHAnsi" w:hAnsiTheme="minorHAnsi"/>
          <w:w w:val="115"/>
          <w:sz w:val="22"/>
          <w:szCs w:val="22"/>
          <w:rPrChange w:id="4805" w:author="Wall, Alison E." w:date="2017-11-27T19:39:00Z">
            <w:rPr>
              <w:w w:val="115"/>
            </w:rPr>
          </w:rPrChange>
        </w:rPr>
        <w:t xml:space="preserve"> engi</w:t>
      </w:r>
      <w:r w:rsidRPr="00635885">
        <w:rPr>
          <w:rFonts w:asciiTheme="minorHAnsi" w:hAnsiTheme="minorHAnsi"/>
          <w:spacing w:val="-1"/>
          <w:w w:val="115"/>
          <w:sz w:val="22"/>
          <w:szCs w:val="22"/>
          <w:rPrChange w:id="4806" w:author="Wall, Alison E." w:date="2017-11-27T19:39:00Z">
            <w:rPr>
              <w:spacing w:val="-1"/>
              <w:w w:val="115"/>
            </w:rPr>
          </w:rPrChange>
        </w:rPr>
        <w:t>n</w:t>
      </w:r>
      <w:r w:rsidRPr="00635885">
        <w:rPr>
          <w:rFonts w:asciiTheme="minorHAnsi" w:hAnsiTheme="minorHAnsi"/>
          <w:w w:val="115"/>
          <w:sz w:val="22"/>
          <w:szCs w:val="22"/>
          <w:rPrChange w:id="4807" w:author="Wall, Alison E." w:date="2017-11-27T19:39:00Z">
            <w:rPr>
              <w:w w:val="115"/>
            </w:rPr>
          </w:rPrChange>
        </w:rPr>
        <w:t>ee</w:t>
      </w:r>
      <w:r w:rsidRPr="00635885">
        <w:rPr>
          <w:rFonts w:asciiTheme="minorHAnsi" w:hAnsiTheme="minorHAnsi"/>
          <w:spacing w:val="-4"/>
          <w:w w:val="115"/>
          <w:sz w:val="22"/>
          <w:szCs w:val="22"/>
          <w:rPrChange w:id="4808" w:author="Wall, Alison E." w:date="2017-11-27T19:39:00Z">
            <w:rPr>
              <w:spacing w:val="-4"/>
              <w:w w:val="115"/>
            </w:rPr>
          </w:rPrChange>
        </w:rPr>
        <w:t>r</w:t>
      </w:r>
      <w:r w:rsidRPr="00635885">
        <w:rPr>
          <w:rFonts w:asciiTheme="minorHAnsi" w:hAnsiTheme="minorHAnsi"/>
          <w:spacing w:val="-2"/>
          <w:w w:val="115"/>
          <w:sz w:val="22"/>
          <w:szCs w:val="22"/>
          <w:rPrChange w:id="4809" w:author="Wall, Alison E." w:date="2017-11-27T19:39:00Z">
            <w:rPr>
              <w:spacing w:val="-2"/>
              <w:w w:val="115"/>
            </w:rPr>
          </w:rPrChange>
        </w:rPr>
        <w:t>-</w:t>
      </w:r>
      <w:r w:rsidRPr="00635885">
        <w:rPr>
          <w:rFonts w:asciiTheme="minorHAnsi" w:hAnsiTheme="minorHAnsi"/>
          <w:w w:val="115"/>
          <w:sz w:val="22"/>
          <w:szCs w:val="22"/>
          <w:rPrChange w:id="4810" w:author="Wall, Alison E." w:date="2017-11-27T19:39:00Z">
            <w:rPr>
              <w:w w:val="115"/>
            </w:rPr>
          </w:rPrChange>
        </w:rPr>
        <w:t>fi</w:t>
      </w:r>
      <w:r w:rsidRPr="00635885">
        <w:rPr>
          <w:rFonts w:asciiTheme="minorHAnsi" w:hAnsiTheme="minorHAnsi"/>
          <w:spacing w:val="-2"/>
          <w:w w:val="115"/>
          <w:sz w:val="22"/>
          <w:szCs w:val="22"/>
          <w:rPrChange w:id="4811" w:author="Wall, Alison E." w:date="2017-11-27T19:39:00Z">
            <w:rPr>
              <w:spacing w:val="-2"/>
              <w:w w:val="115"/>
            </w:rPr>
          </w:rPrChange>
        </w:rPr>
        <w:t>r</w:t>
      </w:r>
      <w:r w:rsidRPr="00635885">
        <w:rPr>
          <w:rFonts w:asciiTheme="minorHAnsi" w:hAnsiTheme="minorHAnsi"/>
          <w:w w:val="115"/>
          <w:sz w:val="22"/>
          <w:szCs w:val="22"/>
          <w:rPrChange w:id="4812" w:author="Wall, Alison E." w:date="2017-11-27T19:39:00Z">
            <w:rPr>
              <w:w w:val="115"/>
            </w:rPr>
          </w:rPrChange>
        </w:rPr>
        <w:t>ed</w:t>
      </w:r>
      <w:r w:rsidRPr="00635885">
        <w:rPr>
          <w:rFonts w:asciiTheme="minorHAnsi" w:hAnsiTheme="minorHAnsi"/>
          <w:spacing w:val="-1"/>
          <w:w w:val="115"/>
          <w:sz w:val="22"/>
          <w:szCs w:val="22"/>
          <w:rPrChange w:id="4813" w:author="Wall, Alison E." w:date="2017-11-27T19:39:00Z">
            <w:rPr>
              <w:spacing w:val="-1"/>
              <w:w w:val="115"/>
            </w:rPr>
          </w:rPrChange>
        </w:rPr>
        <w:t>-</w:t>
      </w:r>
      <w:r w:rsidRPr="00635885">
        <w:rPr>
          <w:rFonts w:asciiTheme="minorHAnsi" w:hAnsiTheme="minorHAnsi"/>
          <w:w w:val="115"/>
          <w:sz w:val="22"/>
          <w:szCs w:val="22"/>
          <w:rPrChange w:id="4814" w:author="Wall, Alison E." w:date="2017-11-27T19:39:00Z">
            <w:rPr>
              <w:w w:val="115"/>
            </w:rPr>
          </w:rPrChange>
        </w:rPr>
        <w:t>mem</w:t>
      </w:r>
      <w:r w:rsidRPr="00635885">
        <w:rPr>
          <w:rFonts w:asciiTheme="minorHAnsi" w:hAnsiTheme="minorHAnsi"/>
          <w:spacing w:val="-6"/>
          <w:w w:val="115"/>
          <w:sz w:val="22"/>
          <w:szCs w:val="22"/>
          <w:rPrChange w:id="4815" w:author="Wall, Alison E." w:date="2017-11-27T19:39:00Z">
            <w:rPr>
              <w:spacing w:val="-6"/>
              <w:w w:val="115"/>
            </w:rPr>
          </w:rPrChange>
        </w:rPr>
        <w:t>o</w:t>
      </w:r>
      <w:r w:rsidRPr="00635885">
        <w:rPr>
          <w:rFonts w:asciiTheme="minorHAnsi" w:hAnsiTheme="minorHAnsi"/>
          <w:w w:val="115"/>
          <w:sz w:val="22"/>
          <w:szCs w:val="22"/>
          <w:rPrChange w:id="4816" w:author="Wall, Alison E." w:date="2017-11-27T19:39:00Z">
            <w:rPr>
              <w:w w:val="115"/>
            </w:rPr>
          </w:rPrChange>
        </w:rPr>
        <w:t>.html</w:t>
      </w:r>
    </w:p>
    <w:sectPr w:rsidR="00EF764E" w:rsidRPr="00635885">
      <w:pgSz w:w="12240" w:h="15840"/>
      <w:pgMar w:top="1000" w:right="1720" w:bottom="980" w:left="1720" w:header="803" w:footer="789"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8" w:author="Wall, Alison E." w:date="2017-11-27T19:30:00Z" w:initials="WAE">
    <w:p w14:paraId="54C7BB07" w14:textId="77777777" w:rsidR="003B71E0" w:rsidRDefault="003B71E0">
      <w:pPr>
        <w:pStyle w:val="CommentText"/>
      </w:pPr>
      <w:r>
        <w:rPr>
          <w:rStyle w:val="CommentReference"/>
        </w:rPr>
        <w:annotationRef/>
      </w:r>
      <w:r>
        <w:t>? Why still needed?</w:t>
      </w:r>
    </w:p>
  </w:comment>
  <w:comment w:id="519" w:author="Wall, Alison E." w:date="2017-11-27T19:31:00Z" w:initials="WAE">
    <w:p w14:paraId="0D5EDB28" w14:textId="77777777" w:rsidR="003B71E0" w:rsidRDefault="003B71E0">
      <w:pPr>
        <w:pStyle w:val="CommentText"/>
      </w:pPr>
      <w:r>
        <w:rPr>
          <w:rStyle w:val="CommentReference"/>
        </w:rPr>
        <w:annotationRef/>
      </w:r>
      <w:r>
        <w:t>Avoid first person (I, we)</w:t>
      </w:r>
    </w:p>
  </w:comment>
  <w:comment w:id="1265" w:author="Wall, Alison E." w:date="2017-11-27T20:07:00Z" w:initials="WAE">
    <w:p w14:paraId="0B0A3852" w14:textId="77777777" w:rsidR="00AB6722" w:rsidRDefault="00AB6722">
      <w:pPr>
        <w:pStyle w:val="CommentText"/>
      </w:pPr>
      <w:r>
        <w:rPr>
          <w:rStyle w:val="CommentReference"/>
        </w:rPr>
        <w:annotationRef/>
      </w:r>
      <w:r>
        <w:t>This isn’t phrased correctly. These are relatively broad topics, so they wouldn’t provide a granular view. Good writing for general purposes, but business writing should be succinct and specific.</w:t>
      </w:r>
    </w:p>
  </w:comment>
  <w:comment w:id="1365" w:author="Wall, Alison E." w:date="2017-11-27T20:09:00Z" w:initials="WAE">
    <w:p w14:paraId="221F4A67" w14:textId="77777777" w:rsidR="00AB6722" w:rsidRDefault="00AB6722">
      <w:pPr>
        <w:pStyle w:val="CommentText"/>
      </w:pPr>
      <w:r>
        <w:rPr>
          <w:rStyle w:val="CommentReference"/>
        </w:rPr>
        <w:annotationRef/>
      </w:r>
      <w:r>
        <w:t>I’m guessing this is a rough draft note.</w:t>
      </w:r>
    </w:p>
  </w:comment>
  <w:comment w:id="1507" w:author="Wall, Alison E." w:date="2017-11-27T20:10:00Z" w:initials="WAE">
    <w:p w14:paraId="25761621" w14:textId="77777777" w:rsidR="00AB6722" w:rsidRDefault="00AB6722">
      <w:pPr>
        <w:pStyle w:val="CommentText"/>
      </w:pPr>
      <w:r>
        <w:rPr>
          <w:rStyle w:val="CommentReference"/>
        </w:rPr>
        <w:annotationRef/>
      </w:r>
      <w:r>
        <w:t>Insert figures, cites.</w:t>
      </w:r>
    </w:p>
  </w:comment>
  <w:comment w:id="1553" w:author="Wall, Alison E." w:date="2017-11-27T20:21:00Z" w:initials="WAE">
    <w:p w14:paraId="3E3BB91E" w14:textId="77777777" w:rsidR="00D52C1E" w:rsidRDefault="00D52C1E">
      <w:pPr>
        <w:pStyle w:val="CommentText"/>
      </w:pPr>
      <w:r>
        <w:rPr>
          <w:rStyle w:val="CommentReference"/>
        </w:rPr>
        <w:annotationRef/>
      </w:r>
      <w:r>
        <w:t>In what way? You mention SCSU’s STEM enrollment, but have yet to draw the link to underrepresentation of women in CS careers. As a note, this argument is strengthened by an underrepresentation of women with STEM degrees being hired by Tech Companies. I have a survey if you want it as a source.</w:t>
      </w:r>
    </w:p>
  </w:comment>
  <w:comment w:id="1552" w:author="Wall, Alison E." w:date="2017-11-27T20:20:00Z" w:initials="WAE">
    <w:p w14:paraId="14399888" w14:textId="77777777" w:rsidR="00D52C1E" w:rsidRDefault="00D52C1E">
      <w:pPr>
        <w:pStyle w:val="CommentText"/>
      </w:pPr>
      <w:r>
        <w:rPr>
          <w:rStyle w:val="CommentReference"/>
        </w:rPr>
        <w:annotationRef/>
      </w:r>
    </w:p>
  </w:comment>
  <w:comment w:id="1586" w:author="Wall, Alison E." w:date="2017-11-27T20:35:00Z" w:initials="WAE">
    <w:p w14:paraId="009D4AB7" w14:textId="77777777" w:rsidR="00085689" w:rsidRDefault="00085689">
      <w:pPr>
        <w:pStyle w:val="CommentText"/>
      </w:pPr>
      <w:r>
        <w:rPr>
          <w:rStyle w:val="CommentReference"/>
        </w:rPr>
        <w:annotationRef/>
      </w:r>
      <w:r>
        <w:t>Women or people in general?</w:t>
      </w:r>
    </w:p>
  </w:comment>
  <w:comment w:id="1684" w:author="Wall, Alison E." w:date="2017-11-28T07:12:00Z" w:initials="WAE">
    <w:p w14:paraId="55F7730A" w14:textId="0FEECEC6" w:rsidR="00F14600" w:rsidRDefault="00F14600">
      <w:pPr>
        <w:pStyle w:val="CommentText"/>
      </w:pPr>
      <w:r>
        <w:rPr>
          <w:rStyle w:val="CommentReference"/>
        </w:rPr>
        <w:annotationRef/>
      </w:r>
      <w:r>
        <w:t>Be consistent with your citations. Either use the superscript number or the parentheses, not both.</w:t>
      </w:r>
    </w:p>
  </w:comment>
  <w:comment w:id="2228" w:author="Wall, Alison E." w:date="2017-11-27T20:36:00Z" w:initials="WAE">
    <w:p w14:paraId="3BBCC57E" w14:textId="77777777" w:rsidR="00085689" w:rsidRDefault="00085689">
      <w:pPr>
        <w:pStyle w:val="CommentText"/>
      </w:pPr>
      <w:r>
        <w:rPr>
          <w:rStyle w:val="CommentReference"/>
        </w:rPr>
        <w:annotationRef/>
      </w:r>
      <w:r>
        <w:t>So how does this relate? Tie it in.</w:t>
      </w:r>
    </w:p>
  </w:comment>
  <w:comment w:id="2294" w:author="Wall, Alison E." w:date="2017-11-27T20:37:00Z" w:initials="WAE">
    <w:p w14:paraId="53F141A2" w14:textId="77777777" w:rsidR="00085689" w:rsidRDefault="00085689">
      <w:pPr>
        <w:pStyle w:val="CommentText"/>
      </w:pPr>
      <w:r>
        <w:rPr>
          <w:rStyle w:val="CommentReference"/>
        </w:rPr>
        <w:annotationRef/>
      </w:r>
      <w:r>
        <w:t>Again, this is an assumption you need to set closer to the beginning – e.g. a frequent tech argument is they don’t have women because they aren’t there, but truth is the women who are there aren’t getting hired. Your argument is in the right direction, the sources aren’t.</w:t>
      </w:r>
    </w:p>
  </w:comment>
  <w:comment w:id="2383" w:author="Wall, Alison E." w:date="2017-11-28T07:11:00Z" w:initials="WAE">
    <w:p w14:paraId="3F32E587" w14:textId="6D039755" w:rsidR="00F14600" w:rsidRDefault="00F14600">
      <w:pPr>
        <w:pStyle w:val="CommentText"/>
      </w:pPr>
      <w:r>
        <w:rPr>
          <w:rStyle w:val="CommentReference"/>
        </w:rPr>
        <w:annotationRef/>
      </w:r>
      <w:r>
        <w:t>As previously stated, what?</w:t>
      </w:r>
    </w:p>
  </w:comment>
  <w:comment w:id="2841" w:author="Wall, Alison E." w:date="2017-11-28T07:14:00Z" w:initials="WAE">
    <w:p w14:paraId="577F43B7" w14:textId="1A4444A6" w:rsidR="00F14600" w:rsidRDefault="00F14600">
      <w:pPr>
        <w:pStyle w:val="CommentText"/>
      </w:pPr>
      <w:r>
        <w:rPr>
          <w:rStyle w:val="CommentReference"/>
        </w:rPr>
        <w:annotationRef/>
      </w:r>
      <w:r>
        <w:t>This is jumpy. Why do you start discussing teams?</w:t>
      </w:r>
    </w:p>
  </w:comment>
  <w:comment w:id="3005" w:author="Wall, Alison E." w:date="2017-11-28T07:14:00Z" w:initials="WAE">
    <w:p w14:paraId="5E9AE798" w14:textId="4550CE17" w:rsidR="00F14600" w:rsidRDefault="00F14600">
      <w:pPr>
        <w:pStyle w:val="CommentText"/>
      </w:pPr>
      <w:r>
        <w:rPr>
          <w:rStyle w:val="CommentReference"/>
        </w:rPr>
        <w:annotationRef/>
      </w:r>
      <w:r>
        <w:t>Are you saying part of the tech workforce or part of the workforce in general? Also, how do the fast-paced learning programs relate? Some industries (like Tech) don’t necessarily require a degree as certifications are all that are needed.</w:t>
      </w:r>
    </w:p>
  </w:comment>
  <w:comment w:id="3068" w:author="Wall, Alison E." w:date="2017-11-28T07:14:00Z" w:initials="WAE">
    <w:p w14:paraId="17C21D80" w14:textId="4C4C3B7D" w:rsidR="00F14600" w:rsidRDefault="00F14600">
      <w:pPr>
        <w:pStyle w:val="CommentText"/>
      </w:pPr>
      <w:r>
        <w:rPr>
          <w:rStyle w:val="CommentReference"/>
        </w:rPr>
        <w:annotationRef/>
      </w:r>
      <w:r>
        <w:t>You as in me?</w:t>
      </w:r>
    </w:p>
  </w:comment>
  <w:comment w:id="3210" w:author="Wall, Alison E." w:date="2017-11-28T07:16:00Z" w:initials="WAE">
    <w:p w14:paraId="47FF1049" w14:textId="42F67443" w:rsidR="00F14600" w:rsidRDefault="00F14600">
      <w:pPr>
        <w:pStyle w:val="CommentText"/>
      </w:pPr>
      <w:r>
        <w:rPr>
          <w:rStyle w:val="CommentReference"/>
        </w:rPr>
        <w:annotationRef/>
      </w:r>
      <w:r>
        <w:t>As in your paper? Why not? You should consider these things.</w:t>
      </w:r>
    </w:p>
  </w:comment>
  <w:comment w:id="3242" w:author="Wall, Alison E." w:date="2017-11-28T07:17:00Z" w:initials="WAE">
    <w:p w14:paraId="03D7161F" w14:textId="3A2EDEA8" w:rsidR="00F14600" w:rsidRDefault="00F14600">
      <w:pPr>
        <w:pStyle w:val="CommentText"/>
      </w:pPr>
      <w:r>
        <w:rPr>
          <w:rStyle w:val="CommentReference"/>
        </w:rPr>
        <w:annotationRef/>
      </w:r>
      <w:r>
        <w:t>What 2:1 ratio? As in there are 2 STEM employees for every graduate? Clarify.</w:t>
      </w:r>
    </w:p>
  </w:comment>
  <w:comment w:id="3453" w:author="Wall, Alison E." w:date="2017-11-28T07:18:00Z" w:initials="WAE">
    <w:p w14:paraId="7E39F3B7" w14:textId="27FC06D0" w:rsidR="00F14600" w:rsidRDefault="00F14600">
      <w:pPr>
        <w:pStyle w:val="CommentText"/>
      </w:pPr>
      <w:r>
        <w:rPr>
          <w:rStyle w:val="CommentReference"/>
        </w:rPr>
        <w:annotationRef/>
      </w:r>
      <w:r>
        <w:t>So what does this mean? Expand.</w:t>
      </w:r>
    </w:p>
  </w:comment>
  <w:comment w:id="3481" w:author="Wall, Alison E." w:date="2017-11-28T07:19:00Z" w:initials="WAE">
    <w:p w14:paraId="0A9E0FAA" w14:textId="5BA3A5E6" w:rsidR="00F14600" w:rsidRDefault="00F14600">
      <w:pPr>
        <w:pStyle w:val="CommentText"/>
      </w:pPr>
      <w:r>
        <w:rPr>
          <w:rStyle w:val="CommentReference"/>
        </w:rPr>
        <w:annotationRef/>
      </w:r>
      <w:r>
        <w:t xml:space="preserve">Choose a format for your references and citations and be consistent. </w:t>
      </w:r>
      <w:r>
        <w:t xml:space="preserve">You can use APA or MLA, but not </w:t>
      </w:r>
      <w:r>
        <w:t>both.</w:t>
      </w:r>
      <w:bookmarkStart w:id="3487" w:name="_GoBack"/>
      <w:bookmarkEnd w:id="348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C7BB07" w15:done="0"/>
  <w15:commentEx w15:paraId="0D5EDB28" w15:done="0"/>
  <w15:commentEx w15:paraId="0B0A3852" w15:done="0"/>
  <w15:commentEx w15:paraId="221F4A67" w15:done="0"/>
  <w15:commentEx w15:paraId="25761621" w15:done="0"/>
  <w15:commentEx w15:paraId="3E3BB91E" w15:done="0"/>
  <w15:commentEx w15:paraId="14399888" w15:done="0"/>
  <w15:commentEx w15:paraId="009D4AB7" w15:done="0"/>
  <w15:commentEx w15:paraId="55F7730A" w15:done="0"/>
  <w15:commentEx w15:paraId="3BBCC57E" w15:done="0"/>
  <w15:commentEx w15:paraId="53F141A2" w15:done="0"/>
  <w15:commentEx w15:paraId="3F32E587" w15:done="0"/>
  <w15:commentEx w15:paraId="577F43B7" w15:done="0"/>
  <w15:commentEx w15:paraId="5E9AE798" w15:done="0"/>
  <w15:commentEx w15:paraId="17C21D80" w15:done="0"/>
  <w15:commentEx w15:paraId="47FF1049" w15:done="0"/>
  <w15:commentEx w15:paraId="03D7161F" w15:done="0"/>
  <w15:commentEx w15:paraId="7E39F3B7" w15:done="0"/>
  <w15:commentEx w15:paraId="0A9E0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23941" w14:textId="77777777" w:rsidR="0011099E" w:rsidRDefault="0011099E">
      <w:r>
        <w:separator/>
      </w:r>
    </w:p>
  </w:endnote>
  <w:endnote w:type="continuationSeparator" w:id="0">
    <w:p w14:paraId="6B3F6F7B" w14:textId="77777777" w:rsidR="0011099E" w:rsidRDefault="0011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549D2" w14:textId="77777777" w:rsidR="00EF764E" w:rsidRDefault="0011099E">
    <w:pPr>
      <w:spacing w:line="200" w:lineRule="exact"/>
      <w:rPr>
        <w:sz w:val="20"/>
        <w:szCs w:val="20"/>
      </w:rPr>
    </w:pPr>
    <w:r>
      <w:pict w14:anchorId="4439410D">
        <v:shapetype id="_x0000_t202" coordsize="21600,21600" o:spt="202" path="m,l,21600r21600,l21600,xe">
          <v:stroke joinstyle="miter"/>
          <v:path gradientshapeok="t" o:connecttype="rect"/>
        </v:shapetype>
        <v:shape id="_x0000_s2049" type="#_x0000_t202" style="position:absolute;margin-left:301.05pt;margin-top:741.55pt;width:9.9pt;height:11.6pt;z-index:-251658240;mso-position-horizontal-relative:page;mso-position-vertical-relative:page" filled="f" stroked="f">
          <v:textbox inset="0,0,0,0">
            <w:txbxContent>
              <w:p w14:paraId="529E12B1" w14:textId="77777777" w:rsidR="00EF764E" w:rsidRDefault="0011099E">
                <w:pPr>
                  <w:pStyle w:val="BodyText"/>
                  <w:spacing w:line="213" w:lineRule="exact"/>
                  <w:ind w:left="40"/>
                  <w:rPr>
                    <w:rFonts w:cs="Arial"/>
                  </w:rPr>
                </w:pPr>
                <w:r>
                  <w:fldChar w:fldCharType="begin"/>
                </w:r>
                <w:r>
                  <w:rPr>
                    <w:rFonts w:cs="Arial"/>
                    <w:w w:val="110"/>
                  </w:rPr>
                  <w:instrText xml:space="preserve"> PAGE </w:instrText>
                </w:r>
                <w:r>
                  <w:fldChar w:fldCharType="separate"/>
                </w:r>
                <w:r w:rsidR="00F14600">
                  <w:rPr>
                    <w:rFonts w:cs="Arial"/>
                    <w:noProof/>
                    <w:w w:val="110"/>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39733" w14:textId="77777777" w:rsidR="0011099E" w:rsidRDefault="0011099E">
      <w:r>
        <w:separator/>
      </w:r>
    </w:p>
  </w:footnote>
  <w:footnote w:type="continuationSeparator" w:id="0">
    <w:p w14:paraId="21B8B1E7" w14:textId="77777777" w:rsidR="0011099E" w:rsidRDefault="00110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3116" w14:textId="77777777" w:rsidR="00EF764E" w:rsidRDefault="0011099E">
    <w:pPr>
      <w:spacing w:line="200" w:lineRule="exact"/>
      <w:rPr>
        <w:sz w:val="20"/>
        <w:szCs w:val="20"/>
      </w:rPr>
    </w:pPr>
    <w:r>
      <w:pict w14:anchorId="504362FC">
        <v:shapetype id="_x0000_t202" coordsize="21600,21600" o:spt="202" path="m,l,21600r21600,l21600,xe">
          <v:stroke joinstyle="miter"/>
          <v:path gradientshapeok="t" o:connecttype="rect"/>
        </v:shapetype>
        <v:shape id="_x0000_s2050" type="#_x0000_t202" style="position:absolute;margin-left:143.8pt;margin-top:39.55pt;width:324.35pt;height:11.6pt;z-index:-251659264;mso-position-horizontal-relative:page;mso-position-vertical-relative:page" filled="f" stroked="f">
          <v:textbox inset="0,0,0,0">
            <w:txbxContent>
              <w:p w14:paraId="638171F4" w14:textId="77777777" w:rsidR="00EF764E" w:rsidRDefault="0011099E">
                <w:pPr>
                  <w:pStyle w:val="BodyText"/>
                  <w:spacing w:line="213" w:lineRule="exact"/>
                  <w:ind w:left="20"/>
                  <w:rPr>
                    <w:rFonts w:cs="Arial"/>
                  </w:rPr>
                </w:pPr>
                <w:r>
                  <w:rPr>
                    <w:rFonts w:cs="Arial"/>
                    <w:spacing w:val="-3"/>
                    <w:w w:val="110"/>
                  </w:rPr>
                  <w:t>R</w:t>
                </w:r>
                <w:r>
                  <w:rPr>
                    <w:rFonts w:cs="Arial"/>
                    <w:spacing w:val="-2"/>
                    <w:w w:val="110"/>
                  </w:rPr>
                  <w:t>e</w:t>
                </w:r>
                <w:r>
                  <w:rPr>
                    <w:rFonts w:cs="Arial"/>
                    <w:w w:val="110"/>
                  </w:rPr>
                  <w:t>vi</w:t>
                </w:r>
                <w:r>
                  <w:rPr>
                    <w:rFonts w:cs="Arial"/>
                    <w:spacing w:val="-1"/>
                    <w:w w:val="110"/>
                  </w:rPr>
                  <w:t>e</w:t>
                </w:r>
                <w:r>
                  <w:rPr>
                    <w:rFonts w:cs="Arial"/>
                    <w:w w:val="110"/>
                  </w:rPr>
                  <w:t>w</w:t>
                </w:r>
                <w:r>
                  <w:rPr>
                    <w:rFonts w:cs="Arial"/>
                    <w:spacing w:val="1"/>
                    <w:w w:val="110"/>
                  </w:rPr>
                  <w:t xml:space="preserve"> </w:t>
                </w:r>
                <w:r>
                  <w:rPr>
                    <w:rFonts w:cs="Arial"/>
                    <w:spacing w:val="-1"/>
                    <w:w w:val="110"/>
                  </w:rPr>
                  <w:t>o</w:t>
                </w:r>
                <w:r>
                  <w:rPr>
                    <w:rFonts w:cs="Arial"/>
                    <w:w w:val="110"/>
                  </w:rPr>
                  <w:t>f</w:t>
                </w:r>
                <w:r>
                  <w:rPr>
                    <w:rFonts w:cs="Arial"/>
                    <w:spacing w:val="2"/>
                    <w:w w:val="110"/>
                  </w:rPr>
                  <w:t xml:space="preserve"> </w:t>
                </w:r>
                <w:r>
                  <w:rPr>
                    <w:rFonts w:cs="Arial"/>
                    <w:w w:val="110"/>
                  </w:rPr>
                  <w:t>Di</w:t>
                </w:r>
                <w:r>
                  <w:rPr>
                    <w:rFonts w:cs="Arial"/>
                    <w:spacing w:val="-2"/>
                    <w:w w:val="110"/>
                  </w:rPr>
                  <w:t>v</w:t>
                </w:r>
                <w:r>
                  <w:rPr>
                    <w:rFonts w:cs="Arial"/>
                    <w:w w:val="110"/>
                  </w:rPr>
                  <w:t>e</w:t>
                </w:r>
                <w:r>
                  <w:rPr>
                    <w:rFonts w:cs="Arial"/>
                    <w:spacing w:val="-2"/>
                    <w:w w:val="110"/>
                  </w:rPr>
                  <w:t>r</w:t>
                </w:r>
                <w:r>
                  <w:rPr>
                    <w:rFonts w:cs="Arial"/>
                    <w:w w:val="110"/>
                  </w:rPr>
                  <w:t>si</w:t>
                </w:r>
                <w:r>
                  <w:rPr>
                    <w:rFonts w:cs="Arial"/>
                    <w:spacing w:val="-2"/>
                    <w:w w:val="110"/>
                  </w:rPr>
                  <w:t>t</w:t>
                </w:r>
                <w:r>
                  <w:rPr>
                    <w:rFonts w:cs="Arial"/>
                    <w:w w:val="110"/>
                  </w:rPr>
                  <w:t>y</w:t>
                </w:r>
                <w:r>
                  <w:rPr>
                    <w:rFonts w:cs="Arial"/>
                    <w:spacing w:val="2"/>
                    <w:w w:val="110"/>
                  </w:rPr>
                  <w:t xml:space="preserve"> </w:t>
                </w:r>
                <w:r>
                  <w:rPr>
                    <w:rFonts w:cs="Arial"/>
                    <w:w w:val="110"/>
                  </w:rPr>
                  <w:t>in</w:t>
                </w:r>
                <w:r>
                  <w:rPr>
                    <w:rFonts w:cs="Arial"/>
                    <w:spacing w:val="4"/>
                    <w:w w:val="110"/>
                  </w:rPr>
                  <w:t xml:space="preserve"> </w:t>
                </w:r>
                <w:r>
                  <w:rPr>
                    <w:rFonts w:cs="Arial"/>
                    <w:w w:val="110"/>
                  </w:rPr>
                  <w:t>the</w:t>
                </w:r>
                <w:r>
                  <w:rPr>
                    <w:rFonts w:cs="Arial"/>
                    <w:spacing w:val="2"/>
                    <w:w w:val="110"/>
                  </w:rPr>
                  <w:t xml:space="preserve"> </w:t>
                </w:r>
                <w:r>
                  <w:rPr>
                    <w:rFonts w:cs="Arial"/>
                    <w:spacing w:val="-3"/>
                    <w:w w:val="110"/>
                  </w:rPr>
                  <w:t>U</w:t>
                </w:r>
                <w:r>
                  <w:rPr>
                    <w:rFonts w:cs="Arial"/>
                    <w:w w:val="110"/>
                  </w:rPr>
                  <w:t>S</w:t>
                </w:r>
                <w:r>
                  <w:rPr>
                    <w:rFonts w:cs="Arial"/>
                    <w:spacing w:val="1"/>
                    <w:w w:val="110"/>
                  </w:rPr>
                  <w:t xml:space="preserve"> </w:t>
                </w:r>
                <w:r>
                  <w:rPr>
                    <w:rFonts w:cs="Arial"/>
                    <w:spacing w:val="-9"/>
                    <w:w w:val="110"/>
                  </w:rPr>
                  <w:t>T</w:t>
                </w:r>
                <w:r>
                  <w:rPr>
                    <w:rFonts w:cs="Arial"/>
                    <w:w w:val="110"/>
                  </w:rPr>
                  <w:t>echnolo</w:t>
                </w:r>
                <w:r>
                  <w:rPr>
                    <w:rFonts w:cs="Arial"/>
                    <w:spacing w:val="-2"/>
                    <w:w w:val="110"/>
                  </w:rPr>
                  <w:t>g</w:t>
                </w:r>
                <w:r>
                  <w:rPr>
                    <w:rFonts w:cs="Arial"/>
                    <w:w w:val="110"/>
                  </w:rPr>
                  <w:t>y</w:t>
                </w:r>
                <w:r>
                  <w:rPr>
                    <w:rFonts w:cs="Arial"/>
                    <w:spacing w:val="2"/>
                    <w:w w:val="110"/>
                  </w:rPr>
                  <w:t xml:space="preserve"> </w:t>
                </w:r>
                <w:r>
                  <w:rPr>
                    <w:rFonts w:cs="Arial"/>
                    <w:w w:val="110"/>
                  </w:rPr>
                  <w:t>Indu</w:t>
                </w:r>
                <w:r>
                  <w:rPr>
                    <w:rFonts w:cs="Arial"/>
                    <w:spacing w:val="-1"/>
                    <w:w w:val="110"/>
                  </w:rPr>
                  <w:t>s</w:t>
                </w:r>
                <w:r>
                  <w:rPr>
                    <w:rFonts w:cs="Arial"/>
                    <w:w w:val="110"/>
                  </w:rPr>
                  <w:t>t</w:t>
                </w:r>
                <w:r>
                  <w:rPr>
                    <w:rFonts w:cs="Arial"/>
                    <w:spacing w:val="-3"/>
                    <w:w w:val="110"/>
                  </w:rPr>
                  <w:t>r</w:t>
                </w:r>
                <w:r>
                  <w:rPr>
                    <w:rFonts w:cs="Arial"/>
                    <w:w w:val="110"/>
                  </w:rPr>
                  <w:t>y</w:t>
                </w:r>
                <w:r>
                  <w:rPr>
                    <w:rFonts w:cs="Arial"/>
                    <w:spacing w:val="1"/>
                    <w:w w:val="110"/>
                  </w:rPr>
                  <w:t xml:space="preserve"> </w:t>
                </w:r>
                <w:r>
                  <w:rPr>
                    <w:rFonts w:cs="Arial"/>
                    <w:w w:val="110"/>
                  </w:rPr>
                  <w:t>-</w:t>
                </w:r>
                <w:r>
                  <w:rPr>
                    <w:rFonts w:cs="Arial"/>
                    <w:spacing w:val="5"/>
                    <w:w w:val="110"/>
                  </w:rPr>
                  <w:t xml:space="preserve"> </w:t>
                </w:r>
                <w:r>
                  <w:rPr>
                    <w:rFonts w:cs="Arial"/>
                    <w:w w:val="110"/>
                  </w:rPr>
                  <w:t>O</w:t>
                </w:r>
                <w:r>
                  <w:rPr>
                    <w:rFonts w:cs="Arial"/>
                    <w:spacing w:val="-1"/>
                    <w:w w:val="110"/>
                  </w:rPr>
                  <w:t>ct</w:t>
                </w:r>
                <w:r>
                  <w:rPr>
                    <w:rFonts w:cs="Arial"/>
                    <w:w w:val="110"/>
                  </w:rPr>
                  <w:t>ober</w:t>
                </w:r>
                <w:r>
                  <w:rPr>
                    <w:rFonts w:cs="Arial"/>
                    <w:spacing w:val="-2"/>
                    <w:w w:val="110"/>
                  </w:rPr>
                  <w:t xml:space="preserve"> </w:t>
                </w:r>
                <w:r>
                  <w:rPr>
                    <w:rFonts w:cs="Arial"/>
                    <w:w w:val="110"/>
                  </w:rPr>
                  <w:t>1</w:t>
                </w:r>
                <w:r>
                  <w:rPr>
                    <w:rFonts w:cs="Arial"/>
                    <w:spacing w:val="-8"/>
                    <w:w w:val="110"/>
                  </w:rPr>
                  <w:t>9</w:t>
                </w:r>
                <w:r>
                  <w:rPr>
                    <w:rFonts w:cs="Arial"/>
                    <w:w w:val="110"/>
                  </w:rPr>
                  <w:t>,</w:t>
                </w:r>
                <w:r>
                  <w:rPr>
                    <w:rFonts w:cs="Arial"/>
                    <w:spacing w:val="4"/>
                    <w:w w:val="110"/>
                  </w:rPr>
                  <w:t xml:space="preserve"> </w:t>
                </w:r>
                <w:r>
                  <w:rPr>
                    <w:rFonts w:cs="Arial"/>
                    <w:w w:val="110"/>
                  </w:rPr>
                  <w:t>2</w:t>
                </w:r>
                <w:r>
                  <w:rPr>
                    <w:rFonts w:cs="Arial"/>
                    <w:spacing w:val="-2"/>
                    <w:w w:val="110"/>
                  </w:rPr>
                  <w:t>0</w:t>
                </w:r>
                <w:r>
                  <w:rPr>
                    <w:rFonts w:cs="Arial"/>
                    <w:spacing w:val="-5"/>
                    <w:w w:val="110"/>
                  </w:rPr>
                  <w:t>1</w:t>
                </w:r>
                <w:r>
                  <w:rPr>
                    <w:rFonts w:cs="Arial"/>
                    <w:w w:val="110"/>
                  </w:rPr>
                  <w:t>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82834"/>
    <w:multiLevelType w:val="hybridMultilevel"/>
    <w:tmpl w:val="FA30CE54"/>
    <w:lvl w:ilvl="0" w:tplc="F94A4500">
      <w:start w:val="1"/>
      <w:numFmt w:val="bullet"/>
      <w:lvlText w:val="•"/>
      <w:lvlJc w:val="left"/>
      <w:pPr>
        <w:ind w:hanging="216"/>
      </w:pPr>
      <w:rPr>
        <w:rFonts w:ascii="Arial" w:eastAsia="Arial" w:hAnsi="Arial" w:hint="default"/>
        <w:w w:val="114"/>
        <w:sz w:val="19"/>
        <w:szCs w:val="19"/>
      </w:rPr>
    </w:lvl>
    <w:lvl w:ilvl="1" w:tplc="91C83172">
      <w:start w:val="1"/>
      <w:numFmt w:val="bullet"/>
      <w:lvlText w:val="•"/>
      <w:lvlJc w:val="left"/>
      <w:rPr>
        <w:rFonts w:hint="default"/>
      </w:rPr>
    </w:lvl>
    <w:lvl w:ilvl="2" w:tplc="5D40E124">
      <w:start w:val="1"/>
      <w:numFmt w:val="bullet"/>
      <w:lvlText w:val="•"/>
      <w:lvlJc w:val="left"/>
      <w:rPr>
        <w:rFonts w:hint="default"/>
      </w:rPr>
    </w:lvl>
    <w:lvl w:ilvl="3" w:tplc="C18CCDA2">
      <w:start w:val="1"/>
      <w:numFmt w:val="bullet"/>
      <w:lvlText w:val="•"/>
      <w:lvlJc w:val="left"/>
      <w:rPr>
        <w:rFonts w:hint="default"/>
      </w:rPr>
    </w:lvl>
    <w:lvl w:ilvl="4" w:tplc="7B9A63BE">
      <w:start w:val="1"/>
      <w:numFmt w:val="bullet"/>
      <w:lvlText w:val="•"/>
      <w:lvlJc w:val="left"/>
      <w:rPr>
        <w:rFonts w:hint="default"/>
      </w:rPr>
    </w:lvl>
    <w:lvl w:ilvl="5" w:tplc="04EE6C82">
      <w:start w:val="1"/>
      <w:numFmt w:val="bullet"/>
      <w:lvlText w:val="•"/>
      <w:lvlJc w:val="left"/>
      <w:rPr>
        <w:rFonts w:hint="default"/>
      </w:rPr>
    </w:lvl>
    <w:lvl w:ilvl="6" w:tplc="1362D2EC">
      <w:start w:val="1"/>
      <w:numFmt w:val="bullet"/>
      <w:lvlText w:val="•"/>
      <w:lvlJc w:val="left"/>
      <w:rPr>
        <w:rFonts w:hint="default"/>
      </w:rPr>
    </w:lvl>
    <w:lvl w:ilvl="7" w:tplc="4684CB3C">
      <w:start w:val="1"/>
      <w:numFmt w:val="bullet"/>
      <w:lvlText w:val="•"/>
      <w:lvlJc w:val="left"/>
      <w:rPr>
        <w:rFonts w:hint="default"/>
      </w:rPr>
    </w:lvl>
    <w:lvl w:ilvl="8" w:tplc="34E8276A">
      <w:start w:val="1"/>
      <w:numFmt w:val="bullet"/>
      <w:lvlText w:val="•"/>
      <w:lvlJc w:val="left"/>
      <w:rPr>
        <w:rFonts w:hint="default"/>
      </w:rPr>
    </w:lvl>
  </w:abstractNum>
  <w:abstractNum w:abstractNumId="1" w15:restartNumberingAfterBreak="0">
    <w:nsid w:val="78B6369D"/>
    <w:multiLevelType w:val="hybridMultilevel"/>
    <w:tmpl w:val="E7F67154"/>
    <w:lvl w:ilvl="0" w:tplc="343C4736">
      <w:start w:val="1"/>
      <w:numFmt w:val="decimal"/>
      <w:lvlText w:val="%1."/>
      <w:lvlJc w:val="left"/>
      <w:pPr>
        <w:ind w:hanging="262"/>
        <w:jc w:val="left"/>
      </w:pPr>
      <w:rPr>
        <w:rFonts w:ascii="Arial" w:eastAsia="Arial" w:hAnsi="Arial" w:hint="default"/>
        <w:w w:val="93"/>
        <w:sz w:val="19"/>
        <w:szCs w:val="19"/>
      </w:rPr>
    </w:lvl>
    <w:lvl w:ilvl="1" w:tplc="76FC2392">
      <w:start w:val="1"/>
      <w:numFmt w:val="bullet"/>
      <w:lvlText w:val="•"/>
      <w:lvlJc w:val="left"/>
      <w:rPr>
        <w:rFonts w:hint="default"/>
      </w:rPr>
    </w:lvl>
    <w:lvl w:ilvl="2" w:tplc="E4CC22E6">
      <w:start w:val="1"/>
      <w:numFmt w:val="bullet"/>
      <w:lvlText w:val="•"/>
      <w:lvlJc w:val="left"/>
      <w:rPr>
        <w:rFonts w:hint="default"/>
      </w:rPr>
    </w:lvl>
    <w:lvl w:ilvl="3" w:tplc="16BC992A">
      <w:start w:val="1"/>
      <w:numFmt w:val="bullet"/>
      <w:lvlText w:val="•"/>
      <w:lvlJc w:val="left"/>
      <w:rPr>
        <w:rFonts w:hint="default"/>
      </w:rPr>
    </w:lvl>
    <w:lvl w:ilvl="4" w:tplc="495EF83E">
      <w:start w:val="1"/>
      <w:numFmt w:val="bullet"/>
      <w:lvlText w:val="•"/>
      <w:lvlJc w:val="left"/>
      <w:rPr>
        <w:rFonts w:hint="default"/>
      </w:rPr>
    </w:lvl>
    <w:lvl w:ilvl="5" w:tplc="2F287A2E">
      <w:start w:val="1"/>
      <w:numFmt w:val="bullet"/>
      <w:lvlText w:val="•"/>
      <w:lvlJc w:val="left"/>
      <w:rPr>
        <w:rFonts w:hint="default"/>
      </w:rPr>
    </w:lvl>
    <w:lvl w:ilvl="6" w:tplc="B964C384">
      <w:start w:val="1"/>
      <w:numFmt w:val="bullet"/>
      <w:lvlText w:val="•"/>
      <w:lvlJc w:val="left"/>
      <w:rPr>
        <w:rFonts w:hint="default"/>
      </w:rPr>
    </w:lvl>
    <w:lvl w:ilvl="7" w:tplc="45124922">
      <w:start w:val="1"/>
      <w:numFmt w:val="bullet"/>
      <w:lvlText w:val="•"/>
      <w:lvlJc w:val="left"/>
      <w:rPr>
        <w:rFonts w:hint="default"/>
      </w:rPr>
    </w:lvl>
    <w:lvl w:ilvl="8" w:tplc="F0822ABC">
      <w:start w:val="1"/>
      <w:numFmt w:val="bullet"/>
      <w:lvlText w:val="•"/>
      <w:lvlJc w:val="left"/>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l, Alison E.">
    <w15:presenceInfo w15:providerId="AD" w15:userId="S-1-5-21-76297607-1602633410-1549158021-190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F764E"/>
    <w:rsid w:val="00084FB8"/>
    <w:rsid w:val="00085689"/>
    <w:rsid w:val="0011099E"/>
    <w:rsid w:val="002107B0"/>
    <w:rsid w:val="003818B5"/>
    <w:rsid w:val="003B71E0"/>
    <w:rsid w:val="00635885"/>
    <w:rsid w:val="00AB6722"/>
    <w:rsid w:val="00D52C1E"/>
    <w:rsid w:val="00EF764E"/>
    <w:rsid w:val="00F14600"/>
    <w:rsid w:val="00F4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44F204"/>
  <w15:docId w15:val="{EBF82F95-8A7D-4C81-B534-BB03D53E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rPr>
  </w:style>
  <w:style w:type="paragraph" w:styleId="Heading2">
    <w:name w:val="heading 2"/>
    <w:basedOn w:val="Normal"/>
    <w:uiPriority w:val="1"/>
    <w:qFormat/>
    <w:pPr>
      <w:outlineLvl w:val="1"/>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6"/>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B71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1E0"/>
    <w:rPr>
      <w:rFonts w:ascii="Segoe UI" w:hAnsi="Segoe UI" w:cs="Segoe UI"/>
      <w:sz w:val="18"/>
      <w:szCs w:val="18"/>
    </w:rPr>
  </w:style>
  <w:style w:type="character" w:styleId="CommentReference">
    <w:name w:val="annotation reference"/>
    <w:basedOn w:val="DefaultParagraphFont"/>
    <w:uiPriority w:val="99"/>
    <w:semiHidden/>
    <w:unhideWhenUsed/>
    <w:rsid w:val="003B71E0"/>
    <w:rPr>
      <w:sz w:val="16"/>
      <w:szCs w:val="16"/>
    </w:rPr>
  </w:style>
  <w:style w:type="paragraph" w:styleId="CommentText">
    <w:name w:val="annotation text"/>
    <w:basedOn w:val="Normal"/>
    <w:link w:val="CommentTextChar"/>
    <w:uiPriority w:val="99"/>
    <w:semiHidden/>
    <w:unhideWhenUsed/>
    <w:rsid w:val="003B71E0"/>
    <w:rPr>
      <w:sz w:val="20"/>
      <w:szCs w:val="20"/>
    </w:rPr>
  </w:style>
  <w:style w:type="character" w:customStyle="1" w:styleId="CommentTextChar">
    <w:name w:val="Comment Text Char"/>
    <w:basedOn w:val="DefaultParagraphFont"/>
    <w:link w:val="CommentText"/>
    <w:uiPriority w:val="99"/>
    <w:semiHidden/>
    <w:rsid w:val="003B71E0"/>
    <w:rPr>
      <w:sz w:val="20"/>
      <w:szCs w:val="20"/>
    </w:rPr>
  </w:style>
  <w:style w:type="paragraph" w:styleId="CommentSubject">
    <w:name w:val="annotation subject"/>
    <w:basedOn w:val="CommentText"/>
    <w:next w:val="CommentText"/>
    <w:link w:val="CommentSubjectChar"/>
    <w:uiPriority w:val="99"/>
    <w:semiHidden/>
    <w:unhideWhenUsed/>
    <w:rsid w:val="003B71E0"/>
    <w:rPr>
      <w:b/>
      <w:bCs/>
    </w:rPr>
  </w:style>
  <w:style w:type="character" w:customStyle="1" w:styleId="CommentSubjectChar">
    <w:name w:val="Comment Subject Char"/>
    <w:basedOn w:val="CommentTextChar"/>
    <w:link w:val="CommentSubject"/>
    <w:uiPriority w:val="99"/>
    <w:semiHidden/>
    <w:rsid w:val="003B71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7</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Southern Connecticut State University</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 Alison E.</cp:lastModifiedBy>
  <cp:revision>3</cp:revision>
  <dcterms:created xsi:type="dcterms:W3CDTF">2017-11-12T19:07:00Z</dcterms:created>
  <dcterms:modified xsi:type="dcterms:W3CDTF">2017-11-28T12:19:00Z</dcterms:modified>
</cp:coreProperties>
</file>